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4EDC4" w14:textId="77777777" w:rsidR="0041451F" w:rsidRDefault="00CD4F8C">
      <w:pPr>
        <w:pStyle w:val="HeadingDocTitle"/>
        <w:rPr>
          <w:rFonts w:cs="Arial"/>
          <w:lang w:val="en-CA"/>
        </w:rPr>
      </w:pPr>
      <w:r>
        <w:rPr>
          <w:rFonts w:cs="Arial"/>
          <w:lang w:val="en-CA"/>
        </w:rPr>
        <w:t>GAME DEVELOPMENT AND PUBLISHING AGREEMENT</w:t>
      </w:r>
    </w:p>
    <w:p w14:paraId="03D25498" w14:textId="77777777" w:rsidR="0041451F" w:rsidRDefault="00CD4F8C">
      <w:pPr>
        <w:rPr>
          <w:lang w:val="en-CA"/>
        </w:rPr>
      </w:pPr>
      <w:r>
        <w:rPr>
          <w:lang w:val="en-CA"/>
        </w:rPr>
        <w:t>This Game Development and Publishing Agreement (the “</w:t>
      </w:r>
      <w:r>
        <w:rPr>
          <w:b/>
          <w:lang w:val="en-CA"/>
        </w:rPr>
        <w:t>Agreement</w:t>
      </w:r>
      <w:r>
        <w:rPr>
          <w:lang w:val="en-CA"/>
        </w:rPr>
        <w:t>”) is made as of _______________________________ (the “</w:t>
      </w:r>
      <w:r>
        <w:rPr>
          <w:b/>
          <w:lang w:val="en-CA"/>
        </w:rPr>
        <w:t>Effective Date</w:t>
      </w:r>
      <w:r>
        <w:rPr>
          <w:lang w:val="en-CA"/>
        </w:rPr>
        <w:t xml:space="preserve">”), and is entered into by and between </w:t>
      </w:r>
      <w:r>
        <w:rPr>
          <w:b/>
          <w:lang w:val="en-CA"/>
        </w:rPr>
        <w:t>Walkin Games Inc</w:t>
      </w:r>
      <w:r>
        <w:rPr>
          <w:lang w:val="en-CA"/>
        </w:rPr>
        <w:t>., a company incorporated under the laws of Ontario whose principal office is located at 1105-28 Elizabeth Street North, Mississauga, ON, L5G 2Z6 (“</w:t>
      </w:r>
      <w:r>
        <w:rPr>
          <w:b/>
          <w:lang w:val="en-CA"/>
        </w:rPr>
        <w:t>Walkin</w:t>
      </w:r>
      <w:r>
        <w:rPr>
          <w:lang w:val="en-CA"/>
        </w:rPr>
        <w:t xml:space="preserve">”) and </w:t>
      </w:r>
      <w:r>
        <w:rPr>
          <w:b/>
          <w:lang w:val="en-CA"/>
        </w:rPr>
        <w:t>BZR Empire Inc</w:t>
      </w:r>
      <w:r>
        <w:rPr>
          <w:lang w:val="en-CA"/>
        </w:rPr>
        <w:t xml:space="preserve">., a company incorporated under the laws of Canada, whose principal office is located at 171 Rue </w:t>
      </w:r>
      <w:proofErr w:type="spellStart"/>
      <w:r>
        <w:rPr>
          <w:lang w:val="en-CA"/>
        </w:rPr>
        <w:t>Adelard</w:t>
      </w:r>
      <w:proofErr w:type="spellEnd"/>
      <w:r>
        <w:rPr>
          <w:lang w:val="en-CA"/>
        </w:rPr>
        <w:t xml:space="preserve">, </w:t>
      </w:r>
      <w:proofErr w:type="spellStart"/>
      <w:r>
        <w:rPr>
          <w:lang w:val="en-CA"/>
        </w:rPr>
        <w:t>Rosemere</w:t>
      </w:r>
      <w:proofErr w:type="spellEnd"/>
      <w:r>
        <w:rPr>
          <w:lang w:val="en-CA"/>
        </w:rPr>
        <w:t>, QC, J7A 2Y3 (“</w:t>
      </w:r>
      <w:r>
        <w:rPr>
          <w:b/>
          <w:lang w:val="en-CA"/>
        </w:rPr>
        <w:t>BZR</w:t>
      </w:r>
      <w:r>
        <w:rPr>
          <w:lang w:val="en-CA"/>
        </w:rPr>
        <w:t>”). Walkin and BZR may be referred to collectively as the “</w:t>
      </w:r>
      <w:r>
        <w:rPr>
          <w:b/>
          <w:lang w:val="en-CA"/>
        </w:rPr>
        <w:t>Parties</w:t>
      </w:r>
      <w:r>
        <w:rPr>
          <w:lang w:val="en-CA"/>
        </w:rPr>
        <w:t>”.</w:t>
      </w:r>
    </w:p>
    <w:p w14:paraId="3703FD46" w14:textId="77777777" w:rsidR="0041451F" w:rsidRDefault="00CD4F8C">
      <w:pPr>
        <w:rPr>
          <w:lang w:val="en-CA"/>
        </w:rPr>
      </w:pPr>
      <w:r>
        <w:rPr>
          <w:lang w:val="en-CA"/>
        </w:rPr>
        <w:t>WHEREAS BZR is a developer and publisher of game applications and related video game products;</w:t>
      </w:r>
    </w:p>
    <w:p w14:paraId="2F1826CB" w14:textId="77777777" w:rsidR="0041451F" w:rsidRDefault="00CD4F8C">
      <w:pPr>
        <w:rPr>
          <w:lang w:val="en-CA"/>
        </w:rPr>
      </w:pPr>
      <w:r>
        <w:rPr>
          <w:lang w:val="en-CA"/>
        </w:rPr>
        <w:t>WHEREAS Walkin is a creator of video game designs;</w:t>
      </w:r>
    </w:p>
    <w:p w14:paraId="4C9514B5" w14:textId="694391FE" w:rsidR="0041451F" w:rsidRDefault="00CD4F8C">
      <w:pPr>
        <w:rPr>
          <w:lang w:val="en-CA"/>
        </w:rPr>
      </w:pPr>
      <w:r>
        <w:rPr>
          <w:lang w:val="en-CA"/>
        </w:rPr>
        <w:t xml:space="preserve">WHEREAS the Parties wish to establish the terms on which BZR will develop and publish a video game application based on </w:t>
      </w:r>
      <w:r w:rsidR="006812D8">
        <w:rPr>
          <w:lang w:val="en-CA"/>
        </w:rPr>
        <w:t xml:space="preserve">a </w:t>
      </w:r>
      <w:r>
        <w:rPr>
          <w:lang w:val="en-CA"/>
        </w:rPr>
        <w:t xml:space="preserve">concept created by Walkin, and </w:t>
      </w:r>
      <w:r w:rsidR="006812D8">
        <w:rPr>
          <w:lang w:val="en-CA"/>
        </w:rPr>
        <w:t xml:space="preserve">the Parties will each share in the </w:t>
      </w:r>
      <w:r>
        <w:rPr>
          <w:lang w:val="en-CA"/>
        </w:rPr>
        <w:t>fund</w:t>
      </w:r>
      <w:r w:rsidR="006812D8">
        <w:rPr>
          <w:lang w:val="en-CA"/>
        </w:rPr>
        <w:t>ing of</w:t>
      </w:r>
      <w:r>
        <w:rPr>
          <w:lang w:val="en-CA"/>
        </w:rPr>
        <w:t xml:space="preserve"> the development of such application</w:t>
      </w:r>
      <w:proofErr w:type="gramStart"/>
      <w:r>
        <w:rPr>
          <w:lang w:val="en-CA"/>
        </w:rPr>
        <w:t>;</w:t>
      </w:r>
      <w:proofErr w:type="gramEnd"/>
    </w:p>
    <w:p w14:paraId="0E48513A" w14:textId="77777777" w:rsidR="0041451F" w:rsidRDefault="00CD4F8C">
      <w:pPr>
        <w:rPr>
          <w:lang w:val="en-CA"/>
        </w:rPr>
      </w:pPr>
      <w:r>
        <w:rPr>
          <w:lang w:val="en-CA"/>
        </w:rPr>
        <w:t>NOW THEREFORE for good and valuable consideration, the receipt and sufficiency of which is hereby acknowledged, the parties hereto agree as follows:</w:t>
      </w:r>
    </w:p>
    <w:p w14:paraId="0760E003" w14:textId="77777777" w:rsidR="0041451F" w:rsidRDefault="00CD4F8C">
      <w:pPr>
        <w:pStyle w:val="StandardFRL1"/>
        <w:rPr>
          <w:lang w:val="en-CA"/>
        </w:rPr>
      </w:pPr>
      <w:r>
        <w:rPr>
          <w:lang w:val="en-CA"/>
        </w:rPr>
        <w:t>DEFINITIONS</w:t>
      </w:r>
    </w:p>
    <w:p w14:paraId="2A7E8093" w14:textId="77777777" w:rsidR="0041451F" w:rsidRDefault="00CD4F8C">
      <w:pPr>
        <w:rPr>
          <w:lang w:val="en-CA"/>
        </w:rPr>
      </w:pPr>
      <w:r>
        <w:rPr>
          <w:lang w:val="en-CA"/>
        </w:rPr>
        <w:t>Unless otherwise specified, the following definitions shall apply to the Agreement:</w:t>
      </w:r>
    </w:p>
    <w:p w14:paraId="521744B1" w14:textId="77777777" w:rsidR="0041451F" w:rsidRDefault="00CD4F8C">
      <w:pPr>
        <w:rPr>
          <w:lang w:val="en-CA"/>
        </w:rPr>
      </w:pPr>
      <w:r>
        <w:rPr>
          <w:b/>
          <w:lang w:val="en-CA"/>
        </w:rPr>
        <w:t>“Additional Content”</w:t>
      </w:r>
      <w:r>
        <w:rPr>
          <w:lang w:val="en-CA"/>
        </w:rPr>
        <w:t xml:space="preserve"> means any content incorporated into the Game that was not originally included or contemplated in the Game Design Document</w:t>
      </w:r>
      <w:proofErr w:type="gramStart"/>
      <w:r>
        <w:rPr>
          <w:lang w:val="en-CA"/>
        </w:rPr>
        <w:t>;</w:t>
      </w:r>
      <w:proofErr w:type="gramEnd"/>
    </w:p>
    <w:p w14:paraId="61B32A77" w14:textId="77777777" w:rsidR="0041451F" w:rsidRDefault="00CD4F8C">
      <w:pPr>
        <w:rPr>
          <w:lang w:val="en-CA"/>
        </w:rPr>
      </w:pPr>
      <w:r>
        <w:rPr>
          <w:b/>
          <w:lang w:val="en-CA"/>
        </w:rPr>
        <w:t xml:space="preserve">“Affiliate(s)” </w:t>
      </w:r>
      <w:proofErr w:type="gramStart"/>
      <w:r>
        <w:rPr>
          <w:lang w:val="en-CA"/>
        </w:rPr>
        <w:t>means the parents</w:t>
      </w:r>
      <w:proofErr w:type="gramEnd"/>
      <w:r>
        <w:rPr>
          <w:lang w:val="en-CA"/>
        </w:rPr>
        <w:t>, divisions and subsidiaries under common corporate Control of a Party, whether at present or hereafter acquired;</w:t>
      </w:r>
    </w:p>
    <w:p w14:paraId="31711436" w14:textId="79CA7BBA" w:rsidR="0041451F" w:rsidRDefault="00CD4F8C">
      <w:pPr>
        <w:rPr>
          <w:lang w:val="en-CA"/>
        </w:rPr>
      </w:pPr>
      <w:r>
        <w:rPr>
          <w:b/>
          <w:lang w:val="en-CA"/>
        </w:rPr>
        <w:t xml:space="preserve">“Agreement” </w:t>
      </w:r>
      <w:r w:rsidR="006812D8" w:rsidRPr="006812D8">
        <w:rPr>
          <w:lang w:val="en-CA"/>
        </w:rPr>
        <w:t>means this Agreement, including the schedules to this Agreement as it or they may be amended or supplemented from time to time, and the expressions “hereof, “herein”, “hereto”, “hereunder”, “hereby” and similar expressions refer to this Agreement and not to any particular section or other portion of this Agreement</w:t>
      </w:r>
      <w:r>
        <w:rPr>
          <w:lang w:val="en-CA"/>
        </w:rPr>
        <w:t>;</w:t>
      </w:r>
    </w:p>
    <w:p w14:paraId="5A21348E" w14:textId="7467A3A0" w:rsidR="0041451F" w:rsidRDefault="00CD4F8C">
      <w:pPr>
        <w:rPr>
          <w:lang w:val="en-CA"/>
        </w:rPr>
      </w:pPr>
      <w:r>
        <w:rPr>
          <w:b/>
          <w:lang w:val="en-CA"/>
        </w:rPr>
        <w:t>“Business Day”</w:t>
      </w:r>
      <w:r>
        <w:rPr>
          <w:lang w:val="en-CA"/>
        </w:rPr>
        <w:t xml:space="preserve"> means any day other than a Saturday, a Sunday </w:t>
      </w:r>
      <w:proofErr w:type="gramStart"/>
      <w:r>
        <w:rPr>
          <w:lang w:val="en-CA"/>
        </w:rPr>
        <w:t xml:space="preserve">or </w:t>
      </w:r>
      <w:r w:rsidR="006812D8">
        <w:rPr>
          <w:lang w:val="en-CA"/>
        </w:rPr>
        <w:t xml:space="preserve"> any</w:t>
      </w:r>
      <w:proofErr w:type="gramEnd"/>
      <w:r w:rsidR="006812D8">
        <w:rPr>
          <w:lang w:val="en-CA"/>
        </w:rPr>
        <w:t xml:space="preserve"> day on which banks are generally not open for business in the City of </w:t>
      </w:r>
      <w:proofErr w:type="spellStart"/>
      <w:r w:rsidR="006812D8">
        <w:rPr>
          <w:lang w:val="en-CA"/>
        </w:rPr>
        <w:t>Rosemere</w:t>
      </w:r>
      <w:proofErr w:type="spellEnd"/>
      <w:r w:rsidR="006812D8">
        <w:rPr>
          <w:lang w:val="en-CA"/>
        </w:rPr>
        <w:t>, Quebec, Canada</w:t>
      </w:r>
      <w:r>
        <w:rPr>
          <w:lang w:val="en-CA"/>
        </w:rPr>
        <w:t>;</w:t>
      </w:r>
    </w:p>
    <w:p w14:paraId="46EA1CBA" w14:textId="762B34F6" w:rsidR="0041451F" w:rsidRDefault="00CD4F8C">
      <w:pPr>
        <w:rPr>
          <w:lang w:val="en-CA"/>
        </w:rPr>
      </w:pPr>
      <w:r>
        <w:rPr>
          <w:b/>
          <w:lang w:val="en-CA"/>
        </w:rPr>
        <w:t>“BZR”</w:t>
      </w:r>
      <w:r>
        <w:rPr>
          <w:lang w:val="en-CA"/>
        </w:rPr>
        <w:t xml:space="preserve"> </w:t>
      </w:r>
      <w:ins w:id="0" w:author="Author" w:date="2014-02-14T10:46:00Z">
        <w:r w:rsidR="006812D8">
          <w:rPr>
            <w:lang w:val="en-CA"/>
          </w:rPr>
          <w:t>has</w:t>
        </w:r>
        <w:r w:rsidR="006812D8" w:rsidDel="006812D8">
          <w:rPr>
            <w:lang w:val="en-CA"/>
          </w:rPr>
          <w:t xml:space="preserve"> </w:t>
        </w:r>
      </w:ins>
      <w:r>
        <w:rPr>
          <w:lang w:val="en-CA"/>
        </w:rPr>
        <w:t>the meaning provided for in the Preamble of the Agreement</w:t>
      </w:r>
      <w:proofErr w:type="gramStart"/>
      <w:r>
        <w:rPr>
          <w:lang w:val="en-CA"/>
        </w:rPr>
        <w:t>;</w:t>
      </w:r>
      <w:proofErr w:type="gramEnd"/>
    </w:p>
    <w:p w14:paraId="1E5CF00D" w14:textId="70EE0463" w:rsidR="0041451F" w:rsidRDefault="00CD4F8C">
      <w:pPr>
        <w:rPr>
          <w:lang w:val="en-CA"/>
        </w:rPr>
      </w:pPr>
      <w:r>
        <w:rPr>
          <w:b/>
          <w:lang w:val="en-CA"/>
        </w:rPr>
        <w:t>“BZR Rights”</w:t>
      </w:r>
      <w:r>
        <w:rPr>
          <w:lang w:val="en-CA"/>
        </w:rPr>
        <w:t xml:space="preserve"> </w:t>
      </w:r>
      <w:ins w:id="1" w:author="Author" w:date="2014-02-14T10:46:00Z">
        <w:r w:rsidR="006812D8">
          <w:rPr>
            <w:lang w:val="en-CA"/>
          </w:rPr>
          <w:t>has</w:t>
        </w:r>
      </w:ins>
      <w:r>
        <w:rPr>
          <w:lang w:val="en-CA"/>
        </w:rPr>
        <w:t xml:space="preserve"> the meaning provided for in Section 6.1 of the Agreement</w:t>
      </w:r>
      <w:proofErr w:type="gramStart"/>
      <w:r>
        <w:rPr>
          <w:lang w:val="en-CA"/>
        </w:rPr>
        <w:t>;</w:t>
      </w:r>
      <w:proofErr w:type="gramEnd"/>
    </w:p>
    <w:p w14:paraId="6E71EC73" w14:textId="48D3659D" w:rsidR="0041451F" w:rsidRDefault="00CD4F8C">
      <w:pPr>
        <w:rPr>
          <w:lang w:val="en-CA"/>
        </w:rPr>
      </w:pPr>
      <w:r>
        <w:rPr>
          <w:b/>
          <w:lang w:val="en-CA"/>
        </w:rPr>
        <w:t>“Co-development Fee”</w:t>
      </w:r>
      <w:r>
        <w:rPr>
          <w:lang w:val="en-CA"/>
        </w:rPr>
        <w:t xml:space="preserve"> </w:t>
      </w:r>
      <w:ins w:id="2" w:author="Author" w:date="2014-02-14T10:46:00Z">
        <w:r w:rsidR="006812D8">
          <w:rPr>
            <w:lang w:val="en-CA"/>
          </w:rPr>
          <w:t>has</w:t>
        </w:r>
      </w:ins>
      <w:r>
        <w:rPr>
          <w:lang w:val="en-CA"/>
        </w:rPr>
        <w:t xml:space="preserve"> the meaning provided for in Schedule B of the Agreement</w:t>
      </w:r>
      <w:proofErr w:type="gramStart"/>
      <w:r>
        <w:rPr>
          <w:lang w:val="en-CA"/>
        </w:rPr>
        <w:t>;</w:t>
      </w:r>
      <w:proofErr w:type="gramEnd"/>
    </w:p>
    <w:p w14:paraId="2388EDCB" w14:textId="77777777" w:rsidR="0041451F" w:rsidRDefault="00CD4F8C">
      <w:pPr>
        <w:rPr>
          <w:lang w:val="en-CA"/>
        </w:rPr>
      </w:pPr>
      <w:r>
        <w:rPr>
          <w:b/>
          <w:lang w:val="en-CA"/>
        </w:rPr>
        <w:t>“Concept”</w:t>
      </w:r>
      <w:r>
        <w:rPr>
          <w:lang w:val="en-CA"/>
        </w:rPr>
        <w:t xml:space="preserve"> means the concept of the Game as described in Schedule A of the Agreement</w:t>
      </w:r>
      <w:proofErr w:type="gramStart"/>
      <w:r>
        <w:rPr>
          <w:lang w:val="en-CA"/>
        </w:rPr>
        <w:t>;</w:t>
      </w:r>
      <w:proofErr w:type="gramEnd"/>
    </w:p>
    <w:p w14:paraId="57173B85" w14:textId="0011E038" w:rsidR="0041451F" w:rsidRDefault="00CD4F8C">
      <w:pPr>
        <w:rPr>
          <w:lang w:val="en-CA"/>
        </w:rPr>
      </w:pPr>
      <w:r>
        <w:rPr>
          <w:b/>
          <w:lang w:val="en-CA"/>
        </w:rPr>
        <w:t xml:space="preserve">“Confidential Information” </w:t>
      </w:r>
      <w:ins w:id="3" w:author="Author" w:date="2014-02-14T10:46:00Z">
        <w:r w:rsidR="006812D8">
          <w:rPr>
            <w:lang w:val="en-CA"/>
          </w:rPr>
          <w:t>has</w:t>
        </w:r>
      </w:ins>
      <w:r>
        <w:rPr>
          <w:lang w:val="en-CA"/>
        </w:rPr>
        <w:t xml:space="preserve"> the meaning provided for in Section 11.1 of the Agreement</w:t>
      </w:r>
      <w:proofErr w:type="gramStart"/>
      <w:r>
        <w:rPr>
          <w:lang w:val="en-CA"/>
        </w:rPr>
        <w:t>;</w:t>
      </w:r>
      <w:proofErr w:type="gramEnd"/>
    </w:p>
    <w:p w14:paraId="31532EB1" w14:textId="77777777" w:rsidR="0041451F" w:rsidRDefault="00CD4F8C">
      <w:pPr>
        <w:rPr>
          <w:lang w:val="en-CA"/>
        </w:rPr>
      </w:pPr>
      <w:r>
        <w:rPr>
          <w:b/>
          <w:lang w:val="en-CA"/>
        </w:rPr>
        <w:t>“Control”</w:t>
      </w:r>
      <w:r>
        <w:rPr>
          <w:lang w:val="en-CA"/>
        </w:rPr>
        <w:t xml:space="preserve"> means, with respect to any corporation, the ownership of shares of the corporation</w:t>
      </w:r>
      <w:ins w:id="4" w:author="Author" w:date="2014-02-14T10:46:00Z">
        <w:r w:rsidR="006812D8">
          <w:rPr>
            <w:lang w:val="en-CA"/>
          </w:rPr>
          <w:t>, whether directly or indirectly,</w:t>
        </w:r>
      </w:ins>
      <w:r>
        <w:rPr>
          <w:lang w:val="en-CA"/>
        </w:rPr>
        <w:t xml:space="preserve"> to which are attached more than fifty per cent of the votes that may be cast to elect directors of the corporation and the votes attached to those securities are sufficient, if exercised, to elect a majority of the directors of the body corporate;</w:t>
      </w:r>
    </w:p>
    <w:p w14:paraId="5F32F9D1" w14:textId="56BBDCC9" w:rsidR="0041451F" w:rsidRDefault="00CD4F8C">
      <w:pPr>
        <w:rPr>
          <w:lang w:val="en-CA"/>
        </w:rPr>
      </w:pPr>
      <w:r>
        <w:rPr>
          <w:b/>
          <w:lang w:val="en-CA"/>
        </w:rPr>
        <w:t>“Damages”</w:t>
      </w:r>
      <w:r>
        <w:rPr>
          <w:lang w:val="en-CA"/>
        </w:rPr>
        <w:t xml:space="preserve"> </w:t>
      </w:r>
      <w:ins w:id="5" w:author="Author" w:date="2014-02-14T10:46:00Z">
        <w:r w:rsidR="006812D8">
          <w:rPr>
            <w:lang w:val="en-CA"/>
          </w:rPr>
          <w:t>has</w:t>
        </w:r>
      </w:ins>
      <w:r>
        <w:rPr>
          <w:lang w:val="en-CA"/>
        </w:rPr>
        <w:t xml:space="preserve"> the meaning provided for in Section 9.1 of the Agreement</w:t>
      </w:r>
      <w:proofErr w:type="gramStart"/>
      <w:r>
        <w:rPr>
          <w:lang w:val="en-CA"/>
        </w:rPr>
        <w:t>;</w:t>
      </w:r>
      <w:proofErr w:type="gramEnd"/>
    </w:p>
    <w:p w14:paraId="41A6A5A3" w14:textId="7628A8A5" w:rsidR="0041451F" w:rsidRDefault="00CD4F8C">
      <w:pPr>
        <w:rPr>
          <w:lang w:val="en-CA"/>
        </w:rPr>
      </w:pPr>
      <w:r>
        <w:rPr>
          <w:b/>
          <w:lang w:val="en-CA"/>
        </w:rPr>
        <w:lastRenderedPageBreak/>
        <w:t>“Defaulting Party”</w:t>
      </w:r>
      <w:r>
        <w:rPr>
          <w:lang w:val="en-CA"/>
        </w:rPr>
        <w:t xml:space="preserve"> </w:t>
      </w:r>
      <w:ins w:id="6" w:author="Author" w:date="2014-02-14T10:46:00Z">
        <w:r w:rsidR="006812D8">
          <w:rPr>
            <w:lang w:val="en-CA"/>
          </w:rPr>
          <w:t>has</w:t>
        </w:r>
      </w:ins>
      <w:r>
        <w:rPr>
          <w:lang w:val="en-CA"/>
        </w:rPr>
        <w:t xml:space="preserve"> the meaning provided for in Section 10.</w:t>
      </w:r>
      <w:ins w:id="7" w:author="Author" w:date="2014-01-21T20:51:00Z">
        <w:r w:rsidR="000036B1">
          <w:rPr>
            <w:lang w:val="en-CA"/>
          </w:rPr>
          <w:t xml:space="preserve">2 </w:t>
        </w:r>
      </w:ins>
      <w:r>
        <w:rPr>
          <w:lang w:val="en-CA"/>
        </w:rPr>
        <w:t>of the Agreement</w:t>
      </w:r>
      <w:proofErr w:type="gramStart"/>
      <w:r>
        <w:rPr>
          <w:lang w:val="en-CA"/>
        </w:rPr>
        <w:t>;</w:t>
      </w:r>
      <w:proofErr w:type="gramEnd"/>
    </w:p>
    <w:p w14:paraId="312D2878" w14:textId="77777777" w:rsidR="0041451F" w:rsidRDefault="00CD4F8C">
      <w:pPr>
        <w:rPr>
          <w:lang w:val="en-CA"/>
        </w:rPr>
      </w:pPr>
      <w:r>
        <w:rPr>
          <w:b/>
          <w:lang w:val="en-CA"/>
        </w:rPr>
        <w:t>“Deliverables”</w:t>
      </w:r>
      <w:r>
        <w:rPr>
          <w:lang w:val="en-CA"/>
        </w:rPr>
        <w:t xml:space="preserve"> means the specific versions of the Game that are required to be delivered by BZR to Walkin for every Milestone pursuant to Schedule B of the Agreement, together with any other item(s) mutually agreed upon by the Parties;</w:t>
      </w:r>
    </w:p>
    <w:p w14:paraId="53F3DC9B" w14:textId="0ACBB67C" w:rsidR="0041451F" w:rsidRDefault="00400C94">
      <w:pPr>
        <w:rPr>
          <w:lang w:val="en-CA"/>
        </w:rPr>
      </w:pPr>
      <w:ins w:id="8" w:author="Author" w:date="2014-02-14T14:20:00Z">
        <w:r w:rsidDel="00400C94">
          <w:rPr>
            <w:b/>
            <w:lang w:val="en-CA"/>
          </w:rPr>
          <w:t xml:space="preserve"> </w:t>
        </w:r>
      </w:ins>
      <w:r w:rsidR="00CD4F8C">
        <w:rPr>
          <w:b/>
          <w:lang w:val="en-CA"/>
        </w:rPr>
        <w:t xml:space="preserve">“Derivative Products” </w:t>
      </w:r>
      <w:r w:rsidR="00CD4F8C">
        <w:rPr>
          <w:lang w:val="en-CA"/>
        </w:rPr>
        <w:t xml:space="preserve">means any product or medium other than </w:t>
      </w:r>
      <w:ins w:id="9" w:author="Author" w:date="2014-02-14T14:18:00Z">
        <w:r w:rsidR="00ED0E5E">
          <w:rPr>
            <w:lang w:val="en-CA"/>
          </w:rPr>
          <w:t xml:space="preserve">the </w:t>
        </w:r>
      </w:ins>
      <w:ins w:id="10" w:author="Author" w:date="2014-02-14T14:28:00Z">
        <w:r>
          <w:rPr>
            <w:lang w:val="en-CA"/>
          </w:rPr>
          <w:t>Products</w:t>
        </w:r>
      </w:ins>
      <w:ins w:id="11" w:author="Author" w:date="2014-02-14T14:18:00Z">
        <w:r w:rsidR="00ED0E5E">
          <w:rPr>
            <w:lang w:val="en-CA"/>
          </w:rPr>
          <w:t xml:space="preserve"> </w:t>
        </w:r>
      </w:ins>
      <w:r w:rsidR="00CD4F8C">
        <w:rPr>
          <w:lang w:val="en-CA"/>
        </w:rPr>
        <w:t xml:space="preserve">which is based on or derived from the </w:t>
      </w:r>
      <w:ins w:id="12" w:author="Author" w:date="2014-02-14T14:18:00Z">
        <w:r w:rsidR="00ED0E5E">
          <w:rPr>
            <w:lang w:val="en-CA"/>
          </w:rPr>
          <w:t xml:space="preserve">Concept, the </w:t>
        </w:r>
      </w:ins>
      <w:ins w:id="13" w:author="Author" w:date="2014-02-14T14:28:00Z">
        <w:r>
          <w:rPr>
            <w:lang w:val="en-CA"/>
          </w:rPr>
          <w:t xml:space="preserve">Products </w:t>
        </w:r>
      </w:ins>
      <w:r w:rsidR="00CD4F8C">
        <w:rPr>
          <w:lang w:val="en-CA"/>
        </w:rPr>
        <w:t>or any element or component therein, including without limitation, T-shirts, board games, comic books, merchandise, books, films and television shows;</w:t>
      </w:r>
    </w:p>
    <w:p w14:paraId="4D6319B3" w14:textId="77777777" w:rsidR="0041451F" w:rsidRDefault="00CD4F8C">
      <w:pPr>
        <w:rPr>
          <w:lang w:val="en-CA"/>
        </w:rPr>
      </w:pPr>
      <w:r>
        <w:rPr>
          <w:b/>
          <w:lang w:val="en-CA"/>
        </w:rPr>
        <w:t>“Development Costs”</w:t>
      </w:r>
      <w:r>
        <w:rPr>
          <w:lang w:val="en-CA"/>
        </w:rPr>
        <w:t xml:space="preserve"> means the costs incurred to develop the Game and any Additional Content and complete all of the Milestones, as defined in Schedule B of the Agreement</w:t>
      </w:r>
      <w:proofErr w:type="gramStart"/>
      <w:r>
        <w:rPr>
          <w:lang w:val="en-CA"/>
        </w:rPr>
        <w:t>;</w:t>
      </w:r>
      <w:proofErr w:type="gramEnd"/>
    </w:p>
    <w:p w14:paraId="6DDDB760" w14:textId="4986C3F2" w:rsidR="0041451F" w:rsidRDefault="00CD4F8C">
      <w:pPr>
        <w:rPr>
          <w:lang w:val="en-CA"/>
        </w:rPr>
      </w:pPr>
      <w:r>
        <w:rPr>
          <w:b/>
          <w:lang w:val="en-CA"/>
        </w:rPr>
        <w:t>“Digital Distributor”</w:t>
      </w:r>
      <w:r>
        <w:rPr>
          <w:lang w:val="en-CA"/>
        </w:rPr>
        <w:t xml:space="preserve"> </w:t>
      </w:r>
      <w:ins w:id="14" w:author="Author" w:date="2014-02-14T10:46:00Z">
        <w:r w:rsidR="006812D8">
          <w:rPr>
            <w:lang w:val="en-CA"/>
          </w:rPr>
          <w:t>has</w:t>
        </w:r>
      </w:ins>
      <w:r>
        <w:rPr>
          <w:lang w:val="en-CA"/>
        </w:rPr>
        <w:t xml:space="preserve"> the meaning provided for in Schedule </w:t>
      </w:r>
      <w:ins w:id="15" w:author="Author" w:date="2014-01-21T20:51:00Z">
        <w:r w:rsidR="000036B1">
          <w:rPr>
            <w:lang w:val="en-CA"/>
          </w:rPr>
          <w:t xml:space="preserve">A </w:t>
        </w:r>
      </w:ins>
      <w:r>
        <w:rPr>
          <w:lang w:val="en-CA"/>
        </w:rPr>
        <w:t>of the Agreement</w:t>
      </w:r>
      <w:proofErr w:type="gramStart"/>
      <w:r>
        <w:rPr>
          <w:lang w:val="en-CA"/>
        </w:rPr>
        <w:t>;</w:t>
      </w:r>
      <w:proofErr w:type="gramEnd"/>
    </w:p>
    <w:p w14:paraId="6DD0C56C" w14:textId="094692B9" w:rsidR="0041451F" w:rsidRDefault="00CD4F8C">
      <w:pPr>
        <w:rPr>
          <w:lang w:val="en-CA"/>
        </w:rPr>
      </w:pPr>
      <w:r>
        <w:rPr>
          <w:b/>
          <w:lang w:val="en-CA"/>
        </w:rPr>
        <w:t>“Direct Sales and Marketing Expenditures”</w:t>
      </w:r>
      <w:r>
        <w:rPr>
          <w:lang w:val="en-CA"/>
        </w:rPr>
        <w:t xml:space="preserve"> </w:t>
      </w:r>
      <w:ins w:id="16" w:author="Author" w:date="2014-02-14T10:46:00Z">
        <w:r w:rsidR="006812D8">
          <w:rPr>
            <w:lang w:val="en-CA"/>
          </w:rPr>
          <w:t>has</w:t>
        </w:r>
      </w:ins>
      <w:r>
        <w:rPr>
          <w:lang w:val="en-CA"/>
        </w:rPr>
        <w:t xml:space="preserve"> the meaning provided for in Schedule B of the Agreement</w:t>
      </w:r>
      <w:proofErr w:type="gramStart"/>
      <w:r>
        <w:rPr>
          <w:lang w:val="en-CA"/>
        </w:rPr>
        <w:t>;</w:t>
      </w:r>
      <w:proofErr w:type="gramEnd"/>
    </w:p>
    <w:p w14:paraId="7D32C1A2" w14:textId="5D2C585B" w:rsidR="0041451F" w:rsidRDefault="00CD4F8C">
      <w:pPr>
        <w:rPr>
          <w:lang w:val="en-CA"/>
        </w:rPr>
      </w:pPr>
      <w:r>
        <w:rPr>
          <w:b/>
          <w:lang w:val="en-CA"/>
        </w:rPr>
        <w:t>“Effective Date”</w:t>
      </w:r>
      <w:r>
        <w:rPr>
          <w:lang w:val="en-CA"/>
        </w:rPr>
        <w:t xml:space="preserve"> </w:t>
      </w:r>
      <w:ins w:id="17" w:author="Author" w:date="2014-02-14T10:46:00Z">
        <w:r w:rsidR="006812D8">
          <w:rPr>
            <w:lang w:val="en-CA"/>
          </w:rPr>
          <w:t>has</w:t>
        </w:r>
      </w:ins>
      <w:r>
        <w:rPr>
          <w:lang w:val="en-CA"/>
        </w:rPr>
        <w:t xml:space="preserve"> the meaning provided for in the Preamble of the Agreement</w:t>
      </w:r>
      <w:proofErr w:type="gramStart"/>
      <w:r>
        <w:rPr>
          <w:lang w:val="en-CA"/>
        </w:rPr>
        <w:t>;</w:t>
      </w:r>
      <w:proofErr w:type="gramEnd"/>
    </w:p>
    <w:p w14:paraId="1F3B585E" w14:textId="774640AE" w:rsidR="0041451F" w:rsidRDefault="00CD4F8C">
      <w:pPr>
        <w:rPr>
          <w:lang w:val="en-CA"/>
        </w:rPr>
      </w:pPr>
      <w:r>
        <w:rPr>
          <w:b/>
          <w:lang w:val="en-CA"/>
        </w:rPr>
        <w:t xml:space="preserve">“End-User(s)” </w:t>
      </w:r>
      <w:r>
        <w:rPr>
          <w:lang w:val="en-CA"/>
        </w:rPr>
        <w:t xml:space="preserve">means a person or entity that acquires a copy of the </w:t>
      </w:r>
      <w:ins w:id="18" w:author="Author" w:date="2014-02-14T14:28:00Z">
        <w:r w:rsidR="00400C94">
          <w:rPr>
            <w:lang w:val="en-CA"/>
          </w:rPr>
          <w:t xml:space="preserve">Products </w:t>
        </w:r>
      </w:ins>
      <w:r>
        <w:rPr>
          <w:lang w:val="en-CA"/>
        </w:rPr>
        <w:t>for use rather than resale or distribution</w:t>
      </w:r>
      <w:proofErr w:type="gramStart"/>
      <w:r>
        <w:rPr>
          <w:lang w:val="en-CA"/>
        </w:rPr>
        <w:t>;</w:t>
      </w:r>
      <w:proofErr w:type="gramEnd"/>
    </w:p>
    <w:p w14:paraId="42B9D302" w14:textId="6E59788E" w:rsidR="0041451F" w:rsidRDefault="00CD4F8C">
      <w:pPr>
        <w:rPr>
          <w:lang w:val="en-CA"/>
        </w:rPr>
      </w:pPr>
      <w:r>
        <w:rPr>
          <w:b/>
          <w:lang w:val="en-CA"/>
        </w:rPr>
        <w:t xml:space="preserve">“Error(s)” </w:t>
      </w:r>
      <w:ins w:id="19" w:author="Author" w:date="2014-02-14T10:46:00Z">
        <w:r w:rsidR="006812D8">
          <w:rPr>
            <w:lang w:val="en-CA"/>
          </w:rPr>
          <w:t>has</w:t>
        </w:r>
      </w:ins>
      <w:r>
        <w:rPr>
          <w:lang w:val="en-CA"/>
        </w:rPr>
        <w:t xml:space="preserve"> the meaning provided for in Schedule A of the Agreement</w:t>
      </w:r>
      <w:proofErr w:type="gramStart"/>
      <w:r>
        <w:rPr>
          <w:lang w:val="en-CA"/>
        </w:rPr>
        <w:t>;</w:t>
      </w:r>
      <w:proofErr w:type="gramEnd"/>
    </w:p>
    <w:p w14:paraId="6DE0CACA" w14:textId="77777777" w:rsidR="0041451F" w:rsidRDefault="00CD4F8C">
      <w:pPr>
        <w:rPr>
          <w:lang w:val="en-CA"/>
        </w:rPr>
      </w:pPr>
      <w:r>
        <w:rPr>
          <w:b/>
          <w:lang w:val="en-CA"/>
        </w:rPr>
        <w:t>“Game”</w:t>
      </w:r>
      <w:r>
        <w:rPr>
          <w:lang w:val="en-CA"/>
        </w:rPr>
        <w:t xml:space="preserve"> means the video game application to be developed by BZR in accordance with the specifications described in Schedule A and based on the Game Design Document</w:t>
      </w:r>
      <w:proofErr w:type="gramStart"/>
      <w:r>
        <w:rPr>
          <w:lang w:val="en-CA"/>
        </w:rPr>
        <w:t>;</w:t>
      </w:r>
      <w:proofErr w:type="gramEnd"/>
    </w:p>
    <w:p w14:paraId="63D0AA21" w14:textId="77777777" w:rsidR="0041451F" w:rsidRDefault="00CD4F8C">
      <w:pPr>
        <w:rPr>
          <w:lang w:val="en-CA"/>
        </w:rPr>
      </w:pPr>
      <w:r>
        <w:rPr>
          <w:lang w:val="en-CA"/>
        </w:rPr>
        <w:t>“</w:t>
      </w:r>
      <w:r>
        <w:rPr>
          <w:b/>
          <w:lang w:val="en-CA"/>
        </w:rPr>
        <w:t>Game Design Document”</w:t>
      </w:r>
      <w:r>
        <w:rPr>
          <w:lang w:val="en-CA"/>
        </w:rPr>
        <w:t xml:space="preserve"> means the document to be concluded by the Parties and appended to the Agreement detailing the core design elements of the Game, such as gameplay, art, sound and music, level/environment design, characters and story, which may be modified by the Parties from time to time;</w:t>
      </w:r>
    </w:p>
    <w:p w14:paraId="571BB2D7" w14:textId="556DBF87" w:rsidR="0041451F" w:rsidRDefault="00CD4F8C">
      <w:pPr>
        <w:rPr>
          <w:lang w:val="en-CA"/>
        </w:rPr>
      </w:pPr>
      <w:r>
        <w:rPr>
          <w:b/>
          <w:lang w:val="en-CA"/>
        </w:rPr>
        <w:t>“Gross Receipts”</w:t>
      </w:r>
      <w:r>
        <w:rPr>
          <w:lang w:val="en-CA"/>
        </w:rPr>
        <w:t xml:space="preserve"> </w:t>
      </w:r>
      <w:ins w:id="20" w:author="Author" w:date="2014-02-14T10:46:00Z">
        <w:r w:rsidR="006812D8">
          <w:rPr>
            <w:lang w:val="en-CA"/>
          </w:rPr>
          <w:t>has</w:t>
        </w:r>
      </w:ins>
      <w:r>
        <w:rPr>
          <w:lang w:val="en-CA"/>
        </w:rPr>
        <w:t xml:space="preserve"> the meaning provided for in Schedule B of the Agreement</w:t>
      </w:r>
      <w:proofErr w:type="gramStart"/>
      <w:r>
        <w:rPr>
          <w:lang w:val="en-CA"/>
        </w:rPr>
        <w:t>;</w:t>
      </w:r>
      <w:proofErr w:type="gramEnd"/>
    </w:p>
    <w:p w14:paraId="5CA8CFCD" w14:textId="2A09CF98" w:rsidR="0041451F" w:rsidRDefault="00CD4F8C">
      <w:pPr>
        <w:rPr>
          <w:lang w:val="en-CA"/>
        </w:rPr>
      </w:pPr>
      <w:r>
        <w:rPr>
          <w:b/>
          <w:lang w:val="en-CA"/>
        </w:rPr>
        <w:t>“Indemnified Party”</w:t>
      </w:r>
      <w:r>
        <w:rPr>
          <w:lang w:val="en-CA"/>
        </w:rPr>
        <w:t xml:space="preserve"> </w:t>
      </w:r>
      <w:ins w:id="21" w:author="Author" w:date="2014-02-14T10:46:00Z">
        <w:r w:rsidR="006812D8">
          <w:rPr>
            <w:lang w:val="en-CA"/>
          </w:rPr>
          <w:t>has</w:t>
        </w:r>
      </w:ins>
      <w:r>
        <w:rPr>
          <w:lang w:val="en-CA"/>
        </w:rPr>
        <w:t xml:space="preserve"> the meaning provided for in Section 9.1 of the Agreement</w:t>
      </w:r>
      <w:proofErr w:type="gramStart"/>
      <w:r>
        <w:rPr>
          <w:lang w:val="en-CA"/>
        </w:rPr>
        <w:t>;</w:t>
      </w:r>
      <w:proofErr w:type="gramEnd"/>
    </w:p>
    <w:p w14:paraId="5338C250" w14:textId="7CAD93BE" w:rsidR="0041451F" w:rsidRDefault="00CD4F8C">
      <w:pPr>
        <w:rPr>
          <w:lang w:val="en-CA"/>
        </w:rPr>
      </w:pPr>
      <w:r>
        <w:rPr>
          <w:b/>
          <w:lang w:val="en-CA"/>
        </w:rPr>
        <w:t>“Indemnifying Party”</w:t>
      </w:r>
      <w:r>
        <w:rPr>
          <w:lang w:val="en-CA"/>
        </w:rPr>
        <w:t xml:space="preserve"> </w:t>
      </w:r>
      <w:ins w:id="22" w:author="Author" w:date="2014-02-14T10:46:00Z">
        <w:r w:rsidR="006812D8">
          <w:rPr>
            <w:lang w:val="en-CA"/>
          </w:rPr>
          <w:t>has</w:t>
        </w:r>
      </w:ins>
      <w:r>
        <w:rPr>
          <w:lang w:val="en-CA"/>
        </w:rPr>
        <w:t xml:space="preserve"> the meaning provided for in Section 9.1 of the Agreement</w:t>
      </w:r>
      <w:proofErr w:type="gramStart"/>
      <w:r>
        <w:rPr>
          <w:lang w:val="en-CA"/>
        </w:rPr>
        <w:t>;</w:t>
      </w:r>
      <w:proofErr w:type="gramEnd"/>
    </w:p>
    <w:p w14:paraId="438364E8" w14:textId="46B3D98B" w:rsidR="0041451F" w:rsidRDefault="00CD4F8C">
      <w:pPr>
        <w:rPr>
          <w:lang w:val="en-CA"/>
        </w:rPr>
      </w:pPr>
      <w:r>
        <w:rPr>
          <w:b/>
          <w:lang w:val="en-CA"/>
        </w:rPr>
        <w:t>“License”</w:t>
      </w:r>
      <w:r>
        <w:rPr>
          <w:lang w:val="en-CA"/>
        </w:rPr>
        <w:t xml:space="preserve"> </w:t>
      </w:r>
      <w:ins w:id="23" w:author="Author" w:date="2014-02-14T10:46:00Z">
        <w:r w:rsidR="006812D8">
          <w:rPr>
            <w:lang w:val="en-CA"/>
          </w:rPr>
          <w:t>has</w:t>
        </w:r>
      </w:ins>
      <w:r>
        <w:rPr>
          <w:lang w:val="en-CA"/>
        </w:rPr>
        <w:t xml:space="preserve"> the meaning provided for in Section 2.1 of the Agreement</w:t>
      </w:r>
      <w:proofErr w:type="gramStart"/>
      <w:r>
        <w:rPr>
          <w:lang w:val="en-CA"/>
        </w:rPr>
        <w:t>;</w:t>
      </w:r>
      <w:proofErr w:type="gramEnd"/>
    </w:p>
    <w:p w14:paraId="22C2FD10" w14:textId="77777777" w:rsidR="0041451F" w:rsidRDefault="00CD4F8C">
      <w:pPr>
        <w:rPr>
          <w:lang w:val="en-CA"/>
        </w:rPr>
      </w:pPr>
      <w:r>
        <w:rPr>
          <w:b/>
          <w:lang w:val="en-CA"/>
        </w:rPr>
        <w:t>“Object Code”</w:t>
      </w:r>
      <w:r>
        <w:rPr>
          <w:lang w:val="en-CA"/>
        </w:rPr>
        <w:t xml:space="preserve"> means the form of a software program resulting from the translation or processing of Source Code by a computer into machine language or intermediate code, and thus is in a form that is not convenient to human understanding of the program logic, but which is appropriate for execution or interpretation by a computer</w:t>
      </w:r>
      <w:proofErr w:type="gramStart"/>
      <w:r>
        <w:rPr>
          <w:lang w:val="en-CA"/>
        </w:rPr>
        <w:t>;</w:t>
      </w:r>
      <w:proofErr w:type="gramEnd"/>
    </w:p>
    <w:p w14:paraId="2D730E0E" w14:textId="1881CD76" w:rsidR="0041451F" w:rsidRDefault="00CD4F8C">
      <w:pPr>
        <w:rPr>
          <w:lang w:val="en-CA"/>
        </w:rPr>
      </w:pPr>
      <w:r>
        <w:rPr>
          <w:b/>
          <w:lang w:val="en-CA"/>
        </w:rPr>
        <w:t>“Manufacturing Cost”</w:t>
      </w:r>
      <w:r>
        <w:rPr>
          <w:lang w:val="en-CA"/>
        </w:rPr>
        <w:t xml:space="preserve"> </w:t>
      </w:r>
      <w:ins w:id="24" w:author="Author" w:date="2014-02-14T10:46:00Z">
        <w:r w:rsidR="006812D8">
          <w:rPr>
            <w:lang w:val="en-CA"/>
          </w:rPr>
          <w:t>has</w:t>
        </w:r>
      </w:ins>
      <w:r>
        <w:rPr>
          <w:lang w:val="en-CA"/>
        </w:rPr>
        <w:t xml:space="preserve"> the meaning provided for in Schedule B of the Agreement</w:t>
      </w:r>
      <w:proofErr w:type="gramStart"/>
      <w:r>
        <w:rPr>
          <w:lang w:val="en-CA"/>
        </w:rPr>
        <w:t>;</w:t>
      </w:r>
      <w:proofErr w:type="gramEnd"/>
    </w:p>
    <w:p w14:paraId="31EEEE40" w14:textId="77777777" w:rsidR="0041451F" w:rsidRDefault="00CD4F8C">
      <w:pPr>
        <w:rPr>
          <w:lang w:val="en-CA"/>
        </w:rPr>
      </w:pPr>
      <w:r>
        <w:rPr>
          <w:b/>
          <w:lang w:val="en-CA"/>
        </w:rPr>
        <w:t xml:space="preserve">“Marketing” </w:t>
      </w:r>
      <w:r>
        <w:rPr>
          <w:lang w:val="en-CA"/>
        </w:rPr>
        <w:t>or</w:t>
      </w:r>
      <w:r>
        <w:rPr>
          <w:b/>
          <w:lang w:val="en-CA"/>
        </w:rPr>
        <w:t xml:space="preserve"> “To Market” </w:t>
      </w:r>
      <w:r>
        <w:rPr>
          <w:lang w:val="en-CA"/>
        </w:rPr>
        <w:t>means to advertise, promote, publish, sell, distribute, license and otherwise exploit;</w:t>
      </w:r>
    </w:p>
    <w:p w14:paraId="3636EBCF" w14:textId="77777777" w:rsidR="0041451F" w:rsidRDefault="00CD4F8C">
      <w:pPr>
        <w:rPr>
          <w:lang w:val="en-CA"/>
        </w:rPr>
      </w:pPr>
      <w:r>
        <w:rPr>
          <w:b/>
          <w:lang w:val="en-CA"/>
        </w:rPr>
        <w:t>“Milestones”</w:t>
      </w:r>
      <w:r>
        <w:rPr>
          <w:lang w:val="en-CA"/>
        </w:rPr>
        <w:t xml:space="preserve"> means the steps in the development of the Game as defined in Schedule B of the Agreement</w:t>
      </w:r>
      <w:proofErr w:type="gramStart"/>
      <w:r>
        <w:rPr>
          <w:lang w:val="en-CA"/>
        </w:rPr>
        <w:t>;</w:t>
      </w:r>
      <w:proofErr w:type="gramEnd"/>
    </w:p>
    <w:p w14:paraId="740146E0" w14:textId="468C8968" w:rsidR="0041451F" w:rsidRDefault="00CD4F8C">
      <w:pPr>
        <w:rPr>
          <w:lang w:val="en-CA"/>
        </w:rPr>
      </w:pPr>
      <w:r>
        <w:rPr>
          <w:b/>
          <w:lang w:val="en-CA"/>
        </w:rPr>
        <w:t>“Net Profit”</w:t>
      </w:r>
      <w:r>
        <w:rPr>
          <w:lang w:val="en-CA"/>
        </w:rPr>
        <w:t xml:space="preserve"> </w:t>
      </w:r>
      <w:r w:rsidR="006812D8">
        <w:rPr>
          <w:lang w:val="en-CA"/>
        </w:rPr>
        <w:t>has</w:t>
      </w:r>
      <w:r>
        <w:rPr>
          <w:lang w:val="en-CA"/>
        </w:rPr>
        <w:t xml:space="preserve"> the meaning provided for in Schedule B of the Agreement</w:t>
      </w:r>
      <w:proofErr w:type="gramStart"/>
      <w:r>
        <w:rPr>
          <w:lang w:val="en-CA"/>
        </w:rPr>
        <w:t>;</w:t>
      </w:r>
      <w:proofErr w:type="gramEnd"/>
    </w:p>
    <w:p w14:paraId="7009080B" w14:textId="188045EE" w:rsidR="0041451F" w:rsidRDefault="00CD4F8C">
      <w:pPr>
        <w:rPr>
          <w:lang w:val="en-CA"/>
        </w:rPr>
      </w:pPr>
      <w:r>
        <w:rPr>
          <w:b/>
          <w:lang w:val="en-CA"/>
        </w:rPr>
        <w:lastRenderedPageBreak/>
        <w:t>“Net Receipts”</w:t>
      </w:r>
      <w:r>
        <w:rPr>
          <w:lang w:val="en-CA"/>
        </w:rPr>
        <w:t xml:space="preserve"> </w:t>
      </w:r>
      <w:r w:rsidR="006812D8">
        <w:rPr>
          <w:lang w:val="en-CA"/>
        </w:rPr>
        <w:t>has</w:t>
      </w:r>
      <w:r>
        <w:rPr>
          <w:lang w:val="en-CA"/>
        </w:rPr>
        <w:t xml:space="preserve"> the meaning provided for in Schedule B of the Agreement;</w:t>
      </w:r>
    </w:p>
    <w:p w14:paraId="258673D3" w14:textId="0C078B90" w:rsidR="0041451F" w:rsidRDefault="00CD4F8C">
      <w:pPr>
        <w:rPr>
          <w:lang w:val="en-CA"/>
        </w:rPr>
      </w:pPr>
      <w:r>
        <w:rPr>
          <w:b/>
          <w:lang w:val="en-CA"/>
        </w:rPr>
        <w:t xml:space="preserve">“Parties” </w:t>
      </w:r>
      <w:r w:rsidR="006812D8">
        <w:rPr>
          <w:lang w:val="en-CA"/>
        </w:rPr>
        <w:t>has</w:t>
      </w:r>
      <w:r>
        <w:rPr>
          <w:lang w:val="en-CA"/>
        </w:rPr>
        <w:t xml:space="preserve"> the meaning provided for in the Preamble of the Agreement</w:t>
      </w:r>
      <w:proofErr w:type="gramStart"/>
      <w:r>
        <w:rPr>
          <w:lang w:val="en-CA"/>
        </w:rPr>
        <w:t>;</w:t>
      </w:r>
      <w:proofErr w:type="gramEnd"/>
    </w:p>
    <w:p w14:paraId="321639CC" w14:textId="77777777" w:rsidR="0041451F" w:rsidRDefault="00CD4F8C">
      <w:pPr>
        <w:rPr>
          <w:lang w:val="en-CA"/>
        </w:rPr>
      </w:pPr>
      <w:r>
        <w:rPr>
          <w:b/>
          <w:lang w:val="en-CA"/>
        </w:rPr>
        <w:t xml:space="preserve">“Personal Information” </w:t>
      </w:r>
      <w:r>
        <w:rPr>
          <w:lang w:val="en-CA"/>
        </w:rPr>
        <w:t>means information about an identifiable individual that is recorded in any form including, without limitation, the address of the individual and the name of the individual where it appears with other personal information relating to the individual or where the disclosure of the name itself would reveal information about the individual</w:t>
      </w:r>
      <w:proofErr w:type="gramStart"/>
      <w:r>
        <w:rPr>
          <w:lang w:val="en-CA"/>
        </w:rPr>
        <w:t>;</w:t>
      </w:r>
      <w:proofErr w:type="gramEnd"/>
    </w:p>
    <w:p w14:paraId="19B42047" w14:textId="520A29E8" w:rsidR="0041451F" w:rsidRDefault="00CD4F8C">
      <w:r>
        <w:rPr>
          <w:b/>
        </w:rPr>
        <w:t>“PDF”</w:t>
      </w:r>
      <w:r>
        <w:t xml:space="preserve"> </w:t>
      </w:r>
      <w:proofErr w:type="spellStart"/>
      <w:r>
        <w:t>means</w:t>
      </w:r>
      <w:proofErr w:type="spellEnd"/>
      <w:r>
        <w:t xml:space="preserve"> Portable Document Format</w:t>
      </w:r>
      <w:r w:rsidR="000036B1">
        <w:t>;</w:t>
      </w:r>
    </w:p>
    <w:p w14:paraId="2E46FD1D" w14:textId="77777777" w:rsidR="0041451F" w:rsidRDefault="00CD4F8C">
      <w:pPr>
        <w:rPr>
          <w:lang w:val="en-CA"/>
        </w:rPr>
      </w:pPr>
      <w:r>
        <w:rPr>
          <w:b/>
          <w:lang w:val="en-CA"/>
        </w:rPr>
        <w:t xml:space="preserve">“Products” </w:t>
      </w:r>
      <w:r>
        <w:rPr>
          <w:lang w:val="en-CA"/>
        </w:rPr>
        <w:t>means the Game including any Additional Content and Subsequent Works, if any</w:t>
      </w:r>
      <w:proofErr w:type="gramStart"/>
      <w:r>
        <w:rPr>
          <w:lang w:val="en-CA"/>
        </w:rPr>
        <w:t>;</w:t>
      </w:r>
      <w:proofErr w:type="gramEnd"/>
    </w:p>
    <w:p w14:paraId="746919A6" w14:textId="2AE298BC" w:rsidR="0041451F" w:rsidRDefault="00CD4F8C">
      <w:pPr>
        <w:rPr>
          <w:lang w:val="en-CA"/>
        </w:rPr>
      </w:pPr>
      <w:r>
        <w:rPr>
          <w:b/>
          <w:lang w:val="en-CA"/>
        </w:rPr>
        <w:t>“Report”</w:t>
      </w:r>
      <w:r>
        <w:rPr>
          <w:lang w:val="en-CA"/>
        </w:rPr>
        <w:t xml:space="preserve"> </w:t>
      </w:r>
      <w:r w:rsidR="006812D8">
        <w:rPr>
          <w:lang w:val="en-CA"/>
        </w:rPr>
        <w:t>has</w:t>
      </w:r>
      <w:r>
        <w:rPr>
          <w:lang w:val="en-CA"/>
        </w:rPr>
        <w:t xml:space="preserve"> the meaning provided in Section 5.1 of the Agreement</w:t>
      </w:r>
      <w:proofErr w:type="gramStart"/>
      <w:r>
        <w:rPr>
          <w:lang w:val="en-CA"/>
        </w:rPr>
        <w:t>;</w:t>
      </w:r>
      <w:proofErr w:type="gramEnd"/>
    </w:p>
    <w:p w14:paraId="7F09E685" w14:textId="77777777" w:rsidR="0041451F" w:rsidRDefault="00CD4F8C">
      <w:pPr>
        <w:rPr>
          <w:lang w:val="en-CA"/>
        </w:rPr>
      </w:pPr>
      <w:r>
        <w:rPr>
          <w:b/>
          <w:lang w:val="en-CA"/>
        </w:rPr>
        <w:t>“Royalty”</w:t>
      </w:r>
      <w:r>
        <w:rPr>
          <w:lang w:val="en-CA"/>
        </w:rPr>
        <w:t xml:space="preserve"> means the variable amount to be paid by BZR to Walkin for use of the licensed Walkin Content, the whole as set out in Schedule B, plus any and all applicable federal, provincial and municipal taxes presently or hereafter imposed upon any and all such amounts;</w:t>
      </w:r>
    </w:p>
    <w:p w14:paraId="39DD67D7" w14:textId="77777777" w:rsidR="0041451F" w:rsidRDefault="00CD4F8C">
      <w:pPr>
        <w:rPr>
          <w:lang w:val="en-CA"/>
        </w:rPr>
      </w:pPr>
      <w:r>
        <w:rPr>
          <w:b/>
          <w:lang w:val="en-CA"/>
        </w:rPr>
        <w:t xml:space="preserve">“Source Code” </w:t>
      </w:r>
      <w:r>
        <w:rPr>
          <w:lang w:val="en-CA"/>
        </w:rPr>
        <w:t>means the form of a software program in which the program logic is easily deduced by a human being, such as a printed listing of the program, or in an encoded machine-readable form, such as might be recorded on magnetic tape or disk, from which a printed listing can be made by processing it with a computer;</w:t>
      </w:r>
    </w:p>
    <w:p w14:paraId="7DE56FC1" w14:textId="77777777" w:rsidR="00400C94" w:rsidRDefault="00400C94" w:rsidP="00400C94">
      <w:pPr>
        <w:rPr>
          <w:lang w:val="en-CA"/>
        </w:rPr>
      </w:pPr>
      <w:r>
        <w:rPr>
          <w:b/>
          <w:lang w:val="en-CA"/>
        </w:rPr>
        <w:t>“Subsequent Works”</w:t>
      </w:r>
      <w:r>
        <w:rPr>
          <w:lang w:val="en-CA"/>
        </w:rPr>
        <w:t xml:space="preserve"> means any video game product based on or derived from the Game or any element or component therein, including without limitation any sequel, version of the Game for an electronic platform other than the one indicated in Schedule A, future version of the Game on the platform indicated in Schedule A, and translation of the Game in a language other than those indicated in Schedule A;</w:t>
      </w:r>
    </w:p>
    <w:p w14:paraId="65FD3858" w14:textId="77777777" w:rsidR="0041451F" w:rsidRDefault="00400C94" w:rsidP="00400C94">
      <w:pPr>
        <w:rPr>
          <w:lang w:val="en-CA"/>
        </w:rPr>
      </w:pPr>
      <w:ins w:id="25" w:author="Author" w:date="2014-02-14T14:20:00Z">
        <w:r>
          <w:rPr>
            <w:b/>
            <w:lang w:val="en-CA"/>
          </w:rPr>
          <w:t xml:space="preserve"> </w:t>
        </w:r>
      </w:ins>
      <w:r w:rsidR="00CD4F8C">
        <w:rPr>
          <w:b/>
          <w:lang w:val="en-CA"/>
        </w:rPr>
        <w:t>“Tentative Delivery Date”</w:t>
      </w:r>
      <w:r w:rsidR="00CD4F8C">
        <w:rPr>
          <w:lang w:val="en-CA"/>
        </w:rPr>
        <w:t xml:space="preserve"> means the tentative date of delivery of the Deliverables associated with each Milestone, as defined in Schedule B of the Agreement</w:t>
      </w:r>
      <w:proofErr w:type="gramStart"/>
      <w:r w:rsidR="00CD4F8C">
        <w:rPr>
          <w:lang w:val="en-CA"/>
        </w:rPr>
        <w:t>;</w:t>
      </w:r>
      <w:proofErr w:type="gramEnd"/>
    </w:p>
    <w:p w14:paraId="3E678446" w14:textId="60A6D675" w:rsidR="0041451F" w:rsidRDefault="00CD4F8C">
      <w:pPr>
        <w:rPr>
          <w:lang w:val="en-CA"/>
        </w:rPr>
      </w:pPr>
      <w:r>
        <w:rPr>
          <w:b/>
          <w:lang w:val="en-CA"/>
        </w:rPr>
        <w:t xml:space="preserve">“Term of the Agreement” </w:t>
      </w:r>
      <w:r w:rsidR="006812D8">
        <w:rPr>
          <w:lang w:val="en-CA"/>
        </w:rPr>
        <w:t>has</w:t>
      </w:r>
      <w:r>
        <w:rPr>
          <w:lang w:val="en-CA"/>
        </w:rPr>
        <w:t xml:space="preserve"> the meaning provided for in Section 10.1 of the Agreement</w:t>
      </w:r>
      <w:proofErr w:type="gramStart"/>
      <w:r>
        <w:rPr>
          <w:lang w:val="en-CA"/>
        </w:rPr>
        <w:t>;</w:t>
      </w:r>
      <w:proofErr w:type="gramEnd"/>
    </w:p>
    <w:p w14:paraId="244A5862" w14:textId="346BB672" w:rsidR="0041451F" w:rsidRDefault="00CD4F8C">
      <w:pPr>
        <w:rPr>
          <w:lang w:val="en-CA"/>
        </w:rPr>
      </w:pPr>
      <w:r>
        <w:rPr>
          <w:b/>
          <w:lang w:val="en-CA"/>
        </w:rPr>
        <w:t>“Terminating Party”</w:t>
      </w:r>
      <w:r>
        <w:rPr>
          <w:lang w:val="en-CA"/>
        </w:rPr>
        <w:t xml:space="preserve"> </w:t>
      </w:r>
      <w:r w:rsidR="006812D8">
        <w:rPr>
          <w:lang w:val="en-CA"/>
        </w:rPr>
        <w:t>has</w:t>
      </w:r>
      <w:r>
        <w:rPr>
          <w:lang w:val="en-CA"/>
        </w:rPr>
        <w:t xml:space="preserve"> the meaning provided for in Section 10.</w:t>
      </w:r>
      <w:ins w:id="26" w:author="Author" w:date="2014-01-21T20:52:00Z">
        <w:r w:rsidR="000036B1">
          <w:rPr>
            <w:lang w:val="en-CA"/>
          </w:rPr>
          <w:t xml:space="preserve">2 </w:t>
        </w:r>
      </w:ins>
      <w:r>
        <w:rPr>
          <w:lang w:val="en-CA"/>
        </w:rPr>
        <w:t>of the Agreement</w:t>
      </w:r>
      <w:proofErr w:type="gramStart"/>
      <w:r>
        <w:rPr>
          <w:lang w:val="en-CA"/>
        </w:rPr>
        <w:t>;</w:t>
      </w:r>
      <w:proofErr w:type="gramEnd"/>
    </w:p>
    <w:p w14:paraId="532D711B" w14:textId="23431173" w:rsidR="0041451F" w:rsidRDefault="00CD4F8C">
      <w:pPr>
        <w:rPr>
          <w:lang w:val="en-CA"/>
        </w:rPr>
      </w:pPr>
      <w:r>
        <w:rPr>
          <w:b/>
          <w:lang w:val="en-CA"/>
        </w:rPr>
        <w:t>“Territory”</w:t>
      </w:r>
      <w:r>
        <w:rPr>
          <w:lang w:val="en-CA"/>
        </w:rPr>
        <w:t xml:space="preserve"> </w:t>
      </w:r>
      <w:r w:rsidR="006812D8">
        <w:rPr>
          <w:lang w:val="en-CA"/>
        </w:rPr>
        <w:t>has</w:t>
      </w:r>
      <w:r>
        <w:rPr>
          <w:lang w:val="en-CA"/>
        </w:rPr>
        <w:t xml:space="preserve"> the meaning provided in Schedule A of the Agreement</w:t>
      </w:r>
      <w:proofErr w:type="gramStart"/>
      <w:r>
        <w:rPr>
          <w:lang w:val="en-CA"/>
        </w:rPr>
        <w:t>;</w:t>
      </w:r>
      <w:proofErr w:type="gramEnd"/>
    </w:p>
    <w:p w14:paraId="1158F9EB" w14:textId="5F01410B" w:rsidR="0041451F" w:rsidRDefault="00CD4F8C">
      <w:pPr>
        <w:rPr>
          <w:lang w:val="en-CA"/>
        </w:rPr>
      </w:pPr>
      <w:r>
        <w:rPr>
          <w:b/>
          <w:lang w:val="en-CA"/>
        </w:rPr>
        <w:t>“Trade Allowances and Discounts”</w:t>
      </w:r>
      <w:r>
        <w:rPr>
          <w:lang w:val="en-CA"/>
        </w:rPr>
        <w:t xml:space="preserve"> </w:t>
      </w:r>
      <w:r w:rsidR="006812D8">
        <w:rPr>
          <w:lang w:val="en-CA"/>
        </w:rPr>
        <w:t>has</w:t>
      </w:r>
      <w:r>
        <w:rPr>
          <w:lang w:val="en-CA"/>
        </w:rPr>
        <w:t xml:space="preserve"> the meaning provided for in Schedule B of the Agreement</w:t>
      </w:r>
      <w:proofErr w:type="gramStart"/>
      <w:r>
        <w:rPr>
          <w:lang w:val="en-CA"/>
        </w:rPr>
        <w:t>;</w:t>
      </w:r>
      <w:proofErr w:type="gramEnd"/>
    </w:p>
    <w:p w14:paraId="1D786F6F" w14:textId="4E291BC9" w:rsidR="0041451F" w:rsidRDefault="00CD4F8C">
      <w:pPr>
        <w:rPr>
          <w:lang w:val="en-CA"/>
        </w:rPr>
      </w:pPr>
      <w:r>
        <w:rPr>
          <w:b/>
          <w:lang w:val="en-CA"/>
        </w:rPr>
        <w:t>“Walkin”</w:t>
      </w:r>
      <w:r>
        <w:rPr>
          <w:lang w:val="en-CA"/>
        </w:rPr>
        <w:t xml:space="preserve"> </w:t>
      </w:r>
      <w:r w:rsidR="006812D8">
        <w:rPr>
          <w:lang w:val="en-CA"/>
        </w:rPr>
        <w:t>has</w:t>
      </w:r>
      <w:r>
        <w:rPr>
          <w:lang w:val="en-CA"/>
        </w:rPr>
        <w:t xml:space="preserve"> the meaning provided for in the Preamble of the Agreement</w:t>
      </w:r>
      <w:proofErr w:type="gramStart"/>
      <w:r>
        <w:rPr>
          <w:lang w:val="en-CA"/>
        </w:rPr>
        <w:t>;</w:t>
      </w:r>
      <w:proofErr w:type="gramEnd"/>
    </w:p>
    <w:p w14:paraId="3057BE9B" w14:textId="77777777" w:rsidR="0041451F" w:rsidRDefault="00CD4F8C">
      <w:pPr>
        <w:rPr>
          <w:lang w:val="en-CA"/>
        </w:rPr>
      </w:pPr>
      <w:r>
        <w:rPr>
          <w:b/>
          <w:lang w:val="en-CA"/>
        </w:rPr>
        <w:t>“Walkin Content”</w:t>
      </w:r>
      <w:r>
        <w:rPr>
          <w:lang w:val="en-CA"/>
        </w:rPr>
        <w:t xml:space="preserve"> means the Concept and Working Title of the Game created by Walkin, as defined in Schedule A;</w:t>
      </w:r>
    </w:p>
    <w:p w14:paraId="31380C83" w14:textId="1A1BD13A" w:rsidR="0041451F" w:rsidRDefault="00CD4F8C">
      <w:pPr>
        <w:rPr>
          <w:lang w:val="en-CA"/>
        </w:rPr>
      </w:pPr>
      <w:r>
        <w:rPr>
          <w:b/>
          <w:lang w:val="en-CA"/>
        </w:rPr>
        <w:t xml:space="preserve">“Walkin Rights” </w:t>
      </w:r>
      <w:r w:rsidR="006812D8">
        <w:rPr>
          <w:lang w:val="en-CA"/>
        </w:rPr>
        <w:t>has</w:t>
      </w:r>
      <w:r>
        <w:rPr>
          <w:lang w:val="en-CA"/>
        </w:rPr>
        <w:t xml:space="preserve"> the meaning provided for in Section 6.2 of the Agreement</w:t>
      </w:r>
      <w:proofErr w:type="gramStart"/>
      <w:r>
        <w:rPr>
          <w:lang w:val="en-CA"/>
        </w:rPr>
        <w:t>;</w:t>
      </w:r>
      <w:proofErr w:type="gramEnd"/>
    </w:p>
    <w:p w14:paraId="4E44CD03" w14:textId="3836646E" w:rsidR="0041451F" w:rsidRDefault="00CD4F8C">
      <w:pPr>
        <w:rPr>
          <w:lang w:val="en-CA"/>
        </w:rPr>
      </w:pPr>
      <w:r>
        <w:rPr>
          <w:b/>
          <w:lang w:val="en-CA"/>
        </w:rPr>
        <w:t xml:space="preserve">“Working Title” </w:t>
      </w:r>
      <w:r w:rsidR="006812D8">
        <w:rPr>
          <w:lang w:val="en-CA"/>
        </w:rPr>
        <w:t>has</w:t>
      </w:r>
      <w:r>
        <w:rPr>
          <w:lang w:val="en-CA"/>
        </w:rPr>
        <w:t xml:space="preserve"> the meaning provided for in Schedule A of the Agreement.</w:t>
      </w:r>
    </w:p>
    <w:p w14:paraId="4079DA9C" w14:textId="77777777" w:rsidR="0041451F" w:rsidRDefault="00CD4F8C">
      <w:pPr>
        <w:pStyle w:val="StandardFRL1"/>
        <w:rPr>
          <w:lang w:val="en-CA"/>
        </w:rPr>
      </w:pPr>
      <w:r>
        <w:rPr>
          <w:lang w:val="en-CA"/>
        </w:rPr>
        <w:t>LICENSE</w:t>
      </w:r>
    </w:p>
    <w:p w14:paraId="1DC46971" w14:textId="77777777" w:rsidR="007B41D2" w:rsidRPr="00040663" w:rsidRDefault="00CD4F8C">
      <w:pPr>
        <w:pStyle w:val="StandardFRL2"/>
        <w:ind w:hanging="437"/>
        <w:rPr>
          <w:b/>
          <w:lang w:val="en-CA"/>
        </w:rPr>
      </w:pPr>
      <w:bookmarkStart w:id="27" w:name="_Ref380139878"/>
      <w:bookmarkStart w:id="28" w:name="_Ref380139118"/>
      <w:r>
        <w:rPr>
          <w:b/>
          <w:lang w:val="en-CA"/>
        </w:rPr>
        <w:t xml:space="preserve">License. </w:t>
      </w:r>
      <w:r>
        <w:rPr>
          <w:lang w:val="en-CA"/>
        </w:rPr>
        <w:t xml:space="preserve">Subject to the terms of the Agreement, Walkin grants to BZR a perpetual and exclusive license to use the Walkin Content for the purposes of developing and Marketing </w:t>
      </w:r>
      <w:r>
        <w:rPr>
          <w:lang w:val="en-CA"/>
        </w:rPr>
        <w:lastRenderedPageBreak/>
        <w:t xml:space="preserve">the Products throughout the Territory, in any language and through </w:t>
      </w:r>
      <w:r w:rsidR="000036B1">
        <w:rPr>
          <w:lang w:val="en-CA"/>
        </w:rPr>
        <w:t xml:space="preserve">sales </w:t>
      </w:r>
      <w:r w:rsidR="008A479F">
        <w:rPr>
          <w:lang w:val="en-CA"/>
        </w:rPr>
        <w:t xml:space="preserve">by </w:t>
      </w:r>
      <w:r w:rsidR="000036B1">
        <w:rPr>
          <w:lang w:val="en-CA"/>
        </w:rPr>
        <w:t xml:space="preserve">Digital </w:t>
      </w:r>
      <w:proofErr w:type="gramStart"/>
      <w:r w:rsidR="000036B1">
        <w:rPr>
          <w:lang w:val="en-CA"/>
        </w:rPr>
        <w:t>Distributors</w:t>
      </w:r>
      <w:r w:rsidR="007B41D2">
        <w:rPr>
          <w:lang w:val="en-CA"/>
        </w:rPr>
        <w:t>(</w:t>
      </w:r>
      <w:proofErr w:type="gramEnd"/>
      <w:r w:rsidR="007B41D2">
        <w:rPr>
          <w:lang w:val="en-CA"/>
        </w:rPr>
        <w:t>the “</w:t>
      </w:r>
      <w:r w:rsidR="007B41D2">
        <w:rPr>
          <w:b/>
          <w:lang w:val="en-CA"/>
        </w:rPr>
        <w:t>License</w:t>
      </w:r>
      <w:r w:rsidR="007B41D2">
        <w:rPr>
          <w:lang w:val="en-CA"/>
        </w:rPr>
        <w:t>”).</w:t>
      </w:r>
      <w:bookmarkEnd w:id="27"/>
    </w:p>
    <w:p w14:paraId="130DD491" w14:textId="77777777" w:rsidR="0041451F" w:rsidRPr="00040663" w:rsidRDefault="007B41D2">
      <w:pPr>
        <w:pStyle w:val="StandardFRL2"/>
        <w:ind w:hanging="437"/>
        <w:rPr>
          <w:b/>
          <w:lang w:val="en-CA"/>
        </w:rPr>
      </w:pPr>
      <w:bookmarkStart w:id="29" w:name="_Ref380140087"/>
      <w:r>
        <w:rPr>
          <w:b/>
          <w:lang w:val="en-CA"/>
        </w:rPr>
        <w:t xml:space="preserve">Sublicensing. </w:t>
      </w:r>
      <w:r>
        <w:rPr>
          <w:lang w:val="en-CA"/>
        </w:rPr>
        <w:t xml:space="preserve">BZR may sublicense </w:t>
      </w:r>
      <w:r w:rsidR="00CD4F8C">
        <w:rPr>
          <w:lang w:val="en-CA"/>
        </w:rPr>
        <w:t>any or all of the rights</w:t>
      </w:r>
      <w:r>
        <w:rPr>
          <w:lang w:val="en-CA"/>
        </w:rPr>
        <w:t xml:space="preserve"> granted to it in section </w:t>
      </w:r>
      <w:r w:rsidR="00286F0F">
        <w:rPr>
          <w:lang w:val="en-CA"/>
        </w:rPr>
        <w:fldChar w:fldCharType="begin"/>
      </w:r>
      <w:r>
        <w:rPr>
          <w:lang w:val="en-CA"/>
        </w:rPr>
        <w:instrText xml:space="preserve"> REF _Ref380139878 \r \h </w:instrText>
      </w:r>
      <w:r w:rsidR="00286F0F">
        <w:rPr>
          <w:lang w:val="en-CA"/>
        </w:rPr>
      </w:r>
      <w:r w:rsidR="00286F0F">
        <w:rPr>
          <w:lang w:val="en-CA"/>
        </w:rPr>
        <w:fldChar w:fldCharType="separate"/>
      </w:r>
      <w:r>
        <w:rPr>
          <w:lang w:val="en-CA"/>
        </w:rPr>
        <w:t>2.1</w:t>
      </w:r>
      <w:r w:rsidR="00286F0F">
        <w:rPr>
          <w:lang w:val="en-CA"/>
        </w:rPr>
        <w:fldChar w:fldCharType="end"/>
      </w:r>
      <w:r>
        <w:rPr>
          <w:lang w:val="en-CA"/>
        </w:rPr>
        <w:t xml:space="preserve"> herein, subject to obtaining the prior written consent of Walkin</w:t>
      </w:r>
      <w:proofErr w:type="gramStart"/>
      <w:r>
        <w:rPr>
          <w:lang w:val="en-CA"/>
        </w:rPr>
        <w:t xml:space="preserve">, </w:t>
      </w:r>
      <w:r w:rsidR="008A479F">
        <w:rPr>
          <w:lang w:val="en-CA"/>
        </w:rPr>
        <w:t>,</w:t>
      </w:r>
      <w:proofErr w:type="gramEnd"/>
      <w:r w:rsidR="008A479F">
        <w:rPr>
          <w:lang w:val="en-CA"/>
        </w:rPr>
        <w:t xml:space="preserve"> provided however that BZR shall be jointly and severally liable, </w:t>
      </w:r>
      <w:r>
        <w:rPr>
          <w:lang w:val="en-CA"/>
        </w:rPr>
        <w:t xml:space="preserve">along </w:t>
      </w:r>
      <w:r w:rsidR="008A479F">
        <w:rPr>
          <w:lang w:val="en-CA"/>
        </w:rPr>
        <w:t xml:space="preserve">with any such </w:t>
      </w:r>
      <w:proofErr w:type="spellStart"/>
      <w:r w:rsidR="008A479F">
        <w:rPr>
          <w:lang w:val="en-CA"/>
        </w:rPr>
        <w:t>sublicensee</w:t>
      </w:r>
      <w:proofErr w:type="spellEnd"/>
      <w:r w:rsidR="008A479F">
        <w:rPr>
          <w:lang w:val="en-CA"/>
        </w:rPr>
        <w:t xml:space="preserve">, to Walkin for any acts or omissions of such </w:t>
      </w:r>
      <w:proofErr w:type="spellStart"/>
      <w:r w:rsidR="008A479F">
        <w:rPr>
          <w:lang w:val="en-CA"/>
        </w:rPr>
        <w:t>sublicensees</w:t>
      </w:r>
      <w:proofErr w:type="spellEnd"/>
      <w:r w:rsidR="008A479F">
        <w:rPr>
          <w:lang w:val="en-CA"/>
        </w:rPr>
        <w:t xml:space="preserve"> and that BZR shall require each such </w:t>
      </w:r>
      <w:proofErr w:type="spellStart"/>
      <w:r w:rsidR="008A479F">
        <w:rPr>
          <w:lang w:val="en-CA"/>
        </w:rPr>
        <w:t>sublicensee</w:t>
      </w:r>
      <w:proofErr w:type="spellEnd"/>
      <w:r w:rsidR="008A479F">
        <w:rPr>
          <w:lang w:val="en-CA"/>
        </w:rPr>
        <w:t xml:space="preserve"> to agree to terms no less restrictive </w:t>
      </w:r>
      <w:r>
        <w:rPr>
          <w:lang w:val="en-CA"/>
        </w:rPr>
        <w:t xml:space="preserve">than those borne by BZR </w:t>
      </w:r>
      <w:r w:rsidR="008A479F">
        <w:rPr>
          <w:lang w:val="en-CA"/>
        </w:rPr>
        <w:t>herein and shall provide Walkin with a copy of each such sublicense</w:t>
      </w:r>
      <w:r w:rsidR="00CD4F8C">
        <w:rPr>
          <w:lang w:val="en-CA"/>
        </w:rPr>
        <w:t>.</w:t>
      </w:r>
      <w:bookmarkEnd w:id="28"/>
      <w:r>
        <w:rPr>
          <w:lang w:val="en-CA"/>
        </w:rPr>
        <w:t xml:space="preserve"> For greater certainly, no grant of a sublicense by BZR shall affect BZR’s responsibilities to Walkin as set out herein, notwithstanding that any such </w:t>
      </w:r>
      <w:proofErr w:type="spellStart"/>
      <w:r>
        <w:rPr>
          <w:lang w:val="en-CA"/>
        </w:rPr>
        <w:t>sublicensee</w:t>
      </w:r>
      <w:proofErr w:type="spellEnd"/>
      <w:r>
        <w:rPr>
          <w:lang w:val="en-CA"/>
        </w:rPr>
        <w:t xml:space="preserve"> shall be jointly and severally responsible to Walkin in accordance with the terms set out herein.</w:t>
      </w:r>
      <w:bookmarkEnd w:id="29"/>
    </w:p>
    <w:p w14:paraId="14A08137" w14:textId="77777777" w:rsidR="008A479F" w:rsidRDefault="008A479F">
      <w:pPr>
        <w:pStyle w:val="StandardFRL2"/>
        <w:ind w:hanging="437"/>
        <w:rPr>
          <w:b/>
          <w:lang w:val="en-CA"/>
        </w:rPr>
      </w:pPr>
      <w:r>
        <w:rPr>
          <w:b/>
          <w:lang w:val="en-CA"/>
        </w:rPr>
        <w:t>Reservation of Rights.</w:t>
      </w:r>
      <w:r w:rsidR="00286F0F" w:rsidRPr="00040663">
        <w:rPr>
          <w:lang w:val="en-CA"/>
        </w:rPr>
        <w:t xml:space="preserve"> Other than as explicitly granted to BZR in section</w:t>
      </w:r>
      <w:r w:rsidR="007B41D2">
        <w:rPr>
          <w:lang w:val="en-CA"/>
        </w:rPr>
        <w:t>s</w:t>
      </w:r>
      <w:r w:rsidR="00286F0F" w:rsidRPr="00040663">
        <w:rPr>
          <w:lang w:val="en-CA"/>
        </w:rPr>
        <w:t xml:space="preserve"> </w:t>
      </w:r>
      <w:r w:rsidR="00286F0F" w:rsidRPr="00040663">
        <w:rPr>
          <w:lang w:val="en-CA"/>
        </w:rPr>
        <w:fldChar w:fldCharType="begin"/>
      </w:r>
      <w:r w:rsidR="00286F0F" w:rsidRPr="00040663">
        <w:rPr>
          <w:lang w:val="en-CA"/>
        </w:rPr>
        <w:instrText xml:space="preserve"> REF _Ref380139118 \r \h </w:instrText>
      </w:r>
      <w:r>
        <w:rPr>
          <w:lang w:val="en-CA"/>
        </w:rPr>
        <w:instrText xml:space="preserve"> \* MERGEFORMAT </w:instrText>
      </w:r>
      <w:r w:rsidR="00286F0F" w:rsidRPr="00040663">
        <w:rPr>
          <w:lang w:val="en-CA"/>
        </w:rPr>
      </w:r>
      <w:r w:rsidR="00286F0F" w:rsidRPr="00040663">
        <w:rPr>
          <w:lang w:val="en-CA"/>
        </w:rPr>
        <w:fldChar w:fldCharType="separate"/>
      </w:r>
      <w:r w:rsidR="00286F0F" w:rsidRPr="00040663">
        <w:rPr>
          <w:lang w:val="en-CA"/>
        </w:rPr>
        <w:t>2.1</w:t>
      </w:r>
      <w:r w:rsidR="00286F0F" w:rsidRPr="00040663">
        <w:rPr>
          <w:lang w:val="en-CA"/>
        </w:rPr>
        <w:fldChar w:fldCharType="end"/>
      </w:r>
      <w:r w:rsidR="00286F0F" w:rsidRPr="00040663">
        <w:rPr>
          <w:lang w:val="en-CA"/>
        </w:rPr>
        <w:t xml:space="preserve"> </w:t>
      </w:r>
      <w:r w:rsidR="007B41D2">
        <w:rPr>
          <w:lang w:val="en-CA"/>
        </w:rPr>
        <w:t xml:space="preserve">and </w:t>
      </w:r>
      <w:r w:rsidR="00286F0F">
        <w:rPr>
          <w:lang w:val="en-CA"/>
        </w:rPr>
        <w:fldChar w:fldCharType="begin"/>
      </w:r>
      <w:r w:rsidR="007B41D2">
        <w:rPr>
          <w:lang w:val="en-CA"/>
        </w:rPr>
        <w:instrText xml:space="preserve"> REF _Ref380140087 \r \h </w:instrText>
      </w:r>
      <w:r w:rsidR="00286F0F">
        <w:rPr>
          <w:lang w:val="en-CA"/>
        </w:rPr>
      </w:r>
      <w:r w:rsidR="00286F0F">
        <w:rPr>
          <w:lang w:val="en-CA"/>
        </w:rPr>
        <w:fldChar w:fldCharType="separate"/>
      </w:r>
      <w:r w:rsidR="007B41D2">
        <w:rPr>
          <w:lang w:val="en-CA"/>
        </w:rPr>
        <w:t>2.2</w:t>
      </w:r>
      <w:r w:rsidR="00286F0F">
        <w:rPr>
          <w:lang w:val="en-CA"/>
        </w:rPr>
        <w:fldChar w:fldCharType="end"/>
      </w:r>
      <w:r w:rsidR="007B41D2">
        <w:rPr>
          <w:lang w:val="en-CA"/>
        </w:rPr>
        <w:t xml:space="preserve"> </w:t>
      </w:r>
      <w:r w:rsidR="00286F0F" w:rsidRPr="00040663">
        <w:rPr>
          <w:lang w:val="en-CA"/>
        </w:rPr>
        <w:t>herein, Walkin reserves all of its right, title and interest in any to the Walkin Content and all of its other intellectual property.</w:t>
      </w:r>
    </w:p>
    <w:p w14:paraId="6C89D9D8" w14:textId="77777777" w:rsidR="0041451F" w:rsidRDefault="00CD4F8C">
      <w:pPr>
        <w:pStyle w:val="StandardFRL1"/>
        <w:tabs>
          <w:tab w:val="clear" w:pos="720"/>
        </w:tabs>
        <w:rPr>
          <w:lang w:val="en-CA"/>
        </w:rPr>
      </w:pPr>
      <w:r>
        <w:rPr>
          <w:lang w:val="en-CA"/>
        </w:rPr>
        <w:t xml:space="preserve">DEVELOPMENT OF THE </w:t>
      </w:r>
      <w:r w:rsidR="00400C94">
        <w:rPr>
          <w:lang w:val="en-CA"/>
        </w:rPr>
        <w:t>PRODUCTS</w:t>
      </w:r>
    </w:p>
    <w:p w14:paraId="7F771C84" w14:textId="77777777" w:rsidR="0041451F" w:rsidRPr="00040663" w:rsidRDefault="00CD4F8C">
      <w:pPr>
        <w:pStyle w:val="StandardFRL2"/>
        <w:rPr>
          <w:b/>
          <w:lang w:val="en-CA"/>
        </w:rPr>
      </w:pPr>
      <w:r>
        <w:rPr>
          <w:b/>
          <w:lang w:val="en-CA"/>
        </w:rPr>
        <w:t xml:space="preserve">Development. </w:t>
      </w:r>
      <w:r>
        <w:rPr>
          <w:lang w:val="en-CA"/>
        </w:rPr>
        <w:t>BZR shall develop the Game in accordance with the specifications described in Schedule A and based on the Game Design Document and execute the Milestones and deliver the Deliverables under the delivery schedule and in conformity with the requirements and description set forth in Schedule B.</w:t>
      </w:r>
      <w:r w:rsidR="00EE2046">
        <w:rPr>
          <w:lang w:val="en-CA"/>
        </w:rPr>
        <w:t xml:space="preserve"> BZR shall not market or promote the </w:t>
      </w:r>
      <w:r w:rsidR="00400C94">
        <w:rPr>
          <w:lang w:val="en-CA"/>
        </w:rPr>
        <w:t>Game</w:t>
      </w:r>
      <w:r w:rsidR="00EE2046">
        <w:rPr>
          <w:lang w:val="en-CA"/>
        </w:rPr>
        <w:t xml:space="preserve"> or any similar product in association with any title or trademark other than the Working Title without the prior written consent of Walkin. </w:t>
      </w:r>
    </w:p>
    <w:p w14:paraId="178DE745" w14:textId="77777777" w:rsidR="00357409" w:rsidRDefault="00357409">
      <w:pPr>
        <w:pStyle w:val="StandardFRL2"/>
        <w:rPr>
          <w:b/>
          <w:lang w:val="en-CA"/>
        </w:rPr>
      </w:pPr>
      <w:r>
        <w:rPr>
          <w:b/>
          <w:lang w:val="en-CA"/>
        </w:rPr>
        <w:t xml:space="preserve">Quality Standards. </w:t>
      </w:r>
      <w:r>
        <w:rPr>
          <w:lang w:val="en-CA"/>
        </w:rPr>
        <w:t xml:space="preserve">BZR shall develop the </w:t>
      </w:r>
      <w:r w:rsidR="00400C94">
        <w:rPr>
          <w:lang w:val="en-CA"/>
        </w:rPr>
        <w:t xml:space="preserve">Game </w:t>
      </w:r>
      <w:r w:rsidR="00A65F45">
        <w:rPr>
          <w:lang w:val="en-CA"/>
        </w:rPr>
        <w:t xml:space="preserve">in accordance with reasonable industry standards and warrants to Walkin that the </w:t>
      </w:r>
      <w:r w:rsidR="00400C94">
        <w:rPr>
          <w:lang w:val="en-CA"/>
        </w:rPr>
        <w:t>Game</w:t>
      </w:r>
      <w:r w:rsidR="00A65F45">
        <w:rPr>
          <w:lang w:val="en-CA"/>
        </w:rPr>
        <w:t xml:space="preserve"> shall be free from material bugs, defects, Trojan horses and </w:t>
      </w:r>
      <w:r w:rsidR="00040663">
        <w:rPr>
          <w:lang w:val="en-CA"/>
        </w:rPr>
        <w:t>time bombs</w:t>
      </w:r>
      <w:r w:rsidR="00A65F45">
        <w:rPr>
          <w:lang w:val="en-CA"/>
        </w:rPr>
        <w:t xml:space="preserve"> and that the</w:t>
      </w:r>
      <w:r w:rsidR="00400C94">
        <w:rPr>
          <w:lang w:val="en-CA"/>
        </w:rPr>
        <w:t xml:space="preserve"> Game</w:t>
      </w:r>
      <w:r w:rsidR="00A65F45">
        <w:rPr>
          <w:lang w:val="en-CA"/>
        </w:rPr>
        <w:t xml:space="preserve"> shall not violate any agreement with any third party, including but not limited to Digital Distributors.</w:t>
      </w:r>
    </w:p>
    <w:p w14:paraId="39EE0A86" w14:textId="77777777" w:rsidR="0041451F" w:rsidRDefault="00CD4F8C">
      <w:pPr>
        <w:pStyle w:val="StandardFRL2"/>
        <w:rPr>
          <w:b/>
          <w:lang w:val="en-CA"/>
        </w:rPr>
      </w:pPr>
      <w:r>
        <w:rPr>
          <w:b/>
          <w:lang w:val="en-CA"/>
        </w:rPr>
        <w:t>Development Costs</w:t>
      </w:r>
      <w:r w:rsidR="00BC66C8">
        <w:rPr>
          <w:b/>
          <w:lang w:val="en-CA"/>
        </w:rPr>
        <w:t xml:space="preserve"> for the Game</w:t>
      </w:r>
      <w:r>
        <w:rPr>
          <w:b/>
          <w:lang w:val="en-CA"/>
        </w:rPr>
        <w:t xml:space="preserve">. </w:t>
      </w:r>
      <w:r>
        <w:rPr>
          <w:lang w:val="en-CA"/>
        </w:rPr>
        <w:t>The Development Costs shall be borne by the Parties in the following manner:</w:t>
      </w:r>
    </w:p>
    <w:p w14:paraId="7C1682F4" w14:textId="77777777" w:rsidR="0041451F" w:rsidRDefault="00CD4F8C">
      <w:pPr>
        <w:pStyle w:val="StandardFRL3"/>
        <w:rPr>
          <w:lang w:val="en-CA"/>
        </w:rPr>
      </w:pPr>
      <w:bookmarkStart w:id="30" w:name="_Ref380150010"/>
      <w:r>
        <w:rPr>
          <w:lang w:val="en-CA"/>
        </w:rPr>
        <w:t>Walkin shall pay BZR a Co-development Fee which shall be reimbursed by BZR to Walkin, the whole in the manner specified in Schedule B; and</w:t>
      </w:r>
      <w:bookmarkEnd w:id="30"/>
    </w:p>
    <w:p w14:paraId="06AAC766" w14:textId="77777777" w:rsidR="0041451F" w:rsidRDefault="00CD4F8C">
      <w:pPr>
        <w:pStyle w:val="StandardFRL3"/>
        <w:rPr>
          <w:lang w:val="en-CA"/>
        </w:rPr>
      </w:pPr>
      <w:r>
        <w:rPr>
          <w:lang w:val="en-CA"/>
        </w:rPr>
        <w:t>BZR shall bear any Development Costs not covered by the Co-development Fee.</w:t>
      </w:r>
    </w:p>
    <w:p w14:paraId="60B0582A" w14:textId="77777777" w:rsidR="000D65D2" w:rsidRDefault="00286F0F" w:rsidP="00040663">
      <w:pPr>
        <w:pStyle w:val="StandardFRL2"/>
        <w:rPr>
          <w:lang w:val="en-CA"/>
        </w:rPr>
      </w:pPr>
      <w:r w:rsidRPr="00040663">
        <w:rPr>
          <w:b/>
          <w:lang w:val="en-CA"/>
        </w:rPr>
        <w:t>Reasonability of Development Costs</w:t>
      </w:r>
      <w:r w:rsidR="0004103C">
        <w:rPr>
          <w:lang w:val="en-CA"/>
        </w:rPr>
        <w:t>. Notwithstanding</w:t>
      </w:r>
      <w:r w:rsidR="00EE2046">
        <w:rPr>
          <w:lang w:val="en-CA"/>
        </w:rPr>
        <w:t xml:space="preserve"> anything to the contrary in this Agreement, BZR shall not incur unreasonable Development Costs.</w:t>
      </w:r>
    </w:p>
    <w:p w14:paraId="6833215E" w14:textId="77777777" w:rsidR="0041451F" w:rsidRDefault="00CD4F8C">
      <w:pPr>
        <w:pStyle w:val="StandardFRL2"/>
        <w:rPr>
          <w:b/>
          <w:lang w:val="en-CA"/>
        </w:rPr>
      </w:pPr>
      <w:bookmarkStart w:id="31" w:name="_Ref380150022"/>
      <w:r>
        <w:rPr>
          <w:b/>
          <w:lang w:val="en-CA"/>
        </w:rPr>
        <w:t xml:space="preserve">Additional Content. </w:t>
      </w:r>
      <w:r>
        <w:rPr>
          <w:lang w:val="en-CA"/>
        </w:rPr>
        <w:t>In the event that the Parties agree for BZR to develop Additional Content, the Parties shall negotiate in good faith to:</w:t>
      </w:r>
      <w:bookmarkEnd w:id="31"/>
    </w:p>
    <w:p w14:paraId="0C93F263" w14:textId="77777777" w:rsidR="0041451F" w:rsidRDefault="00CD4F8C">
      <w:pPr>
        <w:pStyle w:val="StandardFRL3"/>
        <w:rPr>
          <w:lang w:val="en-CA"/>
        </w:rPr>
      </w:pPr>
      <w:proofErr w:type="gramStart"/>
      <w:r>
        <w:rPr>
          <w:lang w:val="en-CA"/>
        </w:rPr>
        <w:t>adjust</w:t>
      </w:r>
      <w:proofErr w:type="gramEnd"/>
      <w:r>
        <w:rPr>
          <w:lang w:val="en-CA"/>
        </w:rPr>
        <w:t xml:space="preserve"> the amount and terms of payment of the Co-development Fee in order to reflect </w:t>
      </w:r>
      <w:r w:rsidR="00BA1103">
        <w:rPr>
          <w:lang w:val="en-CA"/>
        </w:rPr>
        <w:t xml:space="preserve">any </w:t>
      </w:r>
      <w:r>
        <w:rPr>
          <w:lang w:val="en-CA"/>
        </w:rPr>
        <w:t>additional Development Costs incurred by BZR to develop the Additional Content, if applicable;</w:t>
      </w:r>
    </w:p>
    <w:p w14:paraId="22C66E46" w14:textId="77777777" w:rsidR="0041451F" w:rsidRDefault="00CD4F8C">
      <w:pPr>
        <w:pStyle w:val="StandardFRL3"/>
        <w:rPr>
          <w:lang w:val="en-CA"/>
        </w:rPr>
      </w:pPr>
      <w:proofErr w:type="gramStart"/>
      <w:r>
        <w:rPr>
          <w:lang w:val="en-CA"/>
        </w:rPr>
        <w:t>adjust</w:t>
      </w:r>
      <w:proofErr w:type="gramEnd"/>
      <w:r>
        <w:rPr>
          <w:lang w:val="en-CA"/>
        </w:rPr>
        <w:t xml:space="preserve"> the delivery schedule in Schedule B to reflect </w:t>
      </w:r>
      <w:r w:rsidR="00BA1103">
        <w:rPr>
          <w:lang w:val="en-CA"/>
        </w:rPr>
        <w:t xml:space="preserve">any </w:t>
      </w:r>
      <w:r>
        <w:rPr>
          <w:lang w:val="en-CA"/>
        </w:rPr>
        <w:t>additional time needed by BZR to develop the Additional Content, if applicable.</w:t>
      </w:r>
    </w:p>
    <w:p w14:paraId="318130A6" w14:textId="77777777" w:rsidR="000D65D2" w:rsidRDefault="00BC66C8" w:rsidP="00040663">
      <w:pPr>
        <w:pStyle w:val="StandardFRL2"/>
        <w:rPr>
          <w:lang w:val="en-CA"/>
        </w:rPr>
      </w:pPr>
      <w:r>
        <w:rPr>
          <w:lang w:val="en-CA"/>
        </w:rPr>
        <w:t>Subsequent Works. In the event that the Parties agree for BZR to develop any Subsequent Works, BZR shall be entitled to so develop such Subsequent Works in the following manner:</w:t>
      </w:r>
    </w:p>
    <w:p w14:paraId="44341324" w14:textId="77777777" w:rsidR="00BC66C8" w:rsidRDefault="00BC66C8" w:rsidP="00BC66C8">
      <w:pPr>
        <w:pStyle w:val="StandardFRL3"/>
        <w:rPr>
          <w:lang w:val="en-CA"/>
        </w:rPr>
      </w:pPr>
      <w:r>
        <w:rPr>
          <w:lang w:val="en-CA"/>
        </w:rPr>
        <w:lastRenderedPageBreak/>
        <w:t>BZR shall be responsible for the entire cost and expense of such development;</w:t>
      </w:r>
    </w:p>
    <w:p w14:paraId="1CCF26D2" w14:textId="77777777" w:rsidR="00BC66C8" w:rsidRPr="00BC66C8" w:rsidRDefault="00BC66C8" w:rsidP="00BC66C8">
      <w:pPr>
        <w:pStyle w:val="StandardFRL3"/>
        <w:rPr>
          <w:lang w:val="en-CA"/>
        </w:rPr>
      </w:pPr>
      <w:r>
        <w:rPr>
          <w:lang w:val="en-CA"/>
        </w:rPr>
        <w:t>BZR shall comply with all its other obligations under this Agreement, including, without limitation, the payment of the Royalty to Walkin.</w:t>
      </w:r>
    </w:p>
    <w:p w14:paraId="5210F87E" w14:textId="77777777" w:rsidR="0041451F" w:rsidRDefault="00CD4F8C">
      <w:pPr>
        <w:pStyle w:val="StandardFRL1"/>
        <w:rPr>
          <w:lang w:val="en-CA"/>
        </w:rPr>
      </w:pPr>
      <w:r>
        <w:rPr>
          <w:lang w:val="en-CA"/>
        </w:rPr>
        <w:t>MARKETING OF THE GAME</w:t>
      </w:r>
    </w:p>
    <w:p w14:paraId="7019C812" w14:textId="77777777" w:rsidR="0041451F" w:rsidRDefault="00CD4F8C">
      <w:pPr>
        <w:pStyle w:val="StandardFRL2"/>
        <w:rPr>
          <w:b/>
          <w:lang w:val="en-CA"/>
        </w:rPr>
      </w:pPr>
      <w:r>
        <w:rPr>
          <w:b/>
          <w:lang w:val="en-CA"/>
        </w:rPr>
        <w:t xml:space="preserve">Marketing. </w:t>
      </w:r>
      <w:r>
        <w:rPr>
          <w:lang w:val="en-CA"/>
        </w:rPr>
        <w:t>BZR shall Market the Game in the manner specified in Schedule C.</w:t>
      </w:r>
    </w:p>
    <w:p w14:paraId="281D53A0" w14:textId="1CD41B1C" w:rsidR="0041451F" w:rsidRDefault="00CD4F8C">
      <w:pPr>
        <w:pStyle w:val="StandardFRL2"/>
        <w:rPr>
          <w:b/>
          <w:lang w:val="en-CA"/>
        </w:rPr>
      </w:pPr>
      <w:proofErr w:type="spellStart"/>
      <w:r>
        <w:rPr>
          <w:b/>
          <w:lang w:val="en-CA"/>
        </w:rPr>
        <w:t>Walkin’s</w:t>
      </w:r>
      <w:proofErr w:type="spellEnd"/>
      <w:r>
        <w:rPr>
          <w:b/>
          <w:lang w:val="en-CA"/>
        </w:rPr>
        <w:t xml:space="preserve"> Involvement. </w:t>
      </w:r>
      <w:r>
        <w:rPr>
          <w:lang w:val="en-CA"/>
        </w:rPr>
        <w:t xml:space="preserve">Walkin </w:t>
      </w:r>
      <w:ins w:id="32" w:author="Author" w:date="2014-02-14T11:51:00Z">
        <w:r w:rsidR="00BA1103">
          <w:rPr>
            <w:lang w:val="en-CA"/>
          </w:rPr>
          <w:t xml:space="preserve">may </w:t>
        </w:r>
      </w:ins>
      <w:ins w:id="33" w:author="Author" w:date="2014-02-14T11:47:00Z">
        <w:r w:rsidR="00BA1103">
          <w:rPr>
            <w:lang w:val="en-CA"/>
          </w:rPr>
          <w:t>elect</w:t>
        </w:r>
      </w:ins>
      <w:ins w:id="34" w:author="Author" w:date="2014-02-14T11:51:00Z">
        <w:r w:rsidR="00BA1103">
          <w:rPr>
            <w:lang w:val="en-CA"/>
          </w:rPr>
          <w:t xml:space="preserve"> at any time</w:t>
        </w:r>
      </w:ins>
      <w:ins w:id="35" w:author="Author" w:date="2014-02-14T11:47:00Z">
        <w:r w:rsidR="00BA1103">
          <w:rPr>
            <w:lang w:val="en-CA"/>
          </w:rPr>
          <w:t xml:space="preserve"> </w:t>
        </w:r>
      </w:ins>
      <w:r>
        <w:rPr>
          <w:lang w:val="en-CA"/>
        </w:rPr>
        <w:t xml:space="preserve">to </w:t>
      </w:r>
      <w:ins w:id="36" w:author="Author" w:date="2014-02-14T11:47:00Z">
        <w:r w:rsidR="00BA1103">
          <w:rPr>
            <w:lang w:val="en-CA"/>
          </w:rPr>
          <w:t xml:space="preserve">become </w:t>
        </w:r>
      </w:ins>
      <w:r>
        <w:rPr>
          <w:lang w:val="en-CA"/>
        </w:rPr>
        <w:t>involved in the Marketing of the Game</w:t>
      </w:r>
      <w:ins w:id="37" w:author="Author" w:date="2014-02-14T14:29:00Z">
        <w:r w:rsidR="00C9094D">
          <w:rPr>
            <w:lang w:val="en-CA"/>
          </w:rPr>
          <w:t xml:space="preserve"> </w:t>
        </w:r>
      </w:ins>
      <w:ins w:id="38" w:author="Author" w:date="2014-02-14T11:51:00Z">
        <w:r w:rsidR="00BA1103">
          <w:rPr>
            <w:lang w:val="en-CA"/>
          </w:rPr>
          <w:t>in which case</w:t>
        </w:r>
      </w:ins>
      <w:ins w:id="39" w:author="Author" w:date="2014-02-14T11:52:00Z">
        <w:r w:rsidR="00BA1103">
          <w:rPr>
            <w:lang w:val="en-CA"/>
          </w:rPr>
          <w:t xml:space="preserve"> </w:t>
        </w:r>
        <w:del w:id="40" w:author="Author" w:date="2014-02-20T17:47:00Z">
          <w:r w:rsidR="00BA1103" w:rsidDel="00FB3C03">
            <w:rPr>
              <w:lang w:val="en-CA"/>
            </w:rPr>
            <w:delText>the</w:delText>
          </w:r>
        </w:del>
      </w:ins>
      <w:ins w:id="41" w:author="Author" w:date="2014-02-20T17:47:00Z">
        <w:r w:rsidR="00FB3C03">
          <w:rPr>
            <w:lang w:val="en-CA"/>
          </w:rPr>
          <w:t>both</w:t>
        </w:r>
      </w:ins>
      <w:ins w:id="42" w:author="Author" w:date="2014-02-14T11:52:00Z">
        <w:r w:rsidR="00BA1103">
          <w:rPr>
            <w:lang w:val="en-CA"/>
          </w:rPr>
          <w:t xml:space="preserve"> Parties agree </w:t>
        </w:r>
        <w:del w:id="43" w:author="Author" w:date="2014-02-20T17:47:00Z">
          <w:r w:rsidR="00BA1103" w:rsidDel="00FB3C03">
            <w:rPr>
              <w:lang w:val="en-CA"/>
            </w:rPr>
            <w:delText>that</w:delText>
          </w:r>
        </w:del>
      </w:ins>
      <w:ins w:id="44" w:author="Author" w:date="2014-02-20T17:47:00Z">
        <w:r w:rsidR="00FB3C03">
          <w:rPr>
            <w:lang w:val="en-CA"/>
          </w:rPr>
          <w:t>prior to</w:t>
        </w:r>
      </w:ins>
      <w:ins w:id="45" w:author="Author" w:date="2014-02-14T11:52:00Z">
        <w:r w:rsidR="00BA1103">
          <w:rPr>
            <w:lang w:val="en-CA"/>
          </w:rPr>
          <w:t xml:space="preserve"> any reasonable Marketing expenses incurred by Walkin </w:t>
        </w:r>
        <w:del w:id="46" w:author="Author" w:date="2014-02-20T17:48:00Z">
          <w:r w:rsidR="00BA1103" w:rsidDel="00FB3C03">
            <w:rPr>
              <w:lang w:val="en-CA"/>
            </w:rPr>
            <w:delText>shall</w:delText>
          </w:r>
        </w:del>
      </w:ins>
      <w:ins w:id="47" w:author="Author" w:date="2014-02-20T17:48:00Z">
        <w:r w:rsidR="00FB3C03">
          <w:rPr>
            <w:lang w:val="en-CA"/>
          </w:rPr>
          <w:t xml:space="preserve">that </w:t>
        </w:r>
        <w:del w:id="48" w:author="Author" w:date="2014-02-26T19:51:00Z">
          <w:r w:rsidR="00FB3C03" w:rsidDel="007A243F">
            <w:rPr>
              <w:lang w:val="en-CA"/>
            </w:rPr>
            <w:delText>may</w:delText>
          </w:r>
        </w:del>
      </w:ins>
      <w:ins w:id="49" w:author="Author" w:date="2014-02-26T19:51:00Z">
        <w:r w:rsidR="007A243F">
          <w:rPr>
            <w:lang w:val="en-CA"/>
          </w:rPr>
          <w:t>will</w:t>
        </w:r>
      </w:ins>
      <w:ins w:id="50" w:author="Author" w:date="2014-02-14T11:52:00Z">
        <w:r w:rsidR="00BA1103">
          <w:rPr>
            <w:lang w:val="en-CA"/>
          </w:rPr>
          <w:t xml:space="preserve"> be offset again</w:t>
        </w:r>
      </w:ins>
      <w:ins w:id="51" w:author="Author" w:date="2014-02-14T11:56:00Z">
        <w:r w:rsidR="004D2784">
          <w:rPr>
            <w:lang w:val="en-CA"/>
          </w:rPr>
          <w:t>st</w:t>
        </w:r>
      </w:ins>
      <w:ins w:id="52" w:author="Author" w:date="2014-02-14T11:52:00Z">
        <w:r w:rsidR="00BA1103">
          <w:rPr>
            <w:lang w:val="en-CA"/>
          </w:rPr>
          <w:t xml:space="preserve"> Marketing and Direct Sales expenses incurred by BZR for the purposes of calculating the </w:t>
        </w:r>
      </w:ins>
      <w:ins w:id="53" w:author="Author" w:date="2014-02-14T11:56:00Z">
        <w:r w:rsidR="004D2784">
          <w:rPr>
            <w:lang w:val="en-CA"/>
          </w:rPr>
          <w:t>R</w:t>
        </w:r>
      </w:ins>
      <w:ins w:id="54" w:author="Author" w:date="2014-02-14T11:52:00Z">
        <w:r w:rsidR="00BA1103">
          <w:rPr>
            <w:lang w:val="en-CA"/>
          </w:rPr>
          <w:t>oyalty.</w:t>
        </w:r>
      </w:ins>
    </w:p>
    <w:p w14:paraId="081DE8FC" w14:textId="77777777" w:rsidR="0041451F" w:rsidRPr="00040663" w:rsidRDefault="00CD4F8C">
      <w:pPr>
        <w:pStyle w:val="StandardFRL2"/>
        <w:rPr>
          <w:b/>
          <w:caps/>
          <w:lang w:val="en-CA"/>
        </w:rPr>
      </w:pPr>
      <w:proofErr w:type="spellStart"/>
      <w:r>
        <w:rPr>
          <w:b/>
          <w:lang w:val="en-CA"/>
        </w:rPr>
        <w:t>Walkin’s</w:t>
      </w:r>
      <w:proofErr w:type="spellEnd"/>
      <w:r>
        <w:rPr>
          <w:b/>
          <w:lang w:val="en-CA"/>
        </w:rPr>
        <w:t xml:space="preserve"> Cooperation. </w:t>
      </w:r>
      <w:r>
        <w:rPr>
          <w:lang w:val="en-CA"/>
        </w:rPr>
        <w:t>Walkin shall provide BZR with reasonable cooperation and support in BZR’s efforts to Market the Game, as required by BZR</w:t>
      </w:r>
      <w:r w:rsidR="004D2784">
        <w:rPr>
          <w:lang w:val="en-CA"/>
        </w:rPr>
        <w:t>. The parties shall negotiate in good faith to determine the value of such cooperation and support, which shall be offset against Marketing and Direct Sales expenses incurred by BZR for the purposes of calculating the Royalty</w:t>
      </w:r>
      <w:r>
        <w:rPr>
          <w:lang w:val="en-CA"/>
        </w:rPr>
        <w:t>.</w:t>
      </w:r>
    </w:p>
    <w:p w14:paraId="7E7FC670" w14:textId="77777777" w:rsidR="000D65D2" w:rsidRPr="00040663" w:rsidRDefault="00286F0F" w:rsidP="00040663">
      <w:pPr>
        <w:pStyle w:val="StandardFRL1"/>
        <w:rPr>
          <w:b w:val="0"/>
          <w:caps/>
          <w:lang w:val="en-CA"/>
        </w:rPr>
      </w:pPr>
      <w:r w:rsidRPr="00040663">
        <w:rPr>
          <w:caps/>
          <w:lang w:val="en-CA"/>
        </w:rPr>
        <w:t>Royalty</w:t>
      </w:r>
    </w:p>
    <w:p w14:paraId="06ECAE0D" w14:textId="77777777" w:rsidR="0041451F" w:rsidRDefault="00CD4F8C">
      <w:pPr>
        <w:pStyle w:val="StandardFRL2"/>
        <w:rPr>
          <w:b/>
          <w:lang w:val="en-CA"/>
        </w:rPr>
      </w:pPr>
      <w:r>
        <w:rPr>
          <w:b/>
          <w:lang w:val="en-CA"/>
        </w:rPr>
        <w:t xml:space="preserve">Royalty. </w:t>
      </w:r>
      <w:r>
        <w:rPr>
          <w:lang w:val="en-CA"/>
        </w:rPr>
        <w:t xml:space="preserve">BZR shall pay </w:t>
      </w:r>
      <w:proofErr w:type="gramStart"/>
      <w:r>
        <w:rPr>
          <w:lang w:val="en-CA"/>
        </w:rPr>
        <w:t>Walkin</w:t>
      </w:r>
      <w:proofErr w:type="gramEnd"/>
      <w:r>
        <w:rPr>
          <w:lang w:val="en-CA"/>
        </w:rPr>
        <w:t xml:space="preserve"> a Royalty in the manner specified in Schedule B.</w:t>
      </w:r>
    </w:p>
    <w:p w14:paraId="40DDE9D6" w14:textId="77777777" w:rsidR="0041451F" w:rsidRDefault="00CD4F8C">
      <w:pPr>
        <w:pStyle w:val="StandardFRL2"/>
        <w:rPr>
          <w:b/>
          <w:lang w:val="en-CA"/>
        </w:rPr>
      </w:pPr>
      <w:r>
        <w:rPr>
          <w:b/>
          <w:lang w:val="en-CA"/>
        </w:rPr>
        <w:t xml:space="preserve">Expenditures. </w:t>
      </w:r>
      <w:r>
        <w:rPr>
          <w:lang w:val="en-CA"/>
        </w:rPr>
        <w:t xml:space="preserve">Direct Sales and Marketing Expenditures related to the Game shall be borne by BZR and shall not exceed </w:t>
      </w:r>
      <w:r w:rsidRPr="00C9094D">
        <w:rPr>
          <w:lang w:val="en-CA"/>
        </w:rPr>
        <w:t>the maximum amount</w:t>
      </w:r>
      <w:r>
        <w:rPr>
          <w:lang w:val="en-CA"/>
        </w:rPr>
        <w:t xml:space="preserve"> previously agreed upon by the Parties for any given period. Direct Sales and Marketing Expenditures that were not pre-approved by Walkin shall not be deducted from the Gross Receipts for the purposes of the calculation of the Royalty specified in Schedule B.</w:t>
      </w:r>
    </w:p>
    <w:p w14:paraId="1C608AAA" w14:textId="77777777" w:rsidR="0041451F" w:rsidRDefault="00CD4F8C">
      <w:pPr>
        <w:pStyle w:val="StandardFRL1"/>
        <w:rPr>
          <w:lang w:val="en-CA"/>
        </w:rPr>
      </w:pPr>
      <w:r>
        <w:rPr>
          <w:lang w:val="en-CA"/>
        </w:rPr>
        <w:t>REPORTING, ACCOUNTS AND AUDITING</w:t>
      </w:r>
    </w:p>
    <w:p w14:paraId="3EB46005" w14:textId="77777777" w:rsidR="0041451F" w:rsidRDefault="00CD4F8C">
      <w:pPr>
        <w:pStyle w:val="StandardFRL2"/>
        <w:rPr>
          <w:b/>
          <w:lang w:val="en-CA"/>
        </w:rPr>
      </w:pPr>
      <w:r>
        <w:rPr>
          <w:b/>
          <w:lang w:val="en-CA"/>
        </w:rPr>
        <w:t>Reports.</w:t>
      </w:r>
      <w:r>
        <w:rPr>
          <w:lang w:val="en-CA"/>
        </w:rPr>
        <w:t xml:space="preserve"> At the time of the reimbursement of the Co-development Fee and payment of the Royalty by BZR to Walkin as specified in Schedule B, BZR shall deliver to Walkin a report which shall provide all reasonably necessary information for computation of the payments, if any, due to Walkin for the relevant period, together with any adjustments in payments due by Walkin with respect to such period (the “</w:t>
      </w:r>
      <w:r>
        <w:rPr>
          <w:b/>
          <w:lang w:val="en-CA"/>
        </w:rPr>
        <w:t>Report</w:t>
      </w:r>
      <w:r>
        <w:rPr>
          <w:lang w:val="en-CA"/>
        </w:rPr>
        <w:t>”).</w:t>
      </w:r>
      <w:r w:rsidR="00066AAF">
        <w:rPr>
          <w:lang w:val="en-CA"/>
        </w:rPr>
        <w:t xml:space="preserve"> The reports should include verifying third-party documentation, where applicable.</w:t>
      </w:r>
      <w:r w:rsidR="000D65D2">
        <w:rPr>
          <w:lang w:val="en-CA"/>
        </w:rPr>
        <w:t xml:space="preserve"> </w:t>
      </w:r>
      <w:r w:rsidR="000D65D2" w:rsidRPr="00040663">
        <w:rPr>
          <w:lang w:val="en-CA"/>
        </w:rPr>
        <w:t xml:space="preserve">Walkin shall have no obligation to review such reports nor to report any discrepancies, and the failure to do so shall not affect, in any way, </w:t>
      </w:r>
      <w:proofErr w:type="spellStart"/>
      <w:r w:rsidR="000D65D2" w:rsidRPr="00040663">
        <w:rPr>
          <w:lang w:val="en-CA"/>
        </w:rPr>
        <w:t>Walkin's</w:t>
      </w:r>
      <w:proofErr w:type="spellEnd"/>
      <w:r w:rsidR="000D65D2" w:rsidRPr="00040663">
        <w:rPr>
          <w:lang w:val="en-CA"/>
        </w:rPr>
        <w:t xml:space="preserve"> right to later collect any deficient payments from BZR.</w:t>
      </w:r>
    </w:p>
    <w:p w14:paraId="28D46580" w14:textId="77777777" w:rsidR="0041451F" w:rsidRDefault="00CD4F8C">
      <w:pPr>
        <w:pStyle w:val="StandardFRL2"/>
        <w:keepNext/>
        <w:keepLines/>
        <w:rPr>
          <w:b/>
          <w:lang w:val="en-CA"/>
        </w:rPr>
      </w:pPr>
      <w:r>
        <w:rPr>
          <w:b/>
          <w:lang w:val="en-CA"/>
        </w:rPr>
        <w:t>Separate accounts, books and records.</w:t>
      </w:r>
      <w:r>
        <w:rPr>
          <w:lang w:val="en-CA"/>
        </w:rPr>
        <w:t xml:space="preserve"> BZR shall maintain separate accounts, books and records of all business done in connection with the </w:t>
      </w:r>
      <w:r w:rsidR="00400C94">
        <w:rPr>
          <w:lang w:val="en-CA"/>
        </w:rPr>
        <w:t xml:space="preserve">Products </w:t>
      </w:r>
      <w:r>
        <w:rPr>
          <w:lang w:val="en-CA"/>
        </w:rPr>
        <w:t>for the Term of the Agreement and one year after termination thereof. Such accounts, books and records shall be in sufficient detail to enable the Reports to be properly made</w:t>
      </w:r>
      <w:r w:rsidR="00BE1C4D">
        <w:rPr>
          <w:lang w:val="en-CA"/>
        </w:rPr>
        <w:t>, and for inspection and audit to be properly conducted,</w:t>
      </w:r>
      <w:r>
        <w:rPr>
          <w:lang w:val="en-CA"/>
        </w:rPr>
        <w:t xml:space="preserve"> under this Agreement.</w:t>
      </w:r>
    </w:p>
    <w:p w14:paraId="7746B67D" w14:textId="77777777" w:rsidR="0041451F" w:rsidRDefault="00CD4F8C">
      <w:pPr>
        <w:pStyle w:val="StandardFRL2"/>
        <w:rPr>
          <w:b/>
          <w:lang w:val="en-CA"/>
        </w:rPr>
      </w:pPr>
      <w:r>
        <w:rPr>
          <w:b/>
          <w:lang w:val="en-CA"/>
        </w:rPr>
        <w:t>Inspection and audit.</w:t>
      </w:r>
      <w:r>
        <w:rPr>
          <w:lang w:val="en-CA"/>
        </w:rPr>
        <w:t xml:space="preserve"> Walkin may retain a third-party auditor, upon reasonable notice to BZR, during normal business hours and no more than </w:t>
      </w:r>
      <w:r w:rsidR="0033604B">
        <w:rPr>
          <w:lang w:val="en-CA"/>
        </w:rPr>
        <w:t>twice</w:t>
      </w:r>
      <w:r>
        <w:rPr>
          <w:lang w:val="en-CA"/>
        </w:rPr>
        <w:t xml:space="preserve"> per year, in order to inspect the books and records of BZR on which the Reports are based, provided that such auditor shall hold such records in strict confidence except as necessary to report to the Parties on the accuracy of BZR’s Reports. Reports not subject to an audit within one year of </w:t>
      </w:r>
      <w:r w:rsidR="001B7A06">
        <w:rPr>
          <w:lang w:val="en-CA"/>
        </w:rPr>
        <w:t xml:space="preserve">receipt </w:t>
      </w:r>
      <w:r>
        <w:rPr>
          <w:lang w:val="en-CA"/>
        </w:rPr>
        <w:t xml:space="preserve">by </w:t>
      </w:r>
      <w:r w:rsidR="001B7A06">
        <w:rPr>
          <w:lang w:val="en-CA"/>
        </w:rPr>
        <w:t xml:space="preserve">Walkin </w:t>
      </w:r>
      <w:r>
        <w:rPr>
          <w:lang w:val="en-CA"/>
        </w:rPr>
        <w:t xml:space="preserve">shall not be challenged by Walkin and shall be final and binding upon </w:t>
      </w:r>
      <w:r w:rsidR="001B7A06">
        <w:rPr>
          <w:lang w:val="en-CA"/>
        </w:rPr>
        <w:t>the Parties</w:t>
      </w:r>
      <w:r>
        <w:rPr>
          <w:lang w:val="en-CA"/>
        </w:rPr>
        <w:t>.</w:t>
      </w:r>
      <w:r w:rsidR="00E015AF">
        <w:rPr>
          <w:lang w:val="en-CA"/>
        </w:rPr>
        <w:t xml:space="preserve"> The cost for retaining such third-party auditor shall be borne by Walkin unless </w:t>
      </w:r>
      <w:r w:rsidR="00E015AF">
        <w:rPr>
          <w:lang w:val="en-CA"/>
        </w:rPr>
        <w:lastRenderedPageBreak/>
        <w:t>such third-party auditor determines through an inspection of a Report that the Royalty actually payable</w:t>
      </w:r>
      <w:r w:rsidR="001B7A06">
        <w:rPr>
          <w:lang w:val="en-CA"/>
        </w:rPr>
        <w:t xml:space="preserve"> by BZR</w:t>
      </w:r>
      <w:r w:rsidR="00E015AF">
        <w:rPr>
          <w:lang w:val="en-CA"/>
        </w:rPr>
        <w:t xml:space="preserve"> to Walkin for a Period varies more than 10% from the Royalty actually paid to Walkin by BZR for that Period.</w:t>
      </w:r>
    </w:p>
    <w:p w14:paraId="6ED3D530" w14:textId="77777777" w:rsidR="0041451F" w:rsidRDefault="00CD4F8C">
      <w:pPr>
        <w:pStyle w:val="StandardFRL1"/>
        <w:rPr>
          <w:lang w:val="en-CA"/>
        </w:rPr>
      </w:pPr>
      <w:r>
        <w:rPr>
          <w:lang w:val="en-CA"/>
        </w:rPr>
        <w:t>OWNERSHIP AND INTELLECTUAL PROPERTY RIGHTS</w:t>
      </w:r>
    </w:p>
    <w:p w14:paraId="4FA69556" w14:textId="77777777" w:rsidR="0041451F" w:rsidRDefault="001B7A06">
      <w:pPr>
        <w:pStyle w:val="StandardFRL2"/>
        <w:rPr>
          <w:b/>
          <w:lang w:val="en-CA"/>
        </w:rPr>
      </w:pPr>
      <w:r>
        <w:rPr>
          <w:lang w:val="en-CA"/>
        </w:rPr>
        <w:t xml:space="preserve">Except for </w:t>
      </w:r>
      <w:r w:rsidR="00CD4F8C">
        <w:rPr>
          <w:lang w:val="en-CA"/>
        </w:rPr>
        <w:t xml:space="preserve">and subject to the </w:t>
      </w:r>
      <w:r w:rsidR="00CD4F8C">
        <w:rPr>
          <w:b/>
          <w:lang w:val="en-CA"/>
        </w:rPr>
        <w:t>Walkin Rights</w:t>
      </w:r>
      <w:r w:rsidR="00CD4F8C">
        <w:rPr>
          <w:lang w:val="en-CA"/>
        </w:rPr>
        <w:t xml:space="preserve"> (defined in Section</w:t>
      </w:r>
      <w:r w:rsidR="00286F0F">
        <w:rPr>
          <w:lang w:val="en-CA"/>
        </w:rPr>
        <w:fldChar w:fldCharType="begin"/>
      </w:r>
      <w:r w:rsidR="00E015AF">
        <w:rPr>
          <w:lang w:val="en-CA"/>
        </w:rPr>
        <w:instrText xml:space="preserve"> REF _Ref380143842 \r \h </w:instrText>
      </w:r>
      <w:r w:rsidR="00286F0F">
        <w:rPr>
          <w:lang w:val="en-CA"/>
        </w:rPr>
      </w:r>
      <w:r w:rsidR="00286F0F">
        <w:rPr>
          <w:lang w:val="en-CA"/>
        </w:rPr>
        <w:fldChar w:fldCharType="separate"/>
      </w:r>
      <w:r w:rsidR="00E015AF">
        <w:rPr>
          <w:lang w:val="en-CA"/>
        </w:rPr>
        <w:t>7.2</w:t>
      </w:r>
      <w:r w:rsidR="00286F0F">
        <w:rPr>
          <w:lang w:val="en-CA"/>
        </w:rPr>
        <w:fldChar w:fldCharType="end"/>
      </w:r>
      <w:r w:rsidR="00CD4F8C">
        <w:rPr>
          <w:lang w:val="en-CA"/>
        </w:rPr>
        <w:t xml:space="preserve">), </w:t>
      </w:r>
      <w:r>
        <w:rPr>
          <w:lang w:val="en-CA"/>
        </w:rPr>
        <w:t xml:space="preserve">as between the Parties, </w:t>
      </w:r>
      <w:r w:rsidR="00CD4F8C">
        <w:rPr>
          <w:lang w:val="en-CA"/>
        </w:rPr>
        <w:t>BZR shall own all rights in and to the Products and Deliverables as well as any rights related thereto, including intellectual property rights (the “</w:t>
      </w:r>
      <w:r w:rsidR="00CD4F8C">
        <w:rPr>
          <w:b/>
          <w:lang w:val="en-CA"/>
        </w:rPr>
        <w:t>BZR Rights</w:t>
      </w:r>
      <w:r w:rsidR="00CD4F8C">
        <w:rPr>
          <w:lang w:val="en-CA"/>
        </w:rPr>
        <w:t>”). Without limiting the generality of the foregoing, the BZR Rights shall include</w:t>
      </w:r>
      <w:r>
        <w:rPr>
          <w:lang w:val="en-CA"/>
        </w:rPr>
        <w:t>, subject to the Walkin Rights</w:t>
      </w:r>
      <w:r w:rsidR="00CD4F8C">
        <w:rPr>
          <w:lang w:val="en-CA"/>
        </w:rPr>
        <w:t>:</w:t>
      </w:r>
    </w:p>
    <w:p w14:paraId="44BBEAAB" w14:textId="77777777" w:rsidR="0041451F" w:rsidRDefault="00CD4F8C">
      <w:pPr>
        <w:pStyle w:val="StandardFRL3"/>
        <w:rPr>
          <w:lang w:val="en-CA"/>
        </w:rPr>
      </w:pPr>
      <w:r>
        <w:rPr>
          <w:lang w:val="en-CA"/>
        </w:rPr>
        <w:t>Any and all rights, including intellectual property rights, in and to the title if different from the Working Title, Source Code, Object Code, trade dress, trade name, trade-marks, logos, script, speech, dialogues, catch phrases, images, storyline, settings, characters, character creation system, models, animations, characterizations, designs, graphics, artwork, music, sounds, audio-visual display, and other characteristics and creative elements associated with the Products and Deliverables;</w:t>
      </w:r>
    </w:p>
    <w:p w14:paraId="78268792" w14:textId="77777777" w:rsidR="0041451F" w:rsidRDefault="00CD4F8C">
      <w:pPr>
        <w:pStyle w:val="StandardFRL3"/>
        <w:rPr>
          <w:lang w:val="en-CA"/>
        </w:rPr>
      </w:pPr>
      <w:r>
        <w:rPr>
          <w:lang w:val="en-CA"/>
        </w:rPr>
        <w:t>The rights in and to all materials created by or for BZR in relation the Marketing of the Products;</w:t>
      </w:r>
    </w:p>
    <w:p w14:paraId="792BE9FE" w14:textId="77777777" w:rsidR="0041451F" w:rsidRDefault="00CD4F8C">
      <w:pPr>
        <w:pStyle w:val="StandardFRL3"/>
        <w:rPr>
          <w:lang w:val="en-CA"/>
        </w:rPr>
      </w:pPr>
      <w:r>
        <w:rPr>
          <w:lang w:val="en-CA"/>
        </w:rPr>
        <w:t>The right to obtain any intellectual property registrations relating to the Products and Deliverables;</w:t>
      </w:r>
    </w:p>
    <w:p w14:paraId="24BC9C27" w14:textId="77777777" w:rsidR="0041451F" w:rsidRDefault="00CD4F8C">
      <w:pPr>
        <w:pStyle w:val="StandardFRL3"/>
        <w:rPr>
          <w:lang w:val="en-CA"/>
        </w:rPr>
      </w:pPr>
      <w:r>
        <w:rPr>
          <w:lang w:val="en-CA"/>
        </w:rPr>
        <w:t>Any and all data regarding the use of, and End-users of, the Products, including any Personal Information, regardless of the Party collecting or receiving such data and/or the manner in which such data is collected.</w:t>
      </w:r>
    </w:p>
    <w:p w14:paraId="72BF46C7" w14:textId="77777777" w:rsidR="0041451F" w:rsidRDefault="001B7A06">
      <w:pPr>
        <w:pStyle w:val="StandardFRL2"/>
        <w:rPr>
          <w:b/>
          <w:lang w:val="en-CA"/>
        </w:rPr>
      </w:pPr>
      <w:bookmarkStart w:id="55" w:name="_Ref380143842"/>
      <w:r>
        <w:rPr>
          <w:lang w:val="en-CA"/>
        </w:rPr>
        <w:t>As between the Parties, t</w:t>
      </w:r>
      <w:r w:rsidR="00CD4F8C">
        <w:rPr>
          <w:lang w:val="en-CA"/>
        </w:rPr>
        <w:t>he Walkin Rights shall be held exclusively by Walkin and shall consist in:</w:t>
      </w:r>
      <w:bookmarkEnd w:id="55"/>
    </w:p>
    <w:p w14:paraId="2F0B2C7E" w14:textId="77777777" w:rsidR="0041451F" w:rsidRDefault="00CD4F8C">
      <w:pPr>
        <w:pStyle w:val="StandardFRL3"/>
        <w:rPr>
          <w:lang w:val="en-CA"/>
        </w:rPr>
      </w:pPr>
      <w:r>
        <w:rPr>
          <w:lang w:val="en-CA"/>
        </w:rPr>
        <w:t>Any and all rights</w:t>
      </w:r>
      <w:r w:rsidR="00EE2046">
        <w:rPr>
          <w:lang w:val="en-CA"/>
        </w:rPr>
        <w:t>, title and interest, including intellectual property rights, in and to the Working Title, the Walkin Content, all trade dress, trade names, trade-marks, logos, scripts, speech, dialogues, catch phrases, images, storyline, settings, characters, characterizations, designs, graphics, artwork, music, sounds, audio-visual display, and other characteristics and creative elements included in or inferable from the Walkin Content, the Concept or the Game Design Document</w:t>
      </w:r>
      <w:r>
        <w:rPr>
          <w:lang w:val="en-CA"/>
        </w:rPr>
        <w:t>, subject to the License;</w:t>
      </w:r>
    </w:p>
    <w:p w14:paraId="5AB69C56" w14:textId="77777777" w:rsidR="00ED0E5E" w:rsidRDefault="00CD4F8C">
      <w:pPr>
        <w:pStyle w:val="StandardFRL3"/>
        <w:rPr>
          <w:lang w:val="en-CA"/>
        </w:rPr>
      </w:pPr>
      <w:r>
        <w:rPr>
          <w:lang w:val="en-CA"/>
        </w:rPr>
        <w:t xml:space="preserve">A percentage of the </w:t>
      </w:r>
      <w:r w:rsidR="00EE2046">
        <w:rPr>
          <w:lang w:val="en-CA"/>
        </w:rPr>
        <w:t>BZR Rights</w:t>
      </w:r>
      <w:r>
        <w:rPr>
          <w:lang w:val="en-CA"/>
        </w:rPr>
        <w:t xml:space="preserve"> equivalent to </w:t>
      </w:r>
      <w:r w:rsidR="00E015AF">
        <w:rPr>
          <w:lang w:val="en-CA"/>
        </w:rPr>
        <w:t>the greater of: (</w:t>
      </w:r>
      <w:proofErr w:type="spellStart"/>
      <w:r w:rsidR="00E015AF">
        <w:rPr>
          <w:lang w:val="en-CA"/>
        </w:rPr>
        <w:t>i</w:t>
      </w:r>
      <w:proofErr w:type="spellEnd"/>
      <w:r w:rsidR="00E015AF">
        <w:rPr>
          <w:lang w:val="en-CA"/>
        </w:rPr>
        <w:t xml:space="preserve">) </w:t>
      </w:r>
      <w:r>
        <w:rPr>
          <w:lang w:val="en-CA"/>
        </w:rPr>
        <w:t xml:space="preserve">the </w:t>
      </w:r>
      <w:r w:rsidR="006B0AD6">
        <w:rPr>
          <w:lang w:val="en-CA"/>
        </w:rPr>
        <w:t xml:space="preserve">entire </w:t>
      </w:r>
      <w:r>
        <w:rPr>
          <w:lang w:val="en-CA"/>
        </w:rPr>
        <w:t>Co-development Fee</w:t>
      </w:r>
      <w:r w:rsidR="006B0AD6">
        <w:rPr>
          <w:lang w:val="en-CA"/>
        </w:rPr>
        <w:t>, whether or not actually delivered to BZR,</w:t>
      </w:r>
      <w:r>
        <w:rPr>
          <w:lang w:val="en-CA"/>
        </w:rPr>
        <w:t xml:space="preserve"> </w:t>
      </w:r>
      <w:r w:rsidR="00E015AF">
        <w:rPr>
          <w:lang w:val="en-CA"/>
        </w:rPr>
        <w:t xml:space="preserve">divided by </w:t>
      </w:r>
      <w:r>
        <w:rPr>
          <w:lang w:val="en-CA"/>
        </w:rPr>
        <w:t>the Development Costs</w:t>
      </w:r>
      <w:r w:rsidR="006B0AD6">
        <w:rPr>
          <w:lang w:val="en-CA"/>
        </w:rPr>
        <w:t xml:space="preserve"> actually incurred</w:t>
      </w:r>
      <w:r w:rsidR="00E015AF">
        <w:rPr>
          <w:lang w:val="en-CA"/>
        </w:rPr>
        <w:t>; and (ii) 50%</w:t>
      </w:r>
      <w:r w:rsidR="00ED0E5E">
        <w:rPr>
          <w:lang w:val="en-CA"/>
        </w:rPr>
        <w:t>;</w:t>
      </w:r>
    </w:p>
    <w:p w14:paraId="2A9882C9" w14:textId="77777777" w:rsidR="0041451F" w:rsidRDefault="00ED0E5E">
      <w:pPr>
        <w:pStyle w:val="StandardFRL3"/>
        <w:rPr>
          <w:lang w:val="en-CA"/>
        </w:rPr>
      </w:pPr>
      <w:r>
        <w:rPr>
          <w:lang w:val="en-CA"/>
        </w:rPr>
        <w:t>Any and all right, title and interest in and to the Derivative Products</w:t>
      </w:r>
    </w:p>
    <w:p w14:paraId="37DE0FF1" w14:textId="77777777" w:rsidR="0041451F" w:rsidRDefault="00CD4F8C">
      <w:pPr>
        <w:pStyle w:val="StandardFRL2"/>
        <w:rPr>
          <w:b/>
          <w:lang w:val="en-CA"/>
        </w:rPr>
      </w:pPr>
      <w:r>
        <w:rPr>
          <w:lang w:val="en-CA"/>
        </w:rPr>
        <w:t xml:space="preserve">Upon </w:t>
      </w:r>
      <w:r w:rsidR="001B7A06">
        <w:rPr>
          <w:lang w:val="en-CA"/>
        </w:rPr>
        <w:t xml:space="preserve">reasonable </w:t>
      </w:r>
      <w:r>
        <w:rPr>
          <w:lang w:val="en-CA"/>
        </w:rPr>
        <w:t xml:space="preserve">request of any of the Parties, the Parties shall sign any additional documents confirming the Parties’ respective ownership rights hereunder. All </w:t>
      </w:r>
      <w:r w:rsidR="001B7A06">
        <w:rPr>
          <w:lang w:val="en-CA"/>
        </w:rPr>
        <w:t xml:space="preserve">reasonable </w:t>
      </w:r>
      <w:r>
        <w:rPr>
          <w:lang w:val="en-CA"/>
        </w:rPr>
        <w:t>costs related to such request shall be borne by the Party who made such request.</w:t>
      </w:r>
    </w:p>
    <w:p w14:paraId="5D166FDC" w14:textId="77777777" w:rsidR="0041451F" w:rsidRDefault="00CD4F8C">
      <w:pPr>
        <w:pStyle w:val="StandardFRL2"/>
        <w:rPr>
          <w:b/>
          <w:lang w:val="en-CA"/>
        </w:rPr>
      </w:pPr>
      <w:r>
        <w:rPr>
          <w:lang w:val="en-CA"/>
        </w:rPr>
        <w:t>At any time during or after the Term of the Agreement, each Party shall refrain from directly or indirectly contesting, usurping, infringing or asserting any claim or interest in or to anything which may adversely affect the validity or enforceability of any intellectual property rights of the other Party under the Agreement, nor shall it participate in or facilitate the commission of such acts.</w:t>
      </w:r>
    </w:p>
    <w:p w14:paraId="40CE268F" w14:textId="77777777" w:rsidR="0041451F" w:rsidRDefault="00CD4F8C">
      <w:pPr>
        <w:pStyle w:val="StandardFRL2"/>
        <w:rPr>
          <w:b/>
          <w:lang w:val="en-CA"/>
        </w:rPr>
      </w:pPr>
      <w:bookmarkStart w:id="56" w:name="_Ref380150035"/>
      <w:r>
        <w:rPr>
          <w:lang w:val="en-CA"/>
        </w:rPr>
        <w:lastRenderedPageBreak/>
        <w:t xml:space="preserve">Walkin shall cooperate in all reasonable ways with BZR in BZR’s anti-piracy and anti-counterfeiting efforts with respect to the Products. Without limiting the generality of the </w:t>
      </w:r>
      <w:proofErr w:type="gramStart"/>
      <w:r>
        <w:rPr>
          <w:lang w:val="en-CA"/>
        </w:rPr>
        <w:t>foregoing :</w:t>
      </w:r>
      <w:bookmarkEnd w:id="56"/>
      <w:proofErr w:type="gramEnd"/>
    </w:p>
    <w:p w14:paraId="3FAA1B69" w14:textId="77777777" w:rsidR="0041451F" w:rsidRDefault="00CD4F8C">
      <w:pPr>
        <w:pStyle w:val="StandardFRL3"/>
        <w:rPr>
          <w:lang w:val="en-CA"/>
        </w:rPr>
      </w:pPr>
      <w:r>
        <w:rPr>
          <w:lang w:val="en-CA"/>
        </w:rPr>
        <w:t xml:space="preserve">Walkin authorizes BZR to take such actions, including without limitation legal actions in its own name and/or the name of Walkin, as BZR deems necessary and desirable to enforce or protect BZR’s and/or </w:t>
      </w:r>
      <w:proofErr w:type="spellStart"/>
      <w:r>
        <w:rPr>
          <w:lang w:val="en-CA"/>
        </w:rPr>
        <w:t>Walkin’s</w:t>
      </w:r>
      <w:proofErr w:type="spellEnd"/>
      <w:r>
        <w:rPr>
          <w:lang w:val="en-CA"/>
        </w:rPr>
        <w:t xml:space="preserve"> intellectual property rights in or relating to the Products</w:t>
      </w:r>
      <w:r w:rsidR="00A516A9">
        <w:rPr>
          <w:lang w:val="en-CA"/>
        </w:rPr>
        <w:t>, all at BZR’s cost and expense</w:t>
      </w:r>
      <w:r>
        <w:rPr>
          <w:lang w:val="en-CA"/>
        </w:rPr>
        <w:t>;</w:t>
      </w:r>
    </w:p>
    <w:p w14:paraId="7BEA4E5A" w14:textId="77777777" w:rsidR="0041451F" w:rsidRDefault="00CD4F8C">
      <w:pPr>
        <w:pStyle w:val="StandardFRL3"/>
        <w:rPr>
          <w:lang w:val="en-CA"/>
        </w:rPr>
      </w:pPr>
      <w:r>
        <w:rPr>
          <w:lang w:val="en-CA"/>
        </w:rPr>
        <w:t xml:space="preserve">Walkin agrees to </w:t>
      </w:r>
      <w:r w:rsidR="00A516A9">
        <w:rPr>
          <w:lang w:val="en-CA"/>
        </w:rPr>
        <w:t xml:space="preserve">reasonably </w:t>
      </w:r>
      <w:r>
        <w:rPr>
          <w:lang w:val="en-CA"/>
        </w:rPr>
        <w:t>cooperate with BZR</w:t>
      </w:r>
      <w:r w:rsidR="00A516A9">
        <w:rPr>
          <w:lang w:val="en-CA"/>
        </w:rPr>
        <w:t>, at BZR’s cost and expense,</w:t>
      </w:r>
      <w:r>
        <w:rPr>
          <w:lang w:val="en-CA"/>
        </w:rPr>
        <w:t xml:space="preserve"> to:</w:t>
      </w:r>
    </w:p>
    <w:p w14:paraId="66CCD046" w14:textId="77777777" w:rsidR="0041451F" w:rsidRDefault="00CD4F8C">
      <w:pPr>
        <w:pStyle w:val="StandardFRL4"/>
        <w:rPr>
          <w:lang w:val="en-CA"/>
        </w:rPr>
      </w:pPr>
      <w:r>
        <w:rPr>
          <w:lang w:val="en-CA"/>
        </w:rPr>
        <w:t xml:space="preserve">Obtain any intellectual property registrations relating to the Products as </w:t>
      </w:r>
      <w:r w:rsidR="00A516A9">
        <w:rPr>
          <w:lang w:val="en-CA"/>
        </w:rPr>
        <w:t xml:space="preserve">reasonably </w:t>
      </w:r>
      <w:r>
        <w:rPr>
          <w:lang w:val="en-CA"/>
        </w:rPr>
        <w:t>requested by BZR and in accordance with any reasonable schedule therefor provided by BZR; and</w:t>
      </w:r>
    </w:p>
    <w:p w14:paraId="5A5EF7C0" w14:textId="77777777" w:rsidR="0041451F" w:rsidRDefault="00CD4F8C">
      <w:pPr>
        <w:pStyle w:val="StandardFRL4"/>
        <w:rPr>
          <w:lang w:val="en-CA"/>
        </w:rPr>
      </w:pPr>
      <w:r>
        <w:rPr>
          <w:lang w:val="en-CA"/>
        </w:rPr>
        <w:t>Execute such additional documents as may reasonably be requested by BZR from time to time in connection with BZR’s anti-piracy efforts with respect to the Products.</w:t>
      </w:r>
    </w:p>
    <w:p w14:paraId="0853774A" w14:textId="77777777" w:rsidR="0041451F" w:rsidRDefault="00CD4F8C">
      <w:pPr>
        <w:pStyle w:val="StandardFRL2"/>
        <w:rPr>
          <w:b/>
          <w:lang w:val="en-CA"/>
        </w:rPr>
      </w:pPr>
      <w:r>
        <w:rPr>
          <w:lang w:val="en-CA"/>
        </w:rPr>
        <w:t>Notwithstanding anything to the contrary expressed or implied by this Agreement, the Parties shall not be prevented from using any ideas, knowledge, information, concepts, know-how, skills, or experience developed or obtained by it in the course of performing their obligations hereunder, provided that in so doing the Parties do not disclose any Confidential Information of the other Party</w:t>
      </w:r>
      <w:r w:rsidR="00A516A9">
        <w:rPr>
          <w:lang w:val="en-CA"/>
        </w:rPr>
        <w:t xml:space="preserve"> or violate any rights of the other Party</w:t>
      </w:r>
      <w:r>
        <w:rPr>
          <w:lang w:val="en-CA"/>
        </w:rPr>
        <w:t>.</w:t>
      </w:r>
    </w:p>
    <w:p w14:paraId="05141300" w14:textId="77777777" w:rsidR="0041451F" w:rsidRDefault="00CD4F8C">
      <w:pPr>
        <w:pStyle w:val="StandardFRL1"/>
        <w:rPr>
          <w:lang w:val="en-CA"/>
        </w:rPr>
      </w:pPr>
      <w:r>
        <w:rPr>
          <w:lang w:val="en-CA"/>
        </w:rPr>
        <w:t>TECHNICAL SUPPORT</w:t>
      </w:r>
    </w:p>
    <w:p w14:paraId="6E29948E" w14:textId="77777777" w:rsidR="0041451F" w:rsidRDefault="00CD4F8C">
      <w:pPr>
        <w:pStyle w:val="StandardFRL2"/>
        <w:rPr>
          <w:b/>
          <w:lang w:val="en-CA"/>
        </w:rPr>
      </w:pPr>
      <w:r>
        <w:rPr>
          <w:lang w:val="en-CA"/>
        </w:rPr>
        <w:t xml:space="preserve">After the </w:t>
      </w:r>
      <w:r w:rsidR="00400C94">
        <w:rPr>
          <w:lang w:val="en-CA"/>
        </w:rPr>
        <w:t>Products are</w:t>
      </w:r>
      <w:r>
        <w:rPr>
          <w:lang w:val="en-CA"/>
        </w:rPr>
        <w:t xml:space="preserve"> released, BZR shall be </w:t>
      </w:r>
      <w:r w:rsidR="00F66847">
        <w:rPr>
          <w:lang w:val="en-CA"/>
        </w:rPr>
        <w:t xml:space="preserve">solely </w:t>
      </w:r>
      <w:r>
        <w:rPr>
          <w:lang w:val="en-CA"/>
        </w:rPr>
        <w:t>responsible</w:t>
      </w:r>
      <w:r w:rsidR="00F66847">
        <w:rPr>
          <w:lang w:val="en-CA"/>
        </w:rPr>
        <w:t>, at its own cost and expense,</w:t>
      </w:r>
      <w:r>
        <w:rPr>
          <w:lang w:val="en-CA"/>
        </w:rPr>
        <w:t xml:space="preserve"> for rendering support to End-</w:t>
      </w:r>
      <w:r w:rsidR="00A516A9">
        <w:rPr>
          <w:lang w:val="en-CA"/>
        </w:rPr>
        <w:t xml:space="preserve">Users </w:t>
      </w:r>
      <w:r>
        <w:rPr>
          <w:lang w:val="en-CA"/>
        </w:rPr>
        <w:t xml:space="preserve">regarding the </w:t>
      </w:r>
      <w:r w:rsidR="00400C94">
        <w:rPr>
          <w:lang w:val="en-CA"/>
        </w:rPr>
        <w:t>Products</w:t>
      </w:r>
      <w:r>
        <w:rPr>
          <w:lang w:val="en-CA"/>
        </w:rPr>
        <w:t>.</w:t>
      </w:r>
    </w:p>
    <w:p w14:paraId="4C34F635" w14:textId="77777777" w:rsidR="0041451F" w:rsidRDefault="00CD4F8C">
      <w:pPr>
        <w:pStyle w:val="StandardFRL1"/>
        <w:rPr>
          <w:lang w:val="en-CA"/>
        </w:rPr>
      </w:pPr>
      <w:r>
        <w:rPr>
          <w:lang w:val="en-CA"/>
        </w:rPr>
        <w:t>REPRESENTATIONS AND WARRANTIES</w:t>
      </w:r>
    </w:p>
    <w:p w14:paraId="26D63B61" w14:textId="77777777" w:rsidR="0041451F" w:rsidRDefault="00CD4F8C">
      <w:pPr>
        <w:pStyle w:val="StandardFRL2"/>
        <w:rPr>
          <w:b/>
          <w:lang w:val="en-CA"/>
        </w:rPr>
      </w:pPr>
      <w:r>
        <w:rPr>
          <w:b/>
          <w:lang w:val="en-CA"/>
        </w:rPr>
        <w:t xml:space="preserve">General Representations. </w:t>
      </w:r>
      <w:r>
        <w:rPr>
          <w:lang w:val="en-CA"/>
        </w:rPr>
        <w:t>Each Party represents and warrants that:</w:t>
      </w:r>
    </w:p>
    <w:p w14:paraId="03B0AFD7" w14:textId="77777777" w:rsidR="0041451F" w:rsidRDefault="00CD4F8C">
      <w:pPr>
        <w:pStyle w:val="StandardFRL3"/>
        <w:rPr>
          <w:lang w:val="en-CA"/>
        </w:rPr>
      </w:pPr>
      <w:proofErr w:type="gramStart"/>
      <w:r>
        <w:rPr>
          <w:lang w:val="en-CA"/>
        </w:rPr>
        <w:t>it</w:t>
      </w:r>
      <w:proofErr w:type="gramEnd"/>
      <w:r>
        <w:rPr>
          <w:lang w:val="en-CA"/>
        </w:rPr>
        <w:t xml:space="preserve"> has the full power and authority and is free to enter into this Agreement and to perform its obligations hereunder;</w:t>
      </w:r>
    </w:p>
    <w:p w14:paraId="2C56760A" w14:textId="77777777" w:rsidR="0041451F" w:rsidRDefault="00CD4F8C">
      <w:pPr>
        <w:pStyle w:val="StandardFRL3"/>
        <w:rPr>
          <w:lang w:val="en-CA"/>
        </w:rPr>
      </w:pPr>
      <w:proofErr w:type="gramStart"/>
      <w:r>
        <w:rPr>
          <w:lang w:val="en-CA"/>
        </w:rPr>
        <w:t>this</w:t>
      </w:r>
      <w:proofErr w:type="gramEnd"/>
      <w:r>
        <w:rPr>
          <w:lang w:val="en-CA"/>
        </w:rPr>
        <w:t xml:space="preserve"> Agreement, when executed, will be the legal, valid, and binding obligation of such Party; and</w:t>
      </w:r>
    </w:p>
    <w:p w14:paraId="0BFB3A8C" w14:textId="77777777" w:rsidR="0041451F" w:rsidRDefault="00CD4F8C">
      <w:pPr>
        <w:pStyle w:val="StandardFRL3"/>
        <w:rPr>
          <w:lang w:val="en-CA"/>
        </w:rPr>
      </w:pPr>
      <w:proofErr w:type="gramStart"/>
      <w:r>
        <w:rPr>
          <w:lang w:val="en-CA"/>
        </w:rPr>
        <w:t>its</w:t>
      </w:r>
      <w:proofErr w:type="gramEnd"/>
      <w:r>
        <w:rPr>
          <w:lang w:val="en-CA"/>
        </w:rPr>
        <w:t xml:space="preserve"> performance thereof will not conflict with any other agreement it has with or obligation it owes to any third party.</w:t>
      </w:r>
    </w:p>
    <w:p w14:paraId="4001C954" w14:textId="77777777" w:rsidR="0041451F" w:rsidRDefault="00CD4F8C">
      <w:pPr>
        <w:pStyle w:val="StandardFRL2"/>
        <w:rPr>
          <w:b/>
          <w:lang w:val="en-CA"/>
        </w:rPr>
      </w:pPr>
      <w:bookmarkStart w:id="57" w:name="_Ref380150041"/>
      <w:r>
        <w:rPr>
          <w:b/>
          <w:lang w:val="en-CA"/>
        </w:rPr>
        <w:t xml:space="preserve">Walkin Representations. </w:t>
      </w:r>
      <w:r>
        <w:rPr>
          <w:lang w:val="en-CA"/>
        </w:rPr>
        <w:t>Without limiting the generality of the foregoing, Walkin represents and warrants</w:t>
      </w:r>
      <w:ins w:id="58" w:author="Author" w:date="2014-02-14T13:46:00Z">
        <w:r w:rsidR="00F66847">
          <w:rPr>
            <w:lang w:val="en-CA"/>
          </w:rPr>
          <w:t>,</w:t>
        </w:r>
      </w:ins>
      <w:r>
        <w:rPr>
          <w:lang w:val="en-CA"/>
        </w:rPr>
        <w:t xml:space="preserve"> </w:t>
      </w:r>
      <w:r w:rsidR="00F66847">
        <w:rPr>
          <w:lang w:val="en-CA"/>
        </w:rPr>
        <w:t xml:space="preserve">solely to BZR and not to any </w:t>
      </w:r>
      <w:proofErr w:type="spellStart"/>
      <w:r w:rsidR="00F66847">
        <w:rPr>
          <w:lang w:val="en-CA"/>
        </w:rPr>
        <w:t>sublicensee</w:t>
      </w:r>
      <w:proofErr w:type="spellEnd"/>
      <w:r w:rsidR="00F66847">
        <w:rPr>
          <w:lang w:val="en-CA"/>
        </w:rPr>
        <w:t xml:space="preserve">, </w:t>
      </w:r>
      <w:r>
        <w:rPr>
          <w:lang w:val="en-CA"/>
        </w:rPr>
        <w:t>that:</w:t>
      </w:r>
      <w:bookmarkEnd w:id="57"/>
    </w:p>
    <w:p w14:paraId="1F956566" w14:textId="77777777" w:rsidR="0041451F" w:rsidRDefault="00CD4F8C">
      <w:pPr>
        <w:pStyle w:val="StandardFRL3"/>
        <w:rPr>
          <w:lang w:val="en-CA"/>
        </w:rPr>
      </w:pPr>
      <w:proofErr w:type="gramStart"/>
      <w:r>
        <w:rPr>
          <w:lang w:val="en-CA"/>
        </w:rPr>
        <w:t>it</w:t>
      </w:r>
      <w:proofErr w:type="gramEnd"/>
      <w:r>
        <w:rPr>
          <w:lang w:val="en-CA"/>
        </w:rPr>
        <w:t xml:space="preserve"> is the exclusive owner of the Walkin Content and has full authority to use the Walkin Content, authorize its incorporation into the Game and otherwise license it in accordance with the terms of the Agreement;</w:t>
      </w:r>
    </w:p>
    <w:p w14:paraId="415FB147" w14:textId="77777777" w:rsidR="0041451F" w:rsidRDefault="00CD4F8C">
      <w:pPr>
        <w:pStyle w:val="StandardFRL3"/>
        <w:rPr>
          <w:lang w:val="en-CA"/>
        </w:rPr>
      </w:pPr>
      <w:proofErr w:type="gramStart"/>
      <w:r>
        <w:rPr>
          <w:lang w:val="en-CA"/>
        </w:rPr>
        <w:t>it</w:t>
      </w:r>
      <w:proofErr w:type="gramEnd"/>
      <w:r>
        <w:rPr>
          <w:lang w:val="en-CA"/>
        </w:rPr>
        <w:t xml:space="preserve"> will maintain those rights in good standing for the Term of the Agreement, and</w:t>
      </w:r>
    </w:p>
    <w:p w14:paraId="0F20C59D" w14:textId="77777777" w:rsidR="0041451F" w:rsidRDefault="00F66847">
      <w:pPr>
        <w:pStyle w:val="StandardFRL3"/>
        <w:rPr>
          <w:lang w:val="en-CA"/>
        </w:rPr>
      </w:pPr>
      <w:proofErr w:type="gramStart"/>
      <w:r>
        <w:rPr>
          <w:lang w:val="en-CA"/>
        </w:rPr>
        <w:t>to</w:t>
      </w:r>
      <w:proofErr w:type="gramEnd"/>
      <w:r>
        <w:rPr>
          <w:lang w:val="en-CA"/>
        </w:rPr>
        <w:t xml:space="preserve"> the best of its actual knowledge as of the date hereof, </w:t>
      </w:r>
      <w:r w:rsidR="00CD4F8C">
        <w:rPr>
          <w:lang w:val="en-CA"/>
        </w:rPr>
        <w:t xml:space="preserve">such use, incorporation and licensing of the Walkin Content will not infringe or violate any rights of third parties, </w:t>
      </w:r>
      <w:r w:rsidR="00CD4F8C">
        <w:rPr>
          <w:lang w:val="en-CA"/>
        </w:rPr>
        <w:lastRenderedPageBreak/>
        <w:t>including any rights of publicity, rights of privacy, patents, copyrights, trademarks, trade secrets and/or licenses;</w:t>
      </w:r>
    </w:p>
    <w:p w14:paraId="7749E32F" w14:textId="77777777" w:rsidR="0041451F" w:rsidRDefault="00CD4F8C">
      <w:pPr>
        <w:pStyle w:val="StandardFRL3"/>
        <w:rPr>
          <w:lang w:val="en-CA"/>
        </w:rPr>
      </w:pPr>
      <w:proofErr w:type="gramStart"/>
      <w:r>
        <w:rPr>
          <w:lang w:val="en-CA"/>
        </w:rPr>
        <w:t>it</w:t>
      </w:r>
      <w:proofErr w:type="gramEnd"/>
      <w:r>
        <w:rPr>
          <w:lang w:val="en-CA"/>
        </w:rPr>
        <w:t xml:space="preserve"> has not previously granted nor will it grant any rights in the Walkin Content to any third party which are inconsistent with the rights granted to BZR under this Agreement;</w:t>
      </w:r>
    </w:p>
    <w:p w14:paraId="689D8964" w14:textId="77777777" w:rsidR="0041451F" w:rsidRDefault="00CD4F8C">
      <w:pPr>
        <w:pStyle w:val="StandardFRL3"/>
        <w:rPr>
          <w:lang w:val="en-CA"/>
        </w:rPr>
      </w:pPr>
      <w:proofErr w:type="gramStart"/>
      <w:r>
        <w:rPr>
          <w:lang w:val="en-CA"/>
        </w:rPr>
        <w:t>the</w:t>
      </w:r>
      <w:proofErr w:type="gramEnd"/>
      <w:r>
        <w:rPr>
          <w:lang w:val="en-CA"/>
        </w:rPr>
        <w:t xml:space="preserve"> Walkin Content is free of all liens and encumbrances and</w:t>
      </w:r>
      <w:r w:rsidR="00F66847">
        <w:rPr>
          <w:lang w:val="en-CA"/>
        </w:rPr>
        <w:t>, to the best of its actual knowledge as of the date hereof,</w:t>
      </w:r>
      <w:r>
        <w:rPr>
          <w:lang w:val="en-CA"/>
        </w:rPr>
        <w:t xml:space="preserve"> there will be no claims, demands or actions pending or threatened with respect thereto, except as may be created by this Agreement;</w:t>
      </w:r>
    </w:p>
    <w:p w14:paraId="7EACC353" w14:textId="77777777" w:rsidR="0041451F" w:rsidRDefault="00CD4F8C">
      <w:pPr>
        <w:pStyle w:val="StandardFRL2"/>
        <w:rPr>
          <w:b/>
          <w:lang w:val="en-CA"/>
        </w:rPr>
      </w:pPr>
      <w:r>
        <w:rPr>
          <w:b/>
          <w:lang w:val="en-CA"/>
        </w:rPr>
        <w:t xml:space="preserve">BZR Representations. </w:t>
      </w:r>
      <w:r>
        <w:rPr>
          <w:lang w:val="en-CA"/>
        </w:rPr>
        <w:t>Without limiting the generality of the foregoing, BZR represents and warrants that:</w:t>
      </w:r>
    </w:p>
    <w:p w14:paraId="44CE4CF9" w14:textId="77777777" w:rsidR="0041451F" w:rsidRDefault="00CD4F8C">
      <w:pPr>
        <w:pStyle w:val="StandardFRL3"/>
        <w:rPr>
          <w:lang w:val="en-CA"/>
        </w:rPr>
      </w:pPr>
      <w:proofErr w:type="gramStart"/>
      <w:r>
        <w:rPr>
          <w:lang w:val="en-CA"/>
        </w:rPr>
        <w:t>the</w:t>
      </w:r>
      <w:proofErr w:type="gramEnd"/>
      <w:r>
        <w:rPr>
          <w:lang w:val="en-CA"/>
        </w:rPr>
        <w:t xml:space="preserve"> Game shall conform in all material respects with the specifications set out in Schedule A and the Game Design Document and be developed in accordance with the delivery schedule and Milestones set out in Schedule B;</w:t>
      </w:r>
    </w:p>
    <w:p w14:paraId="396BD62E" w14:textId="77777777" w:rsidR="0041451F" w:rsidRDefault="00CD4F8C">
      <w:pPr>
        <w:pStyle w:val="StandardFRL3"/>
        <w:rPr>
          <w:lang w:val="en-CA"/>
        </w:rPr>
      </w:pPr>
      <w:proofErr w:type="gramStart"/>
      <w:r>
        <w:rPr>
          <w:lang w:val="en-CA"/>
        </w:rPr>
        <w:t>the</w:t>
      </w:r>
      <w:proofErr w:type="gramEnd"/>
      <w:r>
        <w:rPr>
          <w:lang w:val="en-CA"/>
        </w:rPr>
        <w:t xml:space="preserve"> </w:t>
      </w:r>
      <w:r w:rsidR="00C9094D">
        <w:rPr>
          <w:lang w:val="en-CA"/>
        </w:rPr>
        <w:t>Products</w:t>
      </w:r>
      <w:r>
        <w:rPr>
          <w:lang w:val="en-CA"/>
        </w:rPr>
        <w:t>, including any Additional Content and excluding the Walkin Content, will be wholly original works of BZR and will not infringe or violate any rights of third parties, including any rights of publicity, rights of privacy, patents, copyrights, trademarks, trade secrets and/or licenses;</w:t>
      </w:r>
    </w:p>
    <w:p w14:paraId="790487DC" w14:textId="77777777" w:rsidR="0041451F" w:rsidRDefault="00CD4F8C">
      <w:pPr>
        <w:pStyle w:val="StandardFRL3"/>
        <w:rPr>
          <w:lang w:val="en-CA"/>
        </w:rPr>
      </w:pPr>
      <w:proofErr w:type="gramStart"/>
      <w:r>
        <w:rPr>
          <w:lang w:val="en-CA"/>
        </w:rPr>
        <w:t>it</w:t>
      </w:r>
      <w:proofErr w:type="gramEnd"/>
      <w:r>
        <w:rPr>
          <w:lang w:val="en-CA"/>
        </w:rPr>
        <w:t xml:space="preserve"> shall perform its obligations under the Agreement in a proper and workmanlike manner in accordance with the standards reasonably expected in North America in the video games industry;</w:t>
      </w:r>
    </w:p>
    <w:p w14:paraId="3DDD0B5E" w14:textId="77777777" w:rsidR="00F66847" w:rsidRDefault="00F66847">
      <w:pPr>
        <w:pStyle w:val="StandardFRL3"/>
        <w:rPr>
          <w:lang w:val="en-CA"/>
        </w:rPr>
      </w:pPr>
      <w:proofErr w:type="gramStart"/>
      <w:r>
        <w:rPr>
          <w:lang w:val="en-CA"/>
        </w:rPr>
        <w:t>the</w:t>
      </w:r>
      <w:proofErr w:type="gramEnd"/>
      <w:r>
        <w:rPr>
          <w:lang w:val="en-CA"/>
        </w:rPr>
        <w:t xml:space="preserve"> </w:t>
      </w:r>
      <w:r w:rsidR="00C9094D">
        <w:rPr>
          <w:lang w:val="en-CA"/>
        </w:rPr>
        <w:t>Products</w:t>
      </w:r>
      <w:r>
        <w:rPr>
          <w:lang w:val="en-CA"/>
        </w:rPr>
        <w:t xml:space="preserve"> will not include any material bugs, defects, Trojan horses, backdoors, </w:t>
      </w:r>
      <w:proofErr w:type="spellStart"/>
      <w:r>
        <w:rPr>
          <w:lang w:val="en-CA"/>
        </w:rPr>
        <w:t>timebombs</w:t>
      </w:r>
      <w:proofErr w:type="spellEnd"/>
      <w:r>
        <w:rPr>
          <w:lang w:val="en-CA"/>
        </w:rPr>
        <w:t xml:space="preserve"> or other malicious code or routine;</w:t>
      </w:r>
    </w:p>
    <w:p w14:paraId="6409E625" w14:textId="77777777" w:rsidR="0041451F" w:rsidRDefault="00CD4F8C">
      <w:pPr>
        <w:pStyle w:val="StandardFRL3"/>
        <w:rPr>
          <w:lang w:val="en-CA"/>
        </w:rPr>
      </w:pPr>
      <w:proofErr w:type="gramStart"/>
      <w:r>
        <w:rPr>
          <w:lang w:val="en-CA"/>
        </w:rPr>
        <w:t>it</w:t>
      </w:r>
      <w:proofErr w:type="gramEnd"/>
      <w:r>
        <w:rPr>
          <w:lang w:val="en-CA"/>
        </w:rPr>
        <w:t xml:space="preserve"> has and will have, during the Term of the Agreement, the technology, personnel and systems necessary to perform its obligations under this Agreement;</w:t>
      </w:r>
    </w:p>
    <w:p w14:paraId="6ACF00D7" w14:textId="77777777" w:rsidR="0041451F" w:rsidRDefault="00CD4F8C">
      <w:pPr>
        <w:pStyle w:val="StandardFRL3"/>
        <w:rPr>
          <w:lang w:val="en-CA"/>
        </w:rPr>
      </w:pPr>
      <w:proofErr w:type="gramStart"/>
      <w:r>
        <w:rPr>
          <w:lang w:val="en-CA"/>
        </w:rPr>
        <w:t>it</w:t>
      </w:r>
      <w:proofErr w:type="gramEnd"/>
      <w:r>
        <w:rPr>
          <w:lang w:val="en-CA"/>
        </w:rPr>
        <w:t xml:space="preserve"> shall not include any language or material that is obscene, libelous or defamatory in the </w:t>
      </w:r>
      <w:r w:rsidR="00C9094D">
        <w:rPr>
          <w:lang w:val="en-CA"/>
        </w:rPr>
        <w:t xml:space="preserve">Products </w:t>
      </w:r>
      <w:r>
        <w:rPr>
          <w:lang w:val="en-CA"/>
        </w:rPr>
        <w:t>(and Additional Content, if any);</w:t>
      </w:r>
    </w:p>
    <w:p w14:paraId="22602B6C" w14:textId="77777777" w:rsidR="0041451F" w:rsidRDefault="00CD4F8C">
      <w:pPr>
        <w:pStyle w:val="StandardFRL3"/>
        <w:rPr>
          <w:lang w:val="en-CA"/>
        </w:rPr>
      </w:pPr>
      <w:proofErr w:type="gramStart"/>
      <w:r>
        <w:rPr>
          <w:lang w:val="en-CA"/>
        </w:rPr>
        <w:t>the</w:t>
      </w:r>
      <w:proofErr w:type="gramEnd"/>
      <w:r>
        <w:rPr>
          <w:lang w:val="en-CA"/>
        </w:rPr>
        <w:t xml:space="preserve"> </w:t>
      </w:r>
      <w:r w:rsidR="00C9094D">
        <w:rPr>
          <w:lang w:val="en-CA"/>
        </w:rPr>
        <w:t xml:space="preserve">Products </w:t>
      </w:r>
      <w:r>
        <w:rPr>
          <w:lang w:val="en-CA"/>
        </w:rPr>
        <w:t>(and Additional Content, if any) shall be free of all liens and encumbrances and there will be no claims, demands or actions pending or threatened with respect thereto, except as may be created by this Agreement.</w:t>
      </w:r>
    </w:p>
    <w:p w14:paraId="5E6E96B0" w14:textId="77777777" w:rsidR="0041451F" w:rsidRDefault="00CD4F8C">
      <w:pPr>
        <w:pStyle w:val="StandardFRL2"/>
        <w:rPr>
          <w:b/>
          <w:lang w:val="en-CA"/>
        </w:rPr>
      </w:pPr>
      <w:r>
        <w:rPr>
          <w:b/>
          <w:lang w:val="en-CA"/>
        </w:rPr>
        <w:t xml:space="preserve">LIMITED WARRANTIES. </w:t>
      </w:r>
      <w:r>
        <w:rPr>
          <w:lang w:val="en-CA"/>
        </w:rPr>
        <w:t>THE ABOVE EXPRESS WARRANTIES ARE IN LIEU OF ALL OTHER WARRANTIES AND CONDITIONS (EXPRESS OR IMPLIED) AND THOSE ARISING BY STATUTE OR OTHERWISE IN LAW OR FROM A COURSE OF DEALING OR USAGE OF TRADE, INCLUDING BUT NOT LIMITED TO WARRANTIES OR CONDITIONS OF MERCHANTABLE QUALITY OR FITNESS FOR A PARTICULAR PURPOSE. NO OTHER WARRANTIES OR CONDITIONS EXPRESS OR IMPLIED ARE GIVEN.</w:t>
      </w:r>
    </w:p>
    <w:p w14:paraId="5397D094" w14:textId="77777777" w:rsidR="0041451F" w:rsidRDefault="00F66847">
      <w:pPr>
        <w:pStyle w:val="StandardFRL2"/>
        <w:rPr>
          <w:b/>
          <w:lang w:val="en-CA"/>
        </w:rPr>
      </w:pPr>
      <w:r>
        <w:rPr>
          <w:b/>
          <w:lang w:val="en-CA"/>
        </w:rPr>
        <w:t xml:space="preserve">No </w:t>
      </w:r>
      <w:r w:rsidR="00CD4F8C">
        <w:rPr>
          <w:b/>
          <w:lang w:val="en-CA"/>
        </w:rPr>
        <w:t xml:space="preserve">Extension of Representations. </w:t>
      </w:r>
      <w:r w:rsidR="00CD4F8C">
        <w:rPr>
          <w:lang w:val="en-CA"/>
        </w:rPr>
        <w:t xml:space="preserve">BZR shall </w:t>
      </w:r>
      <w:r>
        <w:rPr>
          <w:lang w:val="en-CA"/>
        </w:rPr>
        <w:t xml:space="preserve">not </w:t>
      </w:r>
      <w:r w:rsidR="00CD4F8C">
        <w:rPr>
          <w:lang w:val="en-CA"/>
        </w:rPr>
        <w:t xml:space="preserve">extend </w:t>
      </w:r>
      <w:proofErr w:type="spellStart"/>
      <w:r w:rsidR="00CD4F8C">
        <w:rPr>
          <w:lang w:val="en-CA"/>
        </w:rPr>
        <w:t>Walkin’s</w:t>
      </w:r>
      <w:proofErr w:type="spellEnd"/>
      <w:r w:rsidR="00CD4F8C">
        <w:rPr>
          <w:lang w:val="en-CA"/>
        </w:rPr>
        <w:t xml:space="preserve"> representations, warranties and indemnities contained herein to third parties, including BZR’s customers and </w:t>
      </w:r>
      <w:r w:rsidR="00DB237B">
        <w:rPr>
          <w:lang w:val="en-CA"/>
        </w:rPr>
        <w:t>sublicenses</w:t>
      </w:r>
      <w:r>
        <w:rPr>
          <w:lang w:val="en-CA"/>
        </w:rPr>
        <w:t xml:space="preserve">. Walkin shall be entitled to treat any breach of this provision as a material breach of the Agreement. </w:t>
      </w:r>
    </w:p>
    <w:p w14:paraId="02299429" w14:textId="77777777" w:rsidR="0041451F" w:rsidRDefault="00CD4F8C">
      <w:pPr>
        <w:pStyle w:val="StandardFRL2"/>
        <w:rPr>
          <w:b/>
          <w:lang w:val="en-CA"/>
        </w:rPr>
      </w:pPr>
      <w:r>
        <w:rPr>
          <w:b/>
          <w:lang w:val="en-CA"/>
        </w:rPr>
        <w:t xml:space="preserve">Survival. </w:t>
      </w:r>
      <w:r>
        <w:rPr>
          <w:lang w:val="en-CA"/>
        </w:rPr>
        <w:t>The representations, warranties and indemnities stated in this section shall survive the expiration or termination of this Agreement.</w:t>
      </w:r>
    </w:p>
    <w:p w14:paraId="1025ACEF" w14:textId="77777777" w:rsidR="0041451F" w:rsidRDefault="00CD4F8C">
      <w:pPr>
        <w:pStyle w:val="StandardFRL1"/>
        <w:keepLines/>
        <w:rPr>
          <w:lang w:val="en-CA"/>
        </w:rPr>
      </w:pPr>
      <w:r>
        <w:rPr>
          <w:lang w:val="en-CA"/>
        </w:rPr>
        <w:lastRenderedPageBreak/>
        <w:t>INDEMNIFICATION</w:t>
      </w:r>
    </w:p>
    <w:p w14:paraId="1067FD9C" w14:textId="77777777" w:rsidR="0041451F" w:rsidRDefault="00CD4F8C">
      <w:pPr>
        <w:pStyle w:val="StandardFRL2"/>
        <w:keepNext/>
        <w:keepLines/>
        <w:rPr>
          <w:b/>
          <w:lang w:val="en-CA"/>
        </w:rPr>
      </w:pPr>
      <w:r>
        <w:rPr>
          <w:b/>
          <w:lang w:val="en-CA"/>
        </w:rPr>
        <w:t xml:space="preserve">Indemnification. </w:t>
      </w:r>
      <w:r>
        <w:rPr>
          <w:lang w:val="en-CA"/>
        </w:rPr>
        <w:t>Each Party (the “</w:t>
      </w:r>
      <w:r>
        <w:rPr>
          <w:b/>
          <w:lang w:val="en-CA"/>
        </w:rPr>
        <w:t>Indemnifying Party</w:t>
      </w:r>
      <w:r>
        <w:rPr>
          <w:lang w:val="en-CA"/>
        </w:rPr>
        <w:t>”) shall defend, indemnify, and hold harmless the other, its Affiliates, their respective directors, officers and employees (the “</w:t>
      </w:r>
      <w:r>
        <w:rPr>
          <w:b/>
          <w:lang w:val="en-CA"/>
        </w:rPr>
        <w:t>Indemnified Party</w:t>
      </w:r>
      <w:r>
        <w:rPr>
          <w:lang w:val="en-CA"/>
        </w:rPr>
        <w:t>”) from and against any and all losses, claims (including third</w:t>
      </w:r>
      <w:r>
        <w:rPr>
          <w:lang w:val="en-CA"/>
        </w:rPr>
        <w:noBreakHyphen/>
        <w:t>party claims), actions, damages, liabilities, costs and expenses (including reasonable legal fees and expenses) (collectively, “</w:t>
      </w:r>
      <w:r>
        <w:rPr>
          <w:b/>
          <w:lang w:val="en-CA"/>
        </w:rPr>
        <w:t>Damages</w:t>
      </w:r>
      <w:r>
        <w:rPr>
          <w:lang w:val="en-CA"/>
        </w:rPr>
        <w:t>”) suffered by, imposed upon or asserted against any of them as a result of, in respect of, connected with, or arising out of, under, or pursuant to:</w:t>
      </w:r>
    </w:p>
    <w:p w14:paraId="0078F74F" w14:textId="77777777" w:rsidR="0041451F" w:rsidRDefault="00CD4F8C">
      <w:pPr>
        <w:pStyle w:val="StandardFRL3"/>
        <w:rPr>
          <w:lang w:val="en-CA"/>
        </w:rPr>
      </w:pPr>
      <w:proofErr w:type="gramStart"/>
      <w:r>
        <w:rPr>
          <w:lang w:val="en-CA"/>
        </w:rPr>
        <w:t>the</w:t>
      </w:r>
      <w:proofErr w:type="gramEnd"/>
      <w:r>
        <w:rPr>
          <w:lang w:val="en-CA"/>
        </w:rPr>
        <w:t xml:space="preserve"> failure of Indemnifying Party to perform or fulfil any of its obligations under this Agreement;</w:t>
      </w:r>
    </w:p>
    <w:p w14:paraId="3BB43691" w14:textId="77777777" w:rsidR="0041451F" w:rsidRDefault="00CD4F8C">
      <w:pPr>
        <w:pStyle w:val="StandardFRL3"/>
        <w:rPr>
          <w:lang w:val="en-CA"/>
        </w:rPr>
      </w:pPr>
      <w:proofErr w:type="gramStart"/>
      <w:r>
        <w:rPr>
          <w:lang w:val="en-CA"/>
        </w:rPr>
        <w:t>any</w:t>
      </w:r>
      <w:proofErr w:type="gramEnd"/>
      <w:r>
        <w:rPr>
          <w:lang w:val="en-CA"/>
        </w:rPr>
        <w:t xml:space="preserve"> breach or inaccuracy of any representation, warranty or guarantee given by the Indemnifying Party contained in this Agreement; or</w:t>
      </w:r>
    </w:p>
    <w:p w14:paraId="0B9E1A3E" w14:textId="77777777" w:rsidR="0041451F" w:rsidRDefault="00CD4F8C">
      <w:pPr>
        <w:pStyle w:val="StandardFRL3"/>
        <w:rPr>
          <w:lang w:val="en-CA"/>
        </w:rPr>
      </w:pPr>
      <w:proofErr w:type="gramStart"/>
      <w:r>
        <w:rPr>
          <w:lang w:val="en-CA"/>
        </w:rPr>
        <w:t>the</w:t>
      </w:r>
      <w:proofErr w:type="gramEnd"/>
      <w:r>
        <w:rPr>
          <w:lang w:val="en-CA"/>
        </w:rPr>
        <w:t xml:space="preserve"> negligence or wilful misconduct on the part of the Indemnifying Party.</w:t>
      </w:r>
    </w:p>
    <w:p w14:paraId="4B6178FD" w14:textId="77777777" w:rsidR="0041451F" w:rsidRDefault="00CD4F8C">
      <w:pPr>
        <w:pStyle w:val="StandardFRL2"/>
        <w:rPr>
          <w:b/>
          <w:lang w:val="en-CA"/>
        </w:rPr>
      </w:pPr>
      <w:r>
        <w:rPr>
          <w:b/>
          <w:lang w:val="en-CA"/>
        </w:rPr>
        <w:t xml:space="preserve">Limitation on Damages. </w:t>
      </w:r>
      <w:r>
        <w:rPr>
          <w:lang w:val="en-CA"/>
        </w:rPr>
        <w:t xml:space="preserve">In no event will either Party hereto be liable with respect to the subject matter of this Agreement for any indirect, consequential, special, incidental, exemplary or punitive damages or similar damages or losses of any nature whatsoever, including, without limitation, for any loss of clientele, sales or profits, regardless of whether arising from breach of contract, warranty, tort, </w:t>
      </w:r>
      <w:proofErr w:type="spellStart"/>
      <w:r>
        <w:rPr>
          <w:lang w:val="en-CA"/>
        </w:rPr>
        <w:t>delict</w:t>
      </w:r>
      <w:proofErr w:type="spellEnd"/>
      <w:r>
        <w:rPr>
          <w:lang w:val="en-CA"/>
        </w:rPr>
        <w:t>, quasi-</w:t>
      </w:r>
      <w:proofErr w:type="spellStart"/>
      <w:r>
        <w:rPr>
          <w:lang w:val="en-CA"/>
        </w:rPr>
        <w:t>delict</w:t>
      </w:r>
      <w:proofErr w:type="spellEnd"/>
      <w:r>
        <w:rPr>
          <w:lang w:val="en-CA"/>
        </w:rPr>
        <w:t>, strict liability or otherwise, even if the Party is advised of the possibility of such damage or loss or if such loss or damage could have been reasonably foreseen.</w:t>
      </w:r>
    </w:p>
    <w:p w14:paraId="756B7226" w14:textId="77777777" w:rsidR="0041451F" w:rsidRDefault="00CD4F8C">
      <w:pPr>
        <w:pStyle w:val="StandardFRL2"/>
        <w:rPr>
          <w:b/>
          <w:lang w:val="en-CA"/>
        </w:rPr>
      </w:pPr>
      <w:r>
        <w:rPr>
          <w:b/>
          <w:lang w:val="en-CA"/>
        </w:rPr>
        <w:t xml:space="preserve">Notification. </w:t>
      </w:r>
      <w:r>
        <w:rPr>
          <w:lang w:val="en-CA"/>
        </w:rPr>
        <w:t xml:space="preserve">Promptly upon obtaining knowledge thereof, the Indemnified Party shall notify the Indemnifying Party of any </w:t>
      </w:r>
      <w:proofErr w:type="gramStart"/>
      <w:r>
        <w:rPr>
          <w:lang w:val="en-CA"/>
        </w:rPr>
        <w:t>cause which the Indemnified Party has determined</w:t>
      </w:r>
      <w:proofErr w:type="gramEnd"/>
      <w:r>
        <w:rPr>
          <w:lang w:val="en-CA"/>
        </w:rPr>
        <w:t xml:space="preserve"> has given or could give rise to indemnification under this section. The omission so to notify the Indemnifying Party shall not relieve the Indemnifying Party from any duty to indemnify and hold harmless which otherwise might exist with respect to such cause unless (and only to that extent) the omission to notify materially prejudices the ability of the Indemnifying Party to exercise its right to defend.</w:t>
      </w:r>
    </w:p>
    <w:p w14:paraId="36071FC1" w14:textId="77777777" w:rsidR="0041451F" w:rsidRDefault="00CD4F8C">
      <w:pPr>
        <w:pStyle w:val="StandardFRL2"/>
        <w:rPr>
          <w:b/>
          <w:lang w:val="en-CA"/>
        </w:rPr>
      </w:pPr>
      <w:r>
        <w:rPr>
          <w:b/>
          <w:lang w:val="en-CA"/>
        </w:rPr>
        <w:t xml:space="preserve">Defence. </w:t>
      </w:r>
      <w:r>
        <w:rPr>
          <w:lang w:val="en-CA"/>
        </w:rPr>
        <w:t>The Indemnified Party may, at its own expense, assist in the defence if it chooses, provided that the Indemnifying Party shall control such defence and all negotiations relative to the settlement of any such claim and further provided that any settlement intended to bind or otherwise obligate the Indemnified Party shall not be final without the Indemnified Party’s written consent, which shall not be unreasonably withheld.</w:t>
      </w:r>
    </w:p>
    <w:p w14:paraId="4A5A0402" w14:textId="77777777" w:rsidR="0041451F" w:rsidRDefault="00CD4F8C">
      <w:pPr>
        <w:pStyle w:val="StandardFRL1"/>
        <w:rPr>
          <w:lang w:val="en-CA"/>
        </w:rPr>
      </w:pPr>
      <w:r>
        <w:rPr>
          <w:lang w:val="en-CA"/>
        </w:rPr>
        <w:t>TERM AND TERMINATION</w:t>
      </w:r>
    </w:p>
    <w:p w14:paraId="7A5892D8" w14:textId="77777777" w:rsidR="0041451F" w:rsidRDefault="00CD4F8C">
      <w:pPr>
        <w:pStyle w:val="StandardFRL2"/>
        <w:rPr>
          <w:b/>
          <w:lang w:val="en-CA"/>
        </w:rPr>
      </w:pPr>
      <w:r>
        <w:rPr>
          <w:b/>
          <w:lang w:val="en-CA"/>
        </w:rPr>
        <w:t xml:space="preserve">Term of the Agreement. </w:t>
      </w:r>
      <w:r>
        <w:rPr>
          <w:lang w:val="en-CA"/>
        </w:rPr>
        <w:t>The Agreement shall come into force on the Effective Date and, unless otherwise terminated, shall remain in force and shall continue indefinitely (the “</w:t>
      </w:r>
      <w:r>
        <w:rPr>
          <w:b/>
          <w:lang w:val="en-CA"/>
        </w:rPr>
        <w:t>Term of the Agreement</w:t>
      </w:r>
      <w:r>
        <w:rPr>
          <w:lang w:val="en-CA"/>
        </w:rPr>
        <w:t>”).</w:t>
      </w:r>
    </w:p>
    <w:p w14:paraId="33066BAB" w14:textId="77777777" w:rsidR="0041451F" w:rsidRDefault="00CD4F8C">
      <w:pPr>
        <w:pStyle w:val="StandardFRL2"/>
        <w:rPr>
          <w:b/>
          <w:lang w:val="en-CA"/>
        </w:rPr>
      </w:pPr>
      <w:r>
        <w:rPr>
          <w:b/>
          <w:lang w:val="en-CA"/>
        </w:rPr>
        <w:t xml:space="preserve">Termination with Cause. </w:t>
      </w:r>
      <w:r>
        <w:rPr>
          <w:lang w:val="en-CA"/>
        </w:rPr>
        <w:t>Either Party (such Party being referred to as the “</w:t>
      </w:r>
      <w:r>
        <w:rPr>
          <w:b/>
          <w:lang w:val="en-CA"/>
        </w:rPr>
        <w:t>Terminating Party</w:t>
      </w:r>
      <w:r>
        <w:rPr>
          <w:lang w:val="en-CA"/>
        </w:rPr>
        <w:t>”) may terminate the Agreement in the following circumstances:</w:t>
      </w:r>
    </w:p>
    <w:p w14:paraId="185D5B10" w14:textId="77777777" w:rsidR="0041451F" w:rsidRDefault="00CD4F8C">
      <w:pPr>
        <w:pStyle w:val="StandardFRL3"/>
        <w:rPr>
          <w:lang w:val="en-CA"/>
        </w:rPr>
      </w:pPr>
      <w:proofErr w:type="gramStart"/>
      <w:r>
        <w:rPr>
          <w:lang w:val="en-CA"/>
        </w:rPr>
        <w:t>upon</w:t>
      </w:r>
      <w:proofErr w:type="gramEnd"/>
      <w:r>
        <w:rPr>
          <w:lang w:val="en-CA"/>
        </w:rPr>
        <w:t xml:space="preserve"> notice by a third party of infringement by </w:t>
      </w:r>
      <w:r w:rsidR="006B0AD6">
        <w:rPr>
          <w:lang w:val="en-CA"/>
        </w:rPr>
        <w:t>either Party</w:t>
      </w:r>
      <w:r>
        <w:rPr>
          <w:lang w:val="en-CA"/>
        </w:rPr>
        <w:t xml:space="preserve"> of such third party’s intellectual property rights as a result of the performance by </w:t>
      </w:r>
      <w:r w:rsidR="006B0AD6">
        <w:rPr>
          <w:lang w:val="en-CA"/>
        </w:rPr>
        <w:t xml:space="preserve">either Party </w:t>
      </w:r>
      <w:r>
        <w:rPr>
          <w:lang w:val="en-CA"/>
        </w:rPr>
        <w:t xml:space="preserve">of its obligations hereunder or in the event of a significant challenge to manufacture or Marketing of the Product as provided hereunder that may not, in the reasonable opinion of </w:t>
      </w:r>
      <w:r w:rsidR="006B0AD6">
        <w:rPr>
          <w:lang w:val="en-CA"/>
        </w:rPr>
        <w:t>either Party</w:t>
      </w:r>
      <w:r>
        <w:rPr>
          <w:lang w:val="en-CA"/>
        </w:rPr>
        <w:t>, be reasonably overcome; or</w:t>
      </w:r>
    </w:p>
    <w:p w14:paraId="507B236B" w14:textId="77777777" w:rsidR="0041451F" w:rsidRDefault="00CD4F8C">
      <w:pPr>
        <w:pStyle w:val="StandardFRL3"/>
        <w:rPr>
          <w:lang w:val="en-CA"/>
        </w:rPr>
      </w:pPr>
      <w:proofErr w:type="gramStart"/>
      <w:r>
        <w:rPr>
          <w:lang w:val="en-CA"/>
        </w:rPr>
        <w:lastRenderedPageBreak/>
        <w:t>the</w:t>
      </w:r>
      <w:proofErr w:type="gramEnd"/>
      <w:r>
        <w:rPr>
          <w:lang w:val="en-CA"/>
        </w:rPr>
        <w:t xml:space="preserve"> material breach of a material provision hereof by the </w:t>
      </w:r>
      <w:r w:rsidR="006B0AD6">
        <w:rPr>
          <w:lang w:val="en-CA"/>
        </w:rPr>
        <w:t xml:space="preserve">either </w:t>
      </w:r>
      <w:r>
        <w:rPr>
          <w:lang w:val="en-CA"/>
        </w:rPr>
        <w:t>Party.</w:t>
      </w:r>
    </w:p>
    <w:p w14:paraId="1F0A98F7" w14:textId="77777777" w:rsidR="0041451F" w:rsidRDefault="00CD4F8C">
      <w:pPr>
        <w:pStyle w:val="BodyTextIndent1"/>
        <w:rPr>
          <w:rFonts w:cs="Arial"/>
          <w:lang w:val="en-CA"/>
        </w:rPr>
      </w:pPr>
      <w:r>
        <w:rPr>
          <w:rFonts w:cs="Arial"/>
          <w:lang w:val="en-CA"/>
        </w:rPr>
        <w:t xml:space="preserve">Where any such default may be cured, the Terminating Party must give the </w:t>
      </w:r>
      <w:r w:rsidR="006B0AD6">
        <w:rPr>
          <w:rFonts w:cs="Arial"/>
          <w:lang w:val="en-CA"/>
        </w:rPr>
        <w:t xml:space="preserve">other </w:t>
      </w:r>
      <w:r>
        <w:rPr>
          <w:rFonts w:cs="Arial"/>
          <w:lang w:val="en-CA"/>
        </w:rPr>
        <w:t xml:space="preserve">Party written notice detailing the nature of the alleged default. If the default is not cured within thirty (30) days after such notice, the Terminating Party may terminate the Agreement by giving written notice of termination to the </w:t>
      </w:r>
      <w:r w:rsidR="006B0AD6">
        <w:rPr>
          <w:rFonts w:cs="Arial"/>
          <w:lang w:val="en-CA"/>
        </w:rPr>
        <w:t xml:space="preserve">other </w:t>
      </w:r>
      <w:proofErr w:type="gramStart"/>
      <w:r>
        <w:rPr>
          <w:rFonts w:cs="Arial"/>
          <w:lang w:val="en-CA"/>
        </w:rPr>
        <w:t>Party which</w:t>
      </w:r>
      <w:proofErr w:type="gramEnd"/>
      <w:r>
        <w:rPr>
          <w:rFonts w:cs="Arial"/>
          <w:lang w:val="en-CA"/>
        </w:rPr>
        <w:t xml:space="preserve"> will be effective upon receipt.</w:t>
      </w:r>
    </w:p>
    <w:p w14:paraId="749AEE14" w14:textId="77777777" w:rsidR="006B0AD6" w:rsidRPr="006B0AD6" w:rsidRDefault="006B0AD6" w:rsidP="006B0AD6">
      <w:pPr>
        <w:pStyle w:val="StandardFRL2"/>
        <w:rPr>
          <w:ins w:id="59" w:author="Author" w:date="2014-02-14T13:51:00Z"/>
          <w:b/>
          <w:lang w:val="en-CA"/>
        </w:rPr>
      </w:pPr>
      <w:r>
        <w:rPr>
          <w:b/>
          <w:lang w:val="en-CA"/>
        </w:rPr>
        <w:t>Termination for Insolvency.</w:t>
      </w:r>
      <w:r w:rsidR="00286F0F" w:rsidRPr="00DB237B">
        <w:rPr>
          <w:lang w:val="en-CA"/>
        </w:rPr>
        <w:t xml:space="preserve"> Either Party may terminate this Agreement, at its sole discretion, in the event that the other Party is unable to pay its debts when due or becomes insolvent or adjudged bankrupt or insolvent, or consents to being subject to bankruptcy or insolvency proceedings, or is placed in the hands of a receiver, enters into any scheme or composition with its creditors, makes an assignment for the benefit of its creditors or is dissolved, liquidated or otherwise wound up.</w:t>
      </w:r>
    </w:p>
    <w:p w14:paraId="76AC77DD" w14:textId="77777777" w:rsidR="0041451F" w:rsidRDefault="00CD4F8C">
      <w:pPr>
        <w:pStyle w:val="StandardFRL2"/>
        <w:rPr>
          <w:b/>
          <w:lang w:val="en-CA"/>
        </w:rPr>
      </w:pPr>
      <w:r>
        <w:rPr>
          <w:b/>
          <w:lang w:val="en-CA"/>
        </w:rPr>
        <w:t>Consequences of Termination by BZR.</w:t>
      </w:r>
      <w:r>
        <w:rPr>
          <w:lang w:val="en-CA"/>
        </w:rPr>
        <w:t xml:space="preserve"> In the event that BZR terminates the Agreement due to </w:t>
      </w:r>
      <w:proofErr w:type="spellStart"/>
      <w:r>
        <w:rPr>
          <w:lang w:val="en-CA"/>
        </w:rPr>
        <w:t>Walkin’s</w:t>
      </w:r>
      <w:proofErr w:type="spellEnd"/>
      <w:r>
        <w:rPr>
          <w:lang w:val="en-CA"/>
        </w:rPr>
        <w:t xml:space="preserve"> default:</w:t>
      </w:r>
    </w:p>
    <w:p w14:paraId="517F4A34" w14:textId="77777777" w:rsidR="006B0AD6" w:rsidRDefault="00CD4F8C">
      <w:pPr>
        <w:pStyle w:val="StandardFRL3"/>
        <w:rPr>
          <w:lang w:val="en-CA"/>
        </w:rPr>
      </w:pPr>
      <w:r>
        <w:rPr>
          <w:lang w:val="en-CA"/>
        </w:rPr>
        <w:t xml:space="preserve">Before the Game is fully developed, BZR may pursue the development of the Game </w:t>
      </w:r>
      <w:r w:rsidR="007132D1">
        <w:rPr>
          <w:lang w:val="en-CA"/>
        </w:rPr>
        <w:t xml:space="preserve">and Marketing of the Game for one year beginning on the date it is first made available by a Digital Distributor, </w:t>
      </w:r>
      <w:r>
        <w:rPr>
          <w:lang w:val="en-CA"/>
        </w:rPr>
        <w:t>provided that</w:t>
      </w:r>
      <w:r w:rsidR="00D8655B">
        <w:rPr>
          <w:lang w:val="en-CA"/>
        </w:rPr>
        <w:t>: (</w:t>
      </w:r>
      <w:proofErr w:type="spellStart"/>
      <w:r w:rsidR="00D8655B">
        <w:rPr>
          <w:lang w:val="en-CA"/>
        </w:rPr>
        <w:t>i</w:t>
      </w:r>
      <w:proofErr w:type="spellEnd"/>
      <w:r w:rsidR="00D8655B">
        <w:rPr>
          <w:lang w:val="en-CA"/>
        </w:rPr>
        <w:t xml:space="preserve">) </w:t>
      </w:r>
      <w:r>
        <w:rPr>
          <w:lang w:val="en-CA"/>
        </w:rPr>
        <w:t>it reimburses the portion of the Co-development Fee already paid by Walkin</w:t>
      </w:r>
      <w:r w:rsidR="00D8655B">
        <w:rPr>
          <w:lang w:val="en-CA"/>
        </w:rPr>
        <w:t xml:space="preserve">; and (ii) except for sections </w:t>
      </w:r>
      <w:r w:rsidR="00286F0F">
        <w:rPr>
          <w:lang w:val="en-CA"/>
        </w:rPr>
        <w:fldChar w:fldCharType="begin"/>
      </w:r>
      <w:r w:rsidR="00D8655B">
        <w:rPr>
          <w:lang w:val="en-CA"/>
        </w:rPr>
        <w:instrText xml:space="preserve"> REF _Ref380150010 \r \h </w:instrText>
      </w:r>
      <w:r w:rsidR="00286F0F">
        <w:rPr>
          <w:lang w:val="en-CA"/>
        </w:rPr>
      </w:r>
      <w:r w:rsidR="00286F0F">
        <w:rPr>
          <w:lang w:val="en-CA"/>
        </w:rPr>
        <w:fldChar w:fldCharType="separate"/>
      </w:r>
      <w:r w:rsidR="00D8655B">
        <w:rPr>
          <w:lang w:val="en-CA"/>
        </w:rPr>
        <w:t>3.3(a)</w:t>
      </w:r>
      <w:r w:rsidR="00286F0F">
        <w:rPr>
          <w:lang w:val="en-CA"/>
        </w:rPr>
        <w:fldChar w:fldCharType="end"/>
      </w:r>
      <w:r w:rsidR="00D8655B">
        <w:rPr>
          <w:lang w:val="en-CA"/>
        </w:rPr>
        <w:t xml:space="preserve">, </w:t>
      </w:r>
      <w:r w:rsidR="00286F0F">
        <w:rPr>
          <w:lang w:val="en-CA"/>
        </w:rPr>
        <w:fldChar w:fldCharType="begin"/>
      </w:r>
      <w:r w:rsidR="00D8655B">
        <w:rPr>
          <w:lang w:val="en-CA"/>
        </w:rPr>
        <w:instrText xml:space="preserve"> REF _Ref380150022 \r \h </w:instrText>
      </w:r>
      <w:r w:rsidR="00286F0F">
        <w:rPr>
          <w:lang w:val="en-CA"/>
        </w:rPr>
      </w:r>
      <w:r w:rsidR="00286F0F">
        <w:rPr>
          <w:lang w:val="en-CA"/>
        </w:rPr>
        <w:fldChar w:fldCharType="separate"/>
      </w:r>
      <w:r w:rsidR="00D8655B">
        <w:rPr>
          <w:lang w:val="en-CA"/>
        </w:rPr>
        <w:t>3.5</w:t>
      </w:r>
      <w:r w:rsidR="00286F0F">
        <w:rPr>
          <w:lang w:val="en-CA"/>
        </w:rPr>
        <w:fldChar w:fldCharType="end"/>
      </w:r>
      <w:r w:rsidR="00D8655B">
        <w:rPr>
          <w:lang w:val="en-CA"/>
        </w:rPr>
        <w:t xml:space="preserve">, </w:t>
      </w:r>
      <w:r w:rsidR="00286F0F">
        <w:rPr>
          <w:lang w:val="en-CA"/>
        </w:rPr>
        <w:fldChar w:fldCharType="begin"/>
      </w:r>
      <w:r w:rsidR="00D8655B">
        <w:rPr>
          <w:lang w:val="en-CA"/>
        </w:rPr>
        <w:instrText xml:space="preserve"> REF _Ref380150035 \r \h </w:instrText>
      </w:r>
      <w:r w:rsidR="00286F0F">
        <w:rPr>
          <w:lang w:val="en-CA"/>
        </w:rPr>
      </w:r>
      <w:r w:rsidR="00286F0F">
        <w:rPr>
          <w:lang w:val="en-CA"/>
        </w:rPr>
        <w:fldChar w:fldCharType="separate"/>
      </w:r>
      <w:r w:rsidR="00D8655B">
        <w:rPr>
          <w:lang w:val="en-CA"/>
        </w:rPr>
        <w:t>7.5</w:t>
      </w:r>
      <w:r w:rsidR="00286F0F">
        <w:rPr>
          <w:lang w:val="en-CA"/>
        </w:rPr>
        <w:fldChar w:fldCharType="end"/>
      </w:r>
      <w:r w:rsidR="00D8655B">
        <w:rPr>
          <w:lang w:val="en-CA"/>
        </w:rPr>
        <w:t xml:space="preserve">, </w:t>
      </w:r>
      <w:r w:rsidR="00286F0F">
        <w:rPr>
          <w:lang w:val="en-CA"/>
        </w:rPr>
        <w:fldChar w:fldCharType="begin"/>
      </w:r>
      <w:r w:rsidR="00D8655B">
        <w:rPr>
          <w:lang w:val="en-CA"/>
        </w:rPr>
        <w:instrText xml:space="preserve"> REF _Ref380150041 \r \h </w:instrText>
      </w:r>
      <w:r w:rsidR="00286F0F">
        <w:rPr>
          <w:lang w:val="en-CA"/>
        </w:rPr>
      </w:r>
      <w:r w:rsidR="00286F0F">
        <w:rPr>
          <w:lang w:val="en-CA"/>
        </w:rPr>
        <w:fldChar w:fldCharType="separate"/>
      </w:r>
      <w:r w:rsidR="00D8655B">
        <w:rPr>
          <w:lang w:val="en-CA"/>
        </w:rPr>
        <w:t>9.2</w:t>
      </w:r>
      <w:r w:rsidR="00286F0F">
        <w:rPr>
          <w:lang w:val="en-CA"/>
        </w:rPr>
        <w:fldChar w:fldCharType="end"/>
      </w:r>
      <w:r w:rsidR="00D8655B">
        <w:rPr>
          <w:lang w:val="en-CA"/>
        </w:rPr>
        <w:t xml:space="preserve"> and any indemnification by Walkin to BZR, this Agreement shall continue in full force and effect</w:t>
      </w:r>
      <w:r w:rsidR="00C9094D">
        <w:rPr>
          <w:lang w:val="en-CA"/>
        </w:rPr>
        <w:t xml:space="preserve"> until the end of such one year period</w:t>
      </w:r>
      <w:r w:rsidR="00D8655B">
        <w:rPr>
          <w:lang w:val="en-CA"/>
        </w:rPr>
        <w:t>;</w:t>
      </w:r>
    </w:p>
    <w:p w14:paraId="2D0C9732" w14:textId="62EA4ECB" w:rsidR="0041451F" w:rsidRDefault="00CD4F8C">
      <w:pPr>
        <w:pStyle w:val="StandardFRL3"/>
        <w:rPr>
          <w:lang w:val="en-CA"/>
        </w:rPr>
      </w:pPr>
      <w:r>
        <w:rPr>
          <w:lang w:val="en-CA"/>
        </w:rPr>
        <w:t xml:space="preserve">After the Game is fully developed, BZR may pursue the Marketing of the Game for a year after termination, during which </w:t>
      </w:r>
      <w:r w:rsidR="007132D1">
        <w:rPr>
          <w:lang w:val="en-CA"/>
        </w:rPr>
        <w:t xml:space="preserve">except for sections </w:t>
      </w:r>
      <w:r w:rsidR="00286F0F">
        <w:rPr>
          <w:lang w:val="en-CA"/>
        </w:rPr>
        <w:fldChar w:fldCharType="begin"/>
      </w:r>
      <w:r w:rsidR="007132D1">
        <w:rPr>
          <w:lang w:val="en-CA"/>
        </w:rPr>
        <w:instrText xml:space="preserve"> REF _Ref380150010 \r \h </w:instrText>
      </w:r>
      <w:r w:rsidR="00286F0F">
        <w:rPr>
          <w:lang w:val="en-CA"/>
        </w:rPr>
      </w:r>
      <w:r w:rsidR="00286F0F">
        <w:rPr>
          <w:lang w:val="en-CA"/>
        </w:rPr>
        <w:fldChar w:fldCharType="separate"/>
      </w:r>
      <w:r w:rsidR="007132D1">
        <w:rPr>
          <w:lang w:val="en-CA"/>
        </w:rPr>
        <w:t>3.3(a)</w:t>
      </w:r>
      <w:r w:rsidR="00286F0F">
        <w:rPr>
          <w:lang w:val="en-CA"/>
        </w:rPr>
        <w:fldChar w:fldCharType="end"/>
      </w:r>
      <w:r w:rsidR="007132D1">
        <w:rPr>
          <w:lang w:val="en-CA"/>
        </w:rPr>
        <w:t xml:space="preserve">, </w:t>
      </w:r>
      <w:r w:rsidR="00286F0F">
        <w:rPr>
          <w:lang w:val="en-CA"/>
        </w:rPr>
        <w:fldChar w:fldCharType="begin"/>
      </w:r>
      <w:r w:rsidR="007132D1">
        <w:rPr>
          <w:lang w:val="en-CA"/>
        </w:rPr>
        <w:instrText xml:space="preserve"> REF _Ref380150022 \r \h </w:instrText>
      </w:r>
      <w:r w:rsidR="00286F0F">
        <w:rPr>
          <w:lang w:val="en-CA"/>
        </w:rPr>
      </w:r>
      <w:r w:rsidR="00286F0F">
        <w:rPr>
          <w:lang w:val="en-CA"/>
        </w:rPr>
        <w:fldChar w:fldCharType="separate"/>
      </w:r>
      <w:r w:rsidR="007132D1">
        <w:rPr>
          <w:lang w:val="en-CA"/>
        </w:rPr>
        <w:t>3.5</w:t>
      </w:r>
      <w:r w:rsidR="00286F0F">
        <w:rPr>
          <w:lang w:val="en-CA"/>
        </w:rPr>
        <w:fldChar w:fldCharType="end"/>
      </w:r>
      <w:r w:rsidR="007132D1">
        <w:rPr>
          <w:lang w:val="en-CA"/>
        </w:rPr>
        <w:t xml:space="preserve">, </w:t>
      </w:r>
      <w:r w:rsidR="00286F0F">
        <w:rPr>
          <w:lang w:val="en-CA"/>
        </w:rPr>
        <w:fldChar w:fldCharType="begin"/>
      </w:r>
      <w:r w:rsidR="007132D1">
        <w:rPr>
          <w:lang w:val="en-CA"/>
        </w:rPr>
        <w:instrText xml:space="preserve"> REF _Ref380150035 \r \h </w:instrText>
      </w:r>
      <w:r w:rsidR="00286F0F">
        <w:rPr>
          <w:lang w:val="en-CA"/>
        </w:rPr>
      </w:r>
      <w:r w:rsidR="00286F0F">
        <w:rPr>
          <w:lang w:val="en-CA"/>
        </w:rPr>
        <w:fldChar w:fldCharType="separate"/>
      </w:r>
      <w:r w:rsidR="007132D1">
        <w:rPr>
          <w:lang w:val="en-CA"/>
        </w:rPr>
        <w:t>7.5</w:t>
      </w:r>
      <w:r w:rsidR="00286F0F">
        <w:rPr>
          <w:lang w:val="en-CA"/>
        </w:rPr>
        <w:fldChar w:fldCharType="end"/>
      </w:r>
      <w:r w:rsidR="007132D1">
        <w:rPr>
          <w:lang w:val="en-CA"/>
        </w:rPr>
        <w:t xml:space="preserve">, </w:t>
      </w:r>
      <w:r w:rsidR="00286F0F">
        <w:rPr>
          <w:lang w:val="en-CA"/>
        </w:rPr>
        <w:fldChar w:fldCharType="begin"/>
      </w:r>
      <w:r w:rsidR="007132D1">
        <w:rPr>
          <w:lang w:val="en-CA"/>
        </w:rPr>
        <w:instrText xml:space="preserve"> REF _Ref380150041 \r \h </w:instrText>
      </w:r>
      <w:r w:rsidR="00286F0F">
        <w:rPr>
          <w:lang w:val="en-CA"/>
        </w:rPr>
      </w:r>
      <w:r w:rsidR="00286F0F">
        <w:rPr>
          <w:lang w:val="en-CA"/>
        </w:rPr>
        <w:fldChar w:fldCharType="separate"/>
      </w:r>
      <w:r w:rsidR="007132D1">
        <w:rPr>
          <w:lang w:val="en-CA"/>
        </w:rPr>
        <w:t>9.2</w:t>
      </w:r>
      <w:r w:rsidR="00286F0F">
        <w:rPr>
          <w:lang w:val="en-CA"/>
        </w:rPr>
        <w:fldChar w:fldCharType="end"/>
      </w:r>
      <w:r w:rsidR="007132D1">
        <w:rPr>
          <w:lang w:val="en-CA"/>
        </w:rPr>
        <w:t xml:space="preserve"> and any indemnification by Walkin to BZR, this Agreement shall continue in full force and effect</w:t>
      </w:r>
      <w:r>
        <w:rPr>
          <w:lang w:val="en-CA"/>
        </w:rPr>
        <w:t xml:space="preserve"> and, should BZR wish to pursue the Marketing of the Game past that year, the Parties shall have the obligation to negotiate in good faith the terms upon which BZR may pursue the Marketing of the Game</w:t>
      </w:r>
      <w:ins w:id="60" w:author="Author" w:date="2014-02-14T14:11:00Z">
        <w:r w:rsidR="007132D1">
          <w:rPr>
            <w:lang w:val="en-CA"/>
          </w:rPr>
          <w:t>.</w:t>
        </w:r>
      </w:ins>
    </w:p>
    <w:p w14:paraId="3B13202F" w14:textId="77777777" w:rsidR="0041451F" w:rsidRDefault="00CD4F8C">
      <w:pPr>
        <w:pStyle w:val="StandardFRL2"/>
        <w:rPr>
          <w:b/>
          <w:lang w:val="en-CA"/>
        </w:rPr>
      </w:pPr>
      <w:r>
        <w:rPr>
          <w:b/>
          <w:lang w:val="en-CA"/>
        </w:rPr>
        <w:t>Consequences of Termination by Walkin.</w:t>
      </w:r>
      <w:r>
        <w:rPr>
          <w:lang w:val="en-CA"/>
        </w:rPr>
        <w:t xml:space="preserve"> In the event that Walkin terminates the Agreement due to BZR’s default:</w:t>
      </w:r>
    </w:p>
    <w:p w14:paraId="43211234" w14:textId="688A4DC3" w:rsidR="0041451F" w:rsidRPr="006E6D8E" w:rsidRDefault="00CD4F8C" w:rsidP="006E6D8E">
      <w:pPr>
        <w:pStyle w:val="StandardFRL3"/>
        <w:rPr>
          <w:lang w:val="en-CA"/>
        </w:rPr>
      </w:pPr>
      <w:r w:rsidRPr="007132D1">
        <w:rPr>
          <w:lang w:val="en-CA"/>
        </w:rPr>
        <w:t xml:space="preserve">BZR shall cease any and all activities related to the development of the </w:t>
      </w:r>
      <w:r w:rsidR="00C9094D">
        <w:rPr>
          <w:lang w:val="en-CA"/>
        </w:rPr>
        <w:t>Products</w:t>
      </w:r>
      <w:r w:rsidRPr="007132D1">
        <w:rPr>
          <w:lang w:val="en-CA"/>
        </w:rPr>
        <w:t>;</w:t>
      </w:r>
      <w:r w:rsidR="007132D1">
        <w:rPr>
          <w:lang w:val="en-CA"/>
        </w:rPr>
        <w:t xml:space="preserve"> and</w:t>
      </w:r>
    </w:p>
    <w:p w14:paraId="66C43386" w14:textId="2D6524B5" w:rsidR="000D65D2" w:rsidRDefault="00CD4F8C" w:rsidP="00C27D78">
      <w:pPr>
        <w:pStyle w:val="StandardFRL3"/>
        <w:rPr>
          <w:lang w:val="en-CA"/>
        </w:rPr>
      </w:pPr>
      <w:commentRangeStart w:id="61"/>
      <w:r w:rsidRPr="007132D1">
        <w:rPr>
          <w:lang w:val="en-CA"/>
        </w:rPr>
        <w:t xml:space="preserve">Walkin shall </w:t>
      </w:r>
      <w:r w:rsidR="007132D1" w:rsidRPr="007132D1">
        <w:rPr>
          <w:lang w:val="en-CA"/>
        </w:rPr>
        <w:t xml:space="preserve">be the owner of the full </w:t>
      </w:r>
      <w:proofErr w:type="gramStart"/>
      <w:r w:rsidR="007132D1" w:rsidRPr="007132D1">
        <w:rPr>
          <w:lang w:val="en-CA"/>
        </w:rPr>
        <w:t>right,</w:t>
      </w:r>
      <w:proofErr w:type="gramEnd"/>
      <w:r w:rsidR="007132D1" w:rsidRPr="007132D1">
        <w:rPr>
          <w:lang w:val="en-CA"/>
        </w:rPr>
        <w:t xml:space="preserve"> title and interest in and to the BZR Right</w:t>
      </w:r>
      <w:ins w:id="62" w:author="Author" w:date="2014-02-26T19:54:00Z">
        <w:r w:rsidR="007A243F">
          <w:rPr>
            <w:lang w:val="en-CA"/>
          </w:rPr>
          <w:t xml:space="preserve"> only for use to further develop and support the Game.</w:t>
        </w:r>
      </w:ins>
      <w:del w:id="63" w:author="Author" w:date="2014-02-26T19:54:00Z">
        <w:r w:rsidR="007132D1" w:rsidRPr="007132D1" w:rsidDel="007A243F">
          <w:rPr>
            <w:lang w:val="en-CA"/>
          </w:rPr>
          <w:delText>s</w:delText>
        </w:r>
      </w:del>
      <w:r w:rsidRPr="007132D1">
        <w:rPr>
          <w:lang w:val="en-CA"/>
        </w:rPr>
        <w:t>.</w:t>
      </w:r>
      <w:commentRangeEnd w:id="61"/>
      <w:r w:rsidR="006E6D8E">
        <w:rPr>
          <w:rStyle w:val="CommentReference"/>
        </w:rPr>
        <w:commentReference w:id="61"/>
      </w:r>
    </w:p>
    <w:p w14:paraId="2B4A9265" w14:textId="1E864F33" w:rsidR="007132D1" w:rsidRDefault="007132D1">
      <w:pPr>
        <w:pStyle w:val="StandardFRL3"/>
        <w:rPr>
          <w:ins w:id="64" w:author="Author" w:date="2014-02-14T14:14:00Z"/>
          <w:lang w:val="en-CA"/>
        </w:rPr>
      </w:pPr>
      <w:ins w:id="65" w:author="Author" w:date="2014-02-14T14:14:00Z">
        <w:r>
          <w:rPr>
            <w:lang w:val="en-CA"/>
          </w:rPr>
          <w:t xml:space="preserve">BZR shall promptly </w:t>
        </w:r>
        <w:del w:id="66" w:author="Author" w:date="2014-03-24T22:55:00Z">
          <w:r w:rsidDel="001A6E16">
            <w:rPr>
              <w:lang w:val="en-CA"/>
            </w:rPr>
            <w:delText>deliver</w:delText>
          </w:r>
        </w:del>
      </w:ins>
      <w:ins w:id="67" w:author="Author" w:date="2014-02-26T19:56:00Z">
        <w:r w:rsidR="007A243F">
          <w:rPr>
            <w:lang w:val="en-CA"/>
          </w:rPr>
          <w:t>make available</w:t>
        </w:r>
      </w:ins>
      <w:ins w:id="68" w:author="Author" w:date="2014-02-14T14:14:00Z">
        <w:r>
          <w:rPr>
            <w:lang w:val="en-CA"/>
          </w:rPr>
          <w:t xml:space="preserve"> to Walkin </w:t>
        </w:r>
        <w:del w:id="69" w:author="Author" w:date="2014-02-26T19:56:00Z">
          <w:r w:rsidDel="007A243F">
            <w:rPr>
              <w:lang w:val="en-CA"/>
            </w:rPr>
            <w:delText xml:space="preserve">a copy of </w:delText>
          </w:r>
        </w:del>
        <w:r>
          <w:rPr>
            <w:lang w:val="en-CA"/>
          </w:rPr>
          <w:t xml:space="preserve">all Deliverables and/or the </w:t>
        </w:r>
      </w:ins>
      <w:ins w:id="70" w:author="Author" w:date="2014-02-14T14:34:00Z">
        <w:r w:rsidR="00C9094D">
          <w:rPr>
            <w:lang w:val="en-CA"/>
          </w:rPr>
          <w:t>Products</w:t>
        </w:r>
      </w:ins>
      <w:ins w:id="71" w:author="Author" w:date="2014-02-14T14:14:00Z">
        <w:r>
          <w:rPr>
            <w:lang w:val="en-CA"/>
          </w:rPr>
          <w:t xml:space="preserve"> or any element thereto then existing</w:t>
        </w:r>
      </w:ins>
      <w:ins w:id="72" w:author="Author" w:date="2014-02-26T19:56:00Z">
        <w:r w:rsidR="007A243F">
          <w:rPr>
            <w:lang w:val="en-CA"/>
          </w:rPr>
          <w:t xml:space="preserve"> </w:t>
        </w:r>
      </w:ins>
      <w:ins w:id="73" w:author="Author" w:date="2014-02-26T19:57:00Z">
        <w:r w:rsidR="007A243F">
          <w:rPr>
            <w:lang w:val="en-CA"/>
          </w:rPr>
          <w:t>via</w:t>
        </w:r>
      </w:ins>
      <w:ins w:id="74" w:author="Author" w:date="2014-02-26T19:56:00Z">
        <w:r w:rsidR="007A243F">
          <w:rPr>
            <w:lang w:val="en-CA"/>
          </w:rPr>
          <w:t xml:space="preserve"> the projects version control system</w:t>
        </w:r>
      </w:ins>
      <w:ins w:id="75" w:author="Author" w:date="2014-02-14T14:14:00Z">
        <w:r>
          <w:rPr>
            <w:lang w:val="en-CA"/>
          </w:rPr>
          <w:t>;</w:t>
        </w:r>
      </w:ins>
    </w:p>
    <w:p w14:paraId="66DEF2E6" w14:textId="27B86B3A" w:rsidR="0041451F" w:rsidRDefault="00CD4F8C">
      <w:pPr>
        <w:pStyle w:val="StandardFRL3"/>
        <w:rPr>
          <w:lang w:val="en-CA"/>
        </w:rPr>
      </w:pPr>
      <w:proofErr w:type="spellStart"/>
      <w:r>
        <w:rPr>
          <w:lang w:val="en-CA"/>
        </w:rPr>
        <w:t>Walkin</w:t>
      </w:r>
      <w:proofErr w:type="spellEnd"/>
      <w:r>
        <w:rPr>
          <w:lang w:val="en-CA"/>
        </w:rPr>
        <w:t xml:space="preserve"> shall have the right to exploit the Concept in any manner;</w:t>
      </w:r>
    </w:p>
    <w:p w14:paraId="121942F7" w14:textId="7B03A154" w:rsidR="0041451F" w:rsidDel="007A243F" w:rsidRDefault="00CD4F8C">
      <w:pPr>
        <w:pStyle w:val="StandardFRL3"/>
        <w:rPr>
          <w:del w:id="76" w:author="Author" w:date="2014-02-26T19:58:00Z"/>
          <w:lang w:val="en-CA"/>
        </w:rPr>
      </w:pPr>
      <w:r>
        <w:rPr>
          <w:lang w:val="en-CA"/>
        </w:rPr>
        <w:t xml:space="preserve">BZR shall not have the right to use the Deliverables and/or the </w:t>
      </w:r>
      <w:r w:rsidR="00C9094D">
        <w:rPr>
          <w:lang w:val="en-CA"/>
        </w:rPr>
        <w:t xml:space="preserve">Products </w:t>
      </w:r>
      <w:r>
        <w:rPr>
          <w:lang w:val="en-CA"/>
        </w:rPr>
        <w:t xml:space="preserve">or any element thereto or to exploit the Concept </w:t>
      </w:r>
      <w:ins w:id="77" w:author="Author" w:date="2014-02-25T22:37:00Z">
        <w:r w:rsidR="006E6D8E">
          <w:rPr>
            <w:lang w:val="en-CA"/>
          </w:rPr>
          <w:t xml:space="preserve">as defined in the </w:t>
        </w:r>
      </w:ins>
      <w:ins w:id="78" w:author="Author" w:date="2014-02-25T22:38:00Z">
        <w:r w:rsidR="006E6D8E">
          <w:rPr>
            <w:lang w:val="en-CA"/>
          </w:rPr>
          <w:t>attached</w:t>
        </w:r>
      </w:ins>
      <w:ins w:id="79" w:author="Author" w:date="2014-02-25T22:37:00Z">
        <w:r w:rsidR="006E6D8E">
          <w:rPr>
            <w:lang w:val="en-CA"/>
          </w:rPr>
          <w:t xml:space="preserve"> design document provided by Walkin Games Inc. </w:t>
        </w:r>
      </w:ins>
      <w:r>
        <w:rPr>
          <w:lang w:val="en-CA"/>
        </w:rPr>
        <w:t xml:space="preserve">in any manner without </w:t>
      </w:r>
      <w:proofErr w:type="spellStart"/>
      <w:r>
        <w:rPr>
          <w:lang w:val="en-CA"/>
        </w:rPr>
        <w:t>Walkin’s</w:t>
      </w:r>
      <w:proofErr w:type="spellEnd"/>
      <w:r>
        <w:rPr>
          <w:lang w:val="en-CA"/>
        </w:rPr>
        <w:t xml:space="preserve"> prior approval</w:t>
      </w:r>
      <w:r w:rsidR="007132D1">
        <w:rPr>
          <w:lang w:val="en-CA"/>
        </w:rPr>
        <w:t>;</w:t>
      </w:r>
      <w:commentRangeStart w:id="80"/>
    </w:p>
    <w:p w14:paraId="6E2AB64D" w14:textId="4B551D55" w:rsidR="007132D1" w:rsidRDefault="007132D1" w:rsidP="007A243F">
      <w:pPr>
        <w:pStyle w:val="StandardFRL3"/>
        <w:rPr>
          <w:lang w:val="en-CA"/>
        </w:rPr>
      </w:pPr>
      <w:del w:id="81" w:author="Author" w:date="2014-02-26T19:58:00Z">
        <w:r w:rsidDel="007A243F">
          <w:rPr>
            <w:lang w:val="en-CA"/>
          </w:rPr>
          <w:delText xml:space="preserve">In all cases, BZR shall reimburse the Co-development Fee already paid </w:delText>
        </w:r>
        <w:r w:rsidR="007F263B" w:rsidDel="007A243F">
          <w:rPr>
            <w:lang w:val="en-CA"/>
          </w:rPr>
          <w:delText>by</w:delText>
        </w:r>
        <w:r w:rsidDel="007A243F">
          <w:rPr>
            <w:lang w:val="en-CA"/>
          </w:rPr>
          <w:delText xml:space="preserve"> Walkin.</w:delText>
        </w:r>
      </w:del>
      <w:commentRangeEnd w:id="80"/>
      <w:r w:rsidR="00D460D1">
        <w:rPr>
          <w:rStyle w:val="CommentReference"/>
        </w:rPr>
        <w:commentReference w:id="80"/>
      </w:r>
    </w:p>
    <w:p w14:paraId="77A08721" w14:textId="77777777" w:rsidR="0041451F" w:rsidRDefault="00CD4F8C">
      <w:pPr>
        <w:pStyle w:val="StandardFRL2"/>
        <w:rPr>
          <w:b/>
          <w:lang w:val="en-CA"/>
        </w:rPr>
      </w:pPr>
      <w:r>
        <w:rPr>
          <w:b/>
          <w:lang w:val="en-CA"/>
        </w:rPr>
        <w:t xml:space="preserve">No limitation. </w:t>
      </w:r>
      <w:r>
        <w:rPr>
          <w:lang w:val="en-CA"/>
        </w:rPr>
        <w:t xml:space="preserve">Save as otherwise provided above, nothing in this section </w:t>
      </w:r>
      <w:proofErr w:type="gramStart"/>
      <w:r>
        <w:rPr>
          <w:lang w:val="en-CA"/>
        </w:rPr>
        <w:t>shall</w:t>
      </w:r>
      <w:proofErr w:type="gramEnd"/>
      <w:r>
        <w:rPr>
          <w:lang w:val="en-CA"/>
        </w:rPr>
        <w:t xml:space="preserve"> be construed to limit or impair any other rights or remedies of the parties under this Agreement (especially Section 9) or at law or in equity by reason of any breach by a Party of this Agreement.</w:t>
      </w:r>
    </w:p>
    <w:p w14:paraId="646CF133" w14:textId="77777777" w:rsidR="0041451F" w:rsidRDefault="00CD4F8C">
      <w:pPr>
        <w:pStyle w:val="StandardFRL1"/>
        <w:rPr>
          <w:lang w:val="en-CA"/>
        </w:rPr>
      </w:pPr>
      <w:r>
        <w:rPr>
          <w:lang w:val="en-CA"/>
        </w:rPr>
        <w:lastRenderedPageBreak/>
        <w:t>CONFIDENTIAL INFORMATION</w:t>
      </w:r>
    </w:p>
    <w:p w14:paraId="426E273D" w14:textId="77777777" w:rsidR="0041451F" w:rsidRDefault="00CD4F8C">
      <w:pPr>
        <w:pStyle w:val="StandardFRL2"/>
        <w:rPr>
          <w:b/>
          <w:lang w:val="en-CA"/>
        </w:rPr>
      </w:pPr>
      <w:r>
        <w:rPr>
          <w:b/>
          <w:lang w:val="en-CA"/>
        </w:rPr>
        <w:t xml:space="preserve">Confidential Information. </w:t>
      </w:r>
      <w:r>
        <w:rPr>
          <w:lang w:val="en-CA"/>
        </w:rPr>
        <w:t>Each Party acknowledges that it will receive confidential information and trade secrets (“</w:t>
      </w:r>
      <w:r>
        <w:rPr>
          <w:b/>
          <w:bCs/>
          <w:lang w:val="en-CA"/>
        </w:rPr>
        <w:t>Confidential Information</w:t>
      </w:r>
      <w:r>
        <w:rPr>
          <w:lang w:val="en-CA"/>
        </w:rPr>
        <w:t>”) from the other party in the course of performing the Agreement. The Confidential Information shall be deemed to include all the information one Party receives from the other, except anything designated as not confidential. Each Party agrees to maintain the secrecy of the other Party’s Confidential Information and agrees not to use it except in performing the Agreement and not to disclose it to anyone outside BZR or Walkin or to anyone within BZR or Walkin who does not have a need to know it to perform under this Agreement, save and except for outside financial and legal advisors</w:t>
      </w:r>
      <w:r>
        <w:rPr>
          <w:rStyle w:val="DeltaViewInsertion"/>
          <w:szCs w:val="20"/>
          <w:lang w:val="en-CA"/>
        </w:rPr>
        <w:t xml:space="preserve"> </w:t>
      </w:r>
      <w:r>
        <w:rPr>
          <w:lang w:val="en-CA"/>
        </w:rPr>
        <w:t>that are subject to a similar obligation of confidentiality, or pursuant to an order of a competent judicial body.</w:t>
      </w:r>
    </w:p>
    <w:p w14:paraId="16E436B7" w14:textId="77777777" w:rsidR="0041451F" w:rsidRDefault="00CD4F8C">
      <w:pPr>
        <w:pStyle w:val="StandardFRL3"/>
        <w:keepNext/>
        <w:keepLines/>
        <w:rPr>
          <w:lang w:val="en-CA"/>
        </w:rPr>
      </w:pPr>
      <w:r>
        <w:rPr>
          <w:lang w:val="en-CA"/>
        </w:rPr>
        <w:t>Without limiting the generality of the foregoing, Confidential Information shall include (</w:t>
      </w:r>
      <w:proofErr w:type="spellStart"/>
      <w:r>
        <w:rPr>
          <w:lang w:val="en-CA"/>
        </w:rPr>
        <w:t>i</w:t>
      </w:r>
      <w:proofErr w:type="spellEnd"/>
      <w:r>
        <w:rPr>
          <w:lang w:val="en-CA"/>
        </w:rPr>
        <w:t>) information relating to existing or contemplated products, services, designs, technology, processes, technical data, engineering, methodologies and concepts; (ii) information relating to business plans, finances, sales or Marketing methods and customer lists or requirements; (iii) the content of the Agreement and any prior agreement or understanding entered into by the Parties prior to the Effective Date.</w:t>
      </w:r>
    </w:p>
    <w:p w14:paraId="4C13BF01" w14:textId="77777777" w:rsidR="0041451F" w:rsidRDefault="00CD4F8C">
      <w:pPr>
        <w:pStyle w:val="StandardFRL3"/>
        <w:rPr>
          <w:lang w:val="en-CA"/>
        </w:rPr>
      </w:pPr>
      <w:r>
        <w:rPr>
          <w:lang w:val="en-CA"/>
        </w:rPr>
        <w:t xml:space="preserve">Without limiting the generality of the foregoing, Confidential Information shall not include any </w:t>
      </w:r>
      <w:proofErr w:type="gramStart"/>
      <w:r>
        <w:rPr>
          <w:lang w:val="en-CA"/>
        </w:rPr>
        <w:t>information which</w:t>
      </w:r>
      <w:proofErr w:type="gramEnd"/>
      <w:r>
        <w:rPr>
          <w:lang w:val="en-CA"/>
        </w:rPr>
        <w:t xml:space="preserve"> is publicly available at the time of disclosure or subsequently becomes publicly available through no fault of the recipient Party or is rightfully acquired by the recipient Party from a third party who is not in breach of an agreement to keep such information confidential.</w:t>
      </w:r>
    </w:p>
    <w:p w14:paraId="2C936FDE" w14:textId="77777777" w:rsidR="0041451F" w:rsidRDefault="00CD4F8C">
      <w:pPr>
        <w:pStyle w:val="StandardFRL2"/>
        <w:rPr>
          <w:b/>
          <w:lang w:val="en-CA"/>
        </w:rPr>
      </w:pPr>
      <w:r>
        <w:rPr>
          <w:lang w:val="en-CA"/>
        </w:rPr>
        <w:t>The obligations of this Section are in addition to, not in place of, any confidentiality obligations the Parties and their respective employees, independent contractors and agents may be under pursuant to applicable law.</w:t>
      </w:r>
    </w:p>
    <w:p w14:paraId="2F375DB5" w14:textId="77777777" w:rsidR="0041451F" w:rsidRDefault="00CD4F8C">
      <w:pPr>
        <w:pStyle w:val="StandardFRL2"/>
        <w:rPr>
          <w:b/>
          <w:lang w:val="en-CA"/>
        </w:rPr>
      </w:pPr>
      <w:r>
        <w:rPr>
          <w:lang w:val="en-CA"/>
        </w:rPr>
        <w:t>This Section shall survive the termination of the Agreement.</w:t>
      </w:r>
    </w:p>
    <w:p w14:paraId="7A12BC39" w14:textId="219DD4A2" w:rsidR="0041451F" w:rsidRDefault="00CD4F8C">
      <w:pPr>
        <w:pStyle w:val="StandardFRL1"/>
        <w:rPr>
          <w:lang w:val="en-CA"/>
        </w:rPr>
      </w:pPr>
      <w:r>
        <w:rPr>
          <w:lang w:val="en-CA"/>
        </w:rPr>
        <w:t>DERIVATIVE PRODUCT</w:t>
      </w:r>
      <w:r w:rsidR="0089589B">
        <w:rPr>
          <w:lang w:val="en-CA"/>
        </w:rPr>
        <w:t>S</w:t>
      </w:r>
    </w:p>
    <w:p w14:paraId="3BCBBDE2" w14:textId="015D4A31" w:rsidR="0041451F" w:rsidRDefault="00CD4F8C">
      <w:pPr>
        <w:pStyle w:val="StandardFRL2"/>
        <w:rPr>
          <w:b/>
          <w:lang w:val="en-CA"/>
        </w:rPr>
      </w:pPr>
      <w:r>
        <w:rPr>
          <w:b/>
          <w:lang w:val="en-CA"/>
        </w:rPr>
        <w:t>Right of First Negotiation</w:t>
      </w:r>
      <w:r>
        <w:rPr>
          <w:lang w:val="en-CA"/>
        </w:rPr>
        <w:t xml:space="preserve">. </w:t>
      </w:r>
      <w:r w:rsidR="00400C94">
        <w:rPr>
          <w:lang w:val="en-CA"/>
        </w:rPr>
        <w:t xml:space="preserve">BZR </w:t>
      </w:r>
      <w:r>
        <w:rPr>
          <w:lang w:val="en-CA"/>
        </w:rPr>
        <w:t xml:space="preserve">shall have the right to be the first to negotiate with </w:t>
      </w:r>
      <w:r w:rsidR="00400C94">
        <w:rPr>
          <w:lang w:val="en-CA"/>
        </w:rPr>
        <w:t xml:space="preserve">Walkin to develop and/or market </w:t>
      </w:r>
      <w:r>
        <w:rPr>
          <w:lang w:val="en-CA"/>
        </w:rPr>
        <w:t xml:space="preserve">any Derivative Product that </w:t>
      </w:r>
      <w:r w:rsidR="00C9094D">
        <w:rPr>
          <w:lang w:val="en-CA"/>
        </w:rPr>
        <w:t xml:space="preserve">Walkin </w:t>
      </w:r>
      <w:r>
        <w:rPr>
          <w:lang w:val="en-CA"/>
        </w:rPr>
        <w:t>intends to develop</w:t>
      </w:r>
      <w:r w:rsidR="00C9094D">
        <w:rPr>
          <w:lang w:val="en-CA"/>
        </w:rPr>
        <w:t xml:space="preserve"> and/or market</w:t>
      </w:r>
      <w:r>
        <w:rPr>
          <w:lang w:val="en-CA"/>
        </w:rPr>
        <w:t xml:space="preserve">. If </w:t>
      </w:r>
      <w:r w:rsidR="00C9094D">
        <w:rPr>
          <w:lang w:val="en-CA"/>
        </w:rPr>
        <w:t xml:space="preserve">Walkin </w:t>
      </w:r>
      <w:r>
        <w:rPr>
          <w:lang w:val="en-CA"/>
        </w:rPr>
        <w:t>wishes to develop</w:t>
      </w:r>
      <w:r w:rsidR="00C9094D">
        <w:rPr>
          <w:lang w:val="en-CA"/>
        </w:rPr>
        <w:t xml:space="preserve"> and/or market</w:t>
      </w:r>
      <w:r>
        <w:rPr>
          <w:lang w:val="en-CA"/>
        </w:rPr>
        <w:t xml:space="preserve"> any Derivative Product, it shall notify </w:t>
      </w:r>
      <w:r w:rsidR="00C9094D">
        <w:rPr>
          <w:lang w:val="en-CA"/>
        </w:rPr>
        <w:t xml:space="preserve">BZR </w:t>
      </w:r>
      <w:r>
        <w:rPr>
          <w:lang w:val="en-CA"/>
        </w:rPr>
        <w:t xml:space="preserve">of such desire and give </w:t>
      </w:r>
      <w:r w:rsidR="00C9094D">
        <w:rPr>
          <w:lang w:val="en-CA"/>
        </w:rPr>
        <w:t xml:space="preserve">BZR </w:t>
      </w:r>
      <w:r>
        <w:rPr>
          <w:lang w:val="en-CA"/>
        </w:rPr>
        <w:t>specific detail of the Derivative Product</w:t>
      </w:r>
      <w:r w:rsidR="0089589B">
        <w:rPr>
          <w:lang w:val="en-CA"/>
        </w:rPr>
        <w:t xml:space="preserve"> in writing</w:t>
      </w:r>
      <w:r>
        <w:rPr>
          <w:lang w:val="en-CA"/>
        </w:rPr>
        <w:t xml:space="preserve">. </w:t>
      </w:r>
      <w:r w:rsidR="00C9094D">
        <w:rPr>
          <w:lang w:val="en-CA"/>
        </w:rPr>
        <w:t xml:space="preserve">BZR </w:t>
      </w:r>
      <w:r>
        <w:rPr>
          <w:lang w:val="en-CA"/>
        </w:rPr>
        <w:t xml:space="preserve">shall notify </w:t>
      </w:r>
      <w:r w:rsidR="00C9094D">
        <w:rPr>
          <w:lang w:val="en-CA"/>
        </w:rPr>
        <w:t xml:space="preserve">Walkin </w:t>
      </w:r>
      <w:r>
        <w:rPr>
          <w:lang w:val="en-CA"/>
        </w:rPr>
        <w:t xml:space="preserve">within </w:t>
      </w:r>
      <w:r w:rsidR="0089589B">
        <w:rPr>
          <w:lang w:val="en-CA"/>
        </w:rPr>
        <w:t xml:space="preserve">fifteen </w:t>
      </w:r>
      <w:r>
        <w:rPr>
          <w:lang w:val="en-CA"/>
        </w:rPr>
        <w:t>(1</w:t>
      </w:r>
      <w:r w:rsidR="0089589B">
        <w:rPr>
          <w:lang w:val="en-CA"/>
        </w:rPr>
        <w:t>5</w:t>
      </w:r>
      <w:r>
        <w:rPr>
          <w:lang w:val="en-CA"/>
        </w:rPr>
        <w:t xml:space="preserve">) Business Days of </w:t>
      </w:r>
      <w:r w:rsidR="00C9094D">
        <w:rPr>
          <w:lang w:val="en-CA"/>
        </w:rPr>
        <w:t xml:space="preserve">BZR’s </w:t>
      </w:r>
      <w:r>
        <w:rPr>
          <w:lang w:val="en-CA"/>
        </w:rPr>
        <w:t xml:space="preserve">receipt of </w:t>
      </w:r>
      <w:proofErr w:type="spellStart"/>
      <w:r w:rsidR="00C9094D">
        <w:rPr>
          <w:lang w:val="en-CA"/>
        </w:rPr>
        <w:t>Walkin’s</w:t>
      </w:r>
      <w:proofErr w:type="spellEnd"/>
      <w:r w:rsidR="00C9094D">
        <w:rPr>
          <w:lang w:val="en-CA"/>
        </w:rPr>
        <w:t xml:space="preserve"> </w:t>
      </w:r>
      <w:r>
        <w:rPr>
          <w:lang w:val="en-CA"/>
        </w:rPr>
        <w:t xml:space="preserve">notice if it wishes to enter into negotiations with </w:t>
      </w:r>
      <w:r w:rsidR="00C9094D">
        <w:rPr>
          <w:lang w:val="en-CA"/>
        </w:rPr>
        <w:t xml:space="preserve">Walkin </w:t>
      </w:r>
      <w:r>
        <w:rPr>
          <w:lang w:val="en-CA"/>
        </w:rPr>
        <w:t xml:space="preserve">with respect to such Derivative Product. </w:t>
      </w:r>
      <w:r w:rsidR="00C9094D">
        <w:rPr>
          <w:lang w:val="en-CA"/>
        </w:rPr>
        <w:t xml:space="preserve">Walkin </w:t>
      </w:r>
      <w:r>
        <w:rPr>
          <w:lang w:val="en-CA"/>
        </w:rPr>
        <w:t xml:space="preserve">shall immediately thereafter negotiate exclusively with </w:t>
      </w:r>
      <w:r w:rsidR="00C9094D">
        <w:rPr>
          <w:lang w:val="en-CA"/>
        </w:rPr>
        <w:t xml:space="preserve">BZR </w:t>
      </w:r>
      <w:r>
        <w:rPr>
          <w:lang w:val="en-CA"/>
        </w:rPr>
        <w:t xml:space="preserve">in good faith with respect to such Derivative Product for a period of </w:t>
      </w:r>
      <w:proofErr w:type="gramStart"/>
      <w:r>
        <w:rPr>
          <w:lang w:val="en-CA"/>
        </w:rPr>
        <w:t>thirty (30) days</w:t>
      </w:r>
      <w:proofErr w:type="gramEnd"/>
      <w:r>
        <w:rPr>
          <w:lang w:val="en-CA"/>
        </w:rPr>
        <w:t xml:space="preserve">. If </w:t>
      </w:r>
      <w:r w:rsidR="00C9094D">
        <w:rPr>
          <w:lang w:val="en-CA"/>
        </w:rPr>
        <w:t xml:space="preserve">BZR </w:t>
      </w:r>
      <w:r>
        <w:rPr>
          <w:lang w:val="en-CA"/>
        </w:rPr>
        <w:t xml:space="preserve">fails to notify </w:t>
      </w:r>
      <w:r w:rsidR="00C9094D">
        <w:rPr>
          <w:lang w:val="en-CA"/>
        </w:rPr>
        <w:t xml:space="preserve">Walkin </w:t>
      </w:r>
      <w:r>
        <w:rPr>
          <w:lang w:val="en-CA"/>
        </w:rPr>
        <w:t xml:space="preserve">within </w:t>
      </w:r>
      <w:r w:rsidR="0089589B">
        <w:rPr>
          <w:lang w:val="en-CA"/>
        </w:rPr>
        <w:t xml:space="preserve">fifteen </w:t>
      </w:r>
      <w:r>
        <w:rPr>
          <w:lang w:val="en-CA"/>
        </w:rPr>
        <w:t>(1</w:t>
      </w:r>
      <w:r w:rsidR="0089589B">
        <w:rPr>
          <w:lang w:val="en-CA"/>
        </w:rPr>
        <w:t>5</w:t>
      </w:r>
      <w:r>
        <w:rPr>
          <w:lang w:val="en-CA"/>
        </w:rPr>
        <w:t xml:space="preserve">) Business Days of its desire to enter into such negotiations, or if </w:t>
      </w:r>
      <w:r w:rsidR="00C9094D">
        <w:rPr>
          <w:lang w:val="en-CA"/>
        </w:rPr>
        <w:t xml:space="preserve">BZR </w:t>
      </w:r>
      <w:r>
        <w:rPr>
          <w:lang w:val="en-CA"/>
        </w:rPr>
        <w:t xml:space="preserve">and </w:t>
      </w:r>
      <w:r w:rsidR="00C9094D">
        <w:rPr>
          <w:lang w:val="en-CA"/>
        </w:rPr>
        <w:t xml:space="preserve">Walkin </w:t>
      </w:r>
      <w:r>
        <w:rPr>
          <w:lang w:val="en-CA"/>
        </w:rPr>
        <w:t xml:space="preserve">are unable to come to agreement in good faith with respect to such Derivative Product within thirty (30) days after </w:t>
      </w:r>
      <w:proofErr w:type="spellStart"/>
      <w:r w:rsidR="00C9094D">
        <w:rPr>
          <w:lang w:val="en-CA"/>
        </w:rPr>
        <w:t>Walkin’s</w:t>
      </w:r>
      <w:proofErr w:type="spellEnd"/>
      <w:r w:rsidR="00C9094D">
        <w:rPr>
          <w:lang w:val="en-CA"/>
        </w:rPr>
        <w:t xml:space="preserve"> </w:t>
      </w:r>
      <w:r>
        <w:rPr>
          <w:lang w:val="en-CA"/>
        </w:rPr>
        <w:t xml:space="preserve">receipt of </w:t>
      </w:r>
      <w:r w:rsidR="00C9094D">
        <w:rPr>
          <w:lang w:val="en-CA"/>
        </w:rPr>
        <w:t xml:space="preserve">BZR’s </w:t>
      </w:r>
      <w:r>
        <w:rPr>
          <w:lang w:val="en-CA"/>
        </w:rPr>
        <w:t xml:space="preserve">notice of its desire to enter into such negotiations, then </w:t>
      </w:r>
      <w:r w:rsidR="00C9094D">
        <w:rPr>
          <w:lang w:val="en-CA"/>
        </w:rPr>
        <w:t xml:space="preserve">Walkin </w:t>
      </w:r>
      <w:r>
        <w:rPr>
          <w:lang w:val="en-CA"/>
        </w:rPr>
        <w:t>shall be free to pursue an agreement with a third party with regard to the Derivative Product.</w:t>
      </w:r>
    </w:p>
    <w:p w14:paraId="12406597" w14:textId="77777777" w:rsidR="0041451F" w:rsidRDefault="00CD4F8C">
      <w:pPr>
        <w:pStyle w:val="StandardFRL1"/>
        <w:rPr>
          <w:lang w:val="en-CA"/>
        </w:rPr>
      </w:pPr>
      <w:r>
        <w:rPr>
          <w:lang w:val="en-CA"/>
        </w:rPr>
        <w:t>MISCELLANEOUS</w:t>
      </w:r>
    </w:p>
    <w:p w14:paraId="4B860734" w14:textId="77777777" w:rsidR="0041451F" w:rsidRDefault="00CD4F8C">
      <w:pPr>
        <w:pStyle w:val="StandardFRL2"/>
        <w:rPr>
          <w:b/>
          <w:lang w:val="en-CA"/>
        </w:rPr>
      </w:pPr>
      <w:r>
        <w:rPr>
          <w:b/>
          <w:lang w:val="en-CA"/>
        </w:rPr>
        <w:t>Assignment by BZR.</w:t>
      </w:r>
      <w:r>
        <w:rPr>
          <w:lang w:val="en-CA"/>
        </w:rPr>
        <w:t xml:space="preserve"> BZR’s rights and obligations under this Agreement may not be assigned to a third party (to the exception of subcontractors, see Section </w:t>
      </w:r>
      <w:r w:rsidR="00286F0F">
        <w:rPr>
          <w:lang w:val="en-CA"/>
        </w:rPr>
        <w:fldChar w:fldCharType="begin"/>
      </w:r>
      <w:r>
        <w:rPr>
          <w:lang w:val="en-CA"/>
        </w:rPr>
        <w:instrText xml:space="preserve"> REF _Ref377131951 \r \h </w:instrText>
      </w:r>
      <w:r w:rsidR="00286F0F">
        <w:rPr>
          <w:lang w:val="en-CA"/>
        </w:rPr>
      </w:r>
      <w:r w:rsidR="00286F0F">
        <w:rPr>
          <w:lang w:val="en-CA"/>
        </w:rPr>
        <w:fldChar w:fldCharType="separate"/>
      </w:r>
      <w:r w:rsidR="00C9094D">
        <w:rPr>
          <w:lang w:val="en-CA"/>
        </w:rPr>
        <w:t>14.3</w:t>
      </w:r>
      <w:r w:rsidR="00286F0F">
        <w:rPr>
          <w:lang w:val="en-CA"/>
        </w:rPr>
        <w:fldChar w:fldCharType="end"/>
      </w:r>
      <w:r>
        <w:rPr>
          <w:lang w:val="en-CA"/>
        </w:rPr>
        <w:t>) without prior written consent of Walkin, which consent may not be reasonably withheld. Such third party shall assume and be bound by all of the terms and restrictions hereof.</w:t>
      </w:r>
    </w:p>
    <w:p w14:paraId="6FCF3C51" w14:textId="77777777" w:rsidR="0041451F" w:rsidRPr="00FB3C03" w:rsidRDefault="00CD4F8C">
      <w:pPr>
        <w:pStyle w:val="StandardFRL2"/>
        <w:rPr>
          <w:b/>
          <w:lang w:val="en-CA"/>
        </w:rPr>
      </w:pPr>
      <w:r>
        <w:rPr>
          <w:b/>
          <w:lang w:val="en-CA"/>
        </w:rPr>
        <w:lastRenderedPageBreak/>
        <w:t>Assignment by Walkin.</w:t>
      </w:r>
      <w:r>
        <w:rPr>
          <w:lang w:val="en-CA"/>
        </w:rPr>
        <w:t xml:space="preserve"> </w:t>
      </w:r>
      <w:proofErr w:type="spellStart"/>
      <w:r>
        <w:rPr>
          <w:lang w:val="en-CA"/>
        </w:rPr>
        <w:t>Walkin’s</w:t>
      </w:r>
      <w:proofErr w:type="spellEnd"/>
      <w:r>
        <w:rPr>
          <w:lang w:val="en-CA"/>
        </w:rPr>
        <w:t xml:space="preserve"> rights and obligations under this Agreement may not be assigned to a third party without prior written consent of BZR, which consent may not be reasonably withheld. Such third party shall assume and be bound by all of the terms and restrictions hereof.</w:t>
      </w:r>
    </w:p>
    <w:p w14:paraId="7C49D4E0" w14:textId="77777777" w:rsidR="00C9094D" w:rsidRDefault="00C9094D">
      <w:pPr>
        <w:pStyle w:val="StandardFRL2"/>
        <w:rPr>
          <w:b/>
          <w:lang w:val="en-CA"/>
        </w:rPr>
      </w:pPr>
      <w:r>
        <w:rPr>
          <w:b/>
          <w:lang w:val="en-CA"/>
        </w:rPr>
        <w:t xml:space="preserve">Change of Control. </w:t>
      </w:r>
      <w:r>
        <w:rPr>
          <w:lang w:val="en-CA"/>
        </w:rPr>
        <w:t>Either Party may immediately terminate this Agreement upon the Change of Control of the other Party without the prior written consent of the first Party, such consent not to be unreasonably withheld.</w:t>
      </w:r>
    </w:p>
    <w:p w14:paraId="3778937B" w14:textId="77777777" w:rsidR="0041451F" w:rsidRDefault="00CD4F8C">
      <w:pPr>
        <w:pStyle w:val="StandardFRL2"/>
        <w:rPr>
          <w:b/>
          <w:lang w:val="en-CA"/>
        </w:rPr>
      </w:pPr>
      <w:bookmarkStart w:id="82" w:name="_Ref377131951"/>
      <w:r>
        <w:rPr>
          <w:b/>
          <w:lang w:val="en-CA"/>
        </w:rPr>
        <w:t>Subcontractors</w:t>
      </w:r>
      <w:r>
        <w:rPr>
          <w:lang w:val="en-CA"/>
        </w:rPr>
        <w:t>.</w:t>
      </w:r>
      <w:bookmarkEnd w:id="82"/>
      <w:r>
        <w:rPr>
          <w:lang w:val="en-CA"/>
        </w:rPr>
        <w:t xml:space="preserve"> BZR shall have the right to have recourse to the services of subcontractors to fulfill its obligations under the Agreement. Subcontractors of BZR shall assume and be bound by all of the terms and restrictions hereof relevant in the circumstances.</w:t>
      </w:r>
      <w:r w:rsidR="00C9094D">
        <w:rPr>
          <w:lang w:val="en-CA"/>
        </w:rPr>
        <w:t xml:space="preserve"> Notwithstanding the foregoing, BZR and such Subcontract</w:t>
      </w:r>
      <w:r w:rsidR="00F33CBD">
        <w:rPr>
          <w:lang w:val="en-CA"/>
        </w:rPr>
        <w:t>or</w:t>
      </w:r>
      <w:r w:rsidR="00C9094D">
        <w:rPr>
          <w:lang w:val="en-CA"/>
        </w:rPr>
        <w:t xml:space="preserve"> shall be jointly and severally liable to Walkin for all of their obligations under the Agreement.</w:t>
      </w:r>
    </w:p>
    <w:p w14:paraId="27BEA423" w14:textId="77777777" w:rsidR="0041451F" w:rsidRDefault="00CD4F8C">
      <w:pPr>
        <w:pStyle w:val="StandardFRL2"/>
        <w:rPr>
          <w:b/>
          <w:lang w:val="en-CA"/>
        </w:rPr>
      </w:pPr>
      <w:r>
        <w:rPr>
          <w:b/>
          <w:lang w:val="en-CA"/>
        </w:rPr>
        <w:t xml:space="preserve">Invitation to BZR meetings. </w:t>
      </w:r>
      <w:r>
        <w:rPr>
          <w:lang w:val="en-CA"/>
        </w:rPr>
        <w:t xml:space="preserve">BZR shall invite Walkin to all internal meetings concerning the Game. BZR shall notify Walkin of any such meeting at least </w:t>
      </w:r>
      <w:r w:rsidR="00C9094D">
        <w:rPr>
          <w:lang w:val="en-CA"/>
        </w:rPr>
        <w:t xml:space="preserve">48 </w:t>
      </w:r>
      <w:r>
        <w:rPr>
          <w:lang w:val="en-CA"/>
        </w:rPr>
        <w:t>hours in advance</w:t>
      </w:r>
      <w:ins w:id="83" w:author="Author" w:date="2014-01-21T21:47:00Z">
        <w:r w:rsidR="0089589B">
          <w:rPr>
            <w:lang w:val="en-CA"/>
          </w:rPr>
          <w:t>.</w:t>
        </w:r>
      </w:ins>
      <w:r w:rsidR="0089589B">
        <w:rPr>
          <w:lang w:val="en-CA"/>
        </w:rPr>
        <w:t xml:space="preserve"> In the event Walkin cannot attend a BZR meeting, BZR shall provide Walkin with a </w:t>
      </w:r>
      <w:r w:rsidR="00C9094D">
        <w:rPr>
          <w:lang w:val="en-CA"/>
        </w:rPr>
        <w:t xml:space="preserve">reasonably detailed written </w:t>
      </w:r>
      <w:r w:rsidR="0089589B">
        <w:rPr>
          <w:lang w:val="en-CA"/>
        </w:rPr>
        <w:t>summary of the meeting details.</w:t>
      </w:r>
    </w:p>
    <w:p w14:paraId="57AB8D02" w14:textId="77777777" w:rsidR="0041451F" w:rsidRDefault="00EE1356">
      <w:pPr>
        <w:pStyle w:val="StandardFRL2"/>
        <w:rPr>
          <w:b/>
          <w:lang w:val="en-CA"/>
        </w:rPr>
      </w:pPr>
      <w:r>
        <w:rPr>
          <w:b/>
          <w:lang w:val="en-CA"/>
        </w:rPr>
        <w:t xml:space="preserve">No </w:t>
      </w:r>
      <w:r w:rsidR="00CD4F8C">
        <w:rPr>
          <w:b/>
          <w:lang w:val="en-CA"/>
        </w:rPr>
        <w:t xml:space="preserve">Competitors. </w:t>
      </w:r>
      <w:r w:rsidR="00CD4F8C">
        <w:rPr>
          <w:lang w:val="en-CA"/>
        </w:rPr>
        <w:t xml:space="preserve">Walkin understands and agrees that BZR may enter into similar agreements with third parties, </w:t>
      </w:r>
      <w:r w:rsidR="00C9094D">
        <w:rPr>
          <w:lang w:val="en-CA"/>
        </w:rPr>
        <w:t xml:space="preserve">other than for </w:t>
      </w:r>
      <w:r w:rsidR="00CD4F8C">
        <w:rPr>
          <w:lang w:val="en-CA"/>
        </w:rPr>
        <w:t xml:space="preserve">products that may be deemed competing with the </w:t>
      </w:r>
      <w:r w:rsidR="00C9094D">
        <w:rPr>
          <w:lang w:val="en-CA"/>
        </w:rPr>
        <w:t>Products</w:t>
      </w:r>
      <w:r w:rsidR="00CD4F8C">
        <w:rPr>
          <w:lang w:val="en-CA"/>
        </w:rPr>
        <w:t>.</w:t>
      </w:r>
    </w:p>
    <w:p w14:paraId="6B4D6BB4" w14:textId="77777777" w:rsidR="0041451F" w:rsidRDefault="00CD4F8C">
      <w:pPr>
        <w:pStyle w:val="StandardFRL2"/>
        <w:rPr>
          <w:b/>
          <w:lang w:val="en-CA"/>
        </w:rPr>
      </w:pPr>
      <w:r>
        <w:rPr>
          <w:b/>
          <w:lang w:val="en-CA"/>
        </w:rPr>
        <w:t>Force majeure.</w:t>
      </w:r>
      <w:r>
        <w:rPr>
          <w:lang w:val="en-CA"/>
        </w:rPr>
        <w:t xml:space="preserve"> Neither Party shall be liable or deemed to be in default for any delay or failure in performance under this Agreement or interruption of service resulting directly or indirectly from acts of God, civil or military authority, acts of public enemy, wars, riots, civil disturbances, accidents, fires, explosions, earthquakes, floods, the elements, strikes, lockouts, labour disturbances, shortages of suitable parts, labour or transportation, delays caused by suppliers or any other cause beyond the reasonable control of such Party.  In any such event, each Party shall perform its obligations hereunder within a reasonable time after the cause of the failure has been remedied. If a force majeure condition occurs, the Party affected by such condition shall, as soon as reasonably practicable thereafter, notify the other Party, advising it as to the nature and extent of the force majeure condition.</w:t>
      </w:r>
    </w:p>
    <w:p w14:paraId="1429BA66" w14:textId="77777777" w:rsidR="0041451F" w:rsidRDefault="00CD4F8C">
      <w:pPr>
        <w:pStyle w:val="StandardFRL2"/>
        <w:rPr>
          <w:b/>
          <w:lang w:val="en-CA"/>
        </w:rPr>
      </w:pPr>
      <w:r>
        <w:rPr>
          <w:b/>
          <w:lang w:val="en-CA"/>
        </w:rPr>
        <w:t>Currency.</w:t>
      </w:r>
      <w:r>
        <w:rPr>
          <w:lang w:val="en-CA"/>
        </w:rPr>
        <w:t xml:space="preserve"> Unless otherwise indicated, all dollar amounts referred to in this Agreement are expressed in Canadian dollars.</w:t>
      </w:r>
    </w:p>
    <w:p w14:paraId="1FE0A503" w14:textId="77777777" w:rsidR="0041451F" w:rsidRDefault="00CD4F8C">
      <w:pPr>
        <w:pStyle w:val="StandardFRL2"/>
        <w:rPr>
          <w:b/>
          <w:lang w:val="en-CA"/>
        </w:rPr>
      </w:pPr>
      <w:r>
        <w:rPr>
          <w:b/>
          <w:bCs/>
          <w:lang w:val="en-CA"/>
        </w:rPr>
        <w:t>Severability</w:t>
      </w:r>
      <w:r>
        <w:rPr>
          <w:lang w:val="en-CA"/>
        </w:rPr>
        <w:t xml:space="preserve">. If any provision of this Agreement is held invalid under an applicable statute or rule of law, such invalidity shall not affect other provisions of this </w:t>
      </w:r>
      <w:proofErr w:type="gramStart"/>
      <w:r>
        <w:rPr>
          <w:lang w:val="en-CA"/>
        </w:rPr>
        <w:t>Agreement which</w:t>
      </w:r>
      <w:proofErr w:type="gramEnd"/>
      <w:r>
        <w:rPr>
          <w:lang w:val="en-CA"/>
        </w:rPr>
        <w:t xml:space="preserve"> can be given effect without the invalid provisions, and to this end the provisions of this Agreement are declared to be severable. Notwithstanding the above, such invalid provision shall be construed, to the extent possible, in accordance with the original intent of the Parties.</w:t>
      </w:r>
    </w:p>
    <w:p w14:paraId="08272249" w14:textId="77777777" w:rsidR="0041451F" w:rsidRDefault="00CD4F8C">
      <w:pPr>
        <w:pStyle w:val="StandardFRL2"/>
        <w:rPr>
          <w:b/>
          <w:lang w:val="en-CA"/>
        </w:rPr>
      </w:pPr>
      <w:r>
        <w:rPr>
          <w:b/>
          <w:bCs/>
          <w:lang w:val="en-CA"/>
        </w:rPr>
        <w:t>Relationship between the Parties</w:t>
      </w:r>
      <w:r>
        <w:rPr>
          <w:lang w:val="en-CA"/>
        </w:rPr>
        <w:t>. The Parties are independent contractors and shall not at any time be considered as partners or operating a joint venture or acting as principal or agent (</w:t>
      </w:r>
      <w:proofErr w:type="spellStart"/>
      <w:r>
        <w:rPr>
          <w:lang w:val="en-CA"/>
        </w:rPr>
        <w:t>mandator</w:t>
      </w:r>
      <w:proofErr w:type="spellEnd"/>
      <w:r>
        <w:rPr>
          <w:lang w:val="en-CA"/>
        </w:rPr>
        <w:t xml:space="preserve"> or </w:t>
      </w:r>
      <w:proofErr w:type="spellStart"/>
      <w:r>
        <w:rPr>
          <w:lang w:val="en-CA"/>
        </w:rPr>
        <w:t>mandatary</w:t>
      </w:r>
      <w:proofErr w:type="spellEnd"/>
      <w:r>
        <w:rPr>
          <w:lang w:val="en-CA"/>
        </w:rPr>
        <w:t>) or employee of each other merely because they enter into this agreement and none of the Parties shall be entitled or shall have the power or right to bind or to oblige the other Party regarding a third party, unless otherwise specified in the Agreement.</w:t>
      </w:r>
    </w:p>
    <w:p w14:paraId="605AF4DA" w14:textId="77777777" w:rsidR="0041451F" w:rsidRDefault="00CD4F8C">
      <w:pPr>
        <w:pStyle w:val="StandardFRL2"/>
        <w:rPr>
          <w:b/>
          <w:lang w:val="en-CA"/>
        </w:rPr>
      </w:pPr>
      <w:r>
        <w:rPr>
          <w:b/>
          <w:lang w:val="en-CA"/>
        </w:rPr>
        <w:lastRenderedPageBreak/>
        <w:t xml:space="preserve">Further Assurance. </w:t>
      </w:r>
      <w:r>
        <w:rPr>
          <w:lang w:val="en-CA"/>
        </w:rPr>
        <w:t>The Parties hereto agree to execute such further agreements, documents, instruments and the like as may be necessary or desirable from time to time in order to effect the purposes of this Agreement and to carry out its provisions.</w:t>
      </w:r>
    </w:p>
    <w:p w14:paraId="1C704117" w14:textId="77777777" w:rsidR="0041451F" w:rsidRDefault="00CD4F8C">
      <w:pPr>
        <w:pStyle w:val="StandardFRL2"/>
        <w:rPr>
          <w:b/>
          <w:lang w:val="en-CA"/>
        </w:rPr>
      </w:pPr>
      <w:r>
        <w:rPr>
          <w:b/>
          <w:iCs/>
          <w:lang w:val="en-CA"/>
        </w:rPr>
        <w:t>Joint Drafting and Neutral Construction</w:t>
      </w:r>
      <w:r>
        <w:rPr>
          <w:b/>
          <w:lang w:val="en-CA"/>
        </w:rPr>
        <w:t>.</w:t>
      </w:r>
      <w:r>
        <w:rPr>
          <w:lang w:val="en-CA"/>
        </w:rPr>
        <w:t xml:space="preserve"> This Agreement is a negotiated document and </w:t>
      </w:r>
      <w:proofErr w:type="gramStart"/>
      <w:r>
        <w:rPr>
          <w:lang w:val="en-CA"/>
        </w:rPr>
        <w:t>shall be deemed to have been drafted</w:t>
      </w:r>
      <w:proofErr w:type="gramEnd"/>
      <w:r>
        <w:rPr>
          <w:lang w:val="en-CA"/>
        </w:rPr>
        <w:t xml:space="preserve"> jointly by the parties and no rule of construction or interpretation shall apply against any particular party based upon a contention that the Agreement was drafted by one of the parties. This Agreement shall be interpreted in a neutral manner.</w:t>
      </w:r>
    </w:p>
    <w:p w14:paraId="197DC66E" w14:textId="77777777" w:rsidR="0041451F" w:rsidRDefault="00CD4F8C">
      <w:pPr>
        <w:pStyle w:val="StandardFRL2"/>
        <w:keepNext/>
        <w:keepLines/>
        <w:rPr>
          <w:b/>
          <w:lang w:val="en-CA"/>
        </w:rPr>
      </w:pPr>
      <w:r>
        <w:rPr>
          <w:b/>
          <w:bCs/>
          <w:lang w:val="en-CA"/>
        </w:rPr>
        <w:t>Applicable laws</w:t>
      </w:r>
      <w:r>
        <w:rPr>
          <w:lang w:val="en-CA"/>
        </w:rPr>
        <w:t xml:space="preserve">. </w:t>
      </w:r>
      <w:proofErr w:type="gramStart"/>
      <w:r>
        <w:rPr>
          <w:lang w:val="en-CA"/>
        </w:rPr>
        <w:t>This Agreement is governed by the laws applicable in the Province of Quebec, Canada</w:t>
      </w:r>
      <w:proofErr w:type="gramEnd"/>
      <w:r>
        <w:rPr>
          <w:lang w:val="en-CA"/>
        </w:rPr>
        <w:t>.</w:t>
      </w:r>
    </w:p>
    <w:p w14:paraId="093230D9" w14:textId="77777777" w:rsidR="0041451F" w:rsidRDefault="00CD4F8C">
      <w:pPr>
        <w:pStyle w:val="StandardFRL2"/>
        <w:rPr>
          <w:b/>
          <w:lang w:val="en-CA"/>
        </w:rPr>
      </w:pPr>
      <w:r>
        <w:rPr>
          <w:b/>
          <w:bCs/>
          <w:lang w:val="en-CA"/>
        </w:rPr>
        <w:t>Election of Domicile</w:t>
      </w:r>
      <w:r>
        <w:rPr>
          <w:bCs/>
          <w:lang w:val="en-CA"/>
        </w:rPr>
        <w:t>. The Parties agree to elect domicile in the judicial district of Montréal Province of Québec for the hearing of any claim arising with respect to the interpretation, application, performance, term, validity or effects of this Agreement.</w:t>
      </w:r>
    </w:p>
    <w:p w14:paraId="6588A1DD" w14:textId="77777777" w:rsidR="0041451F" w:rsidRDefault="00CD4F8C">
      <w:pPr>
        <w:pStyle w:val="StandardFRL2"/>
        <w:rPr>
          <w:b/>
          <w:lang w:val="en-CA"/>
        </w:rPr>
      </w:pPr>
      <w:r>
        <w:rPr>
          <w:b/>
          <w:bCs/>
          <w:lang w:val="en-CA"/>
        </w:rPr>
        <w:t>Notice</w:t>
      </w:r>
      <w:r>
        <w:rPr>
          <w:lang w:val="en-CA"/>
        </w:rPr>
        <w:t>. All notices or other communications required or permitted to be given hereunder shall be in writing and shall be validly communicated by the delivery thereof to its addressees, either personally, by email, mail (postage prepaid) or reputable commercial courier service at the following postal and email addresses:</w:t>
      </w:r>
    </w:p>
    <w:p w14:paraId="45B67B7E" w14:textId="77777777" w:rsidR="0041451F" w:rsidRDefault="00CD4F8C">
      <w:pPr>
        <w:pStyle w:val="StandardFRL3"/>
        <w:rPr>
          <w:lang w:val="en-CA"/>
        </w:rPr>
      </w:pPr>
      <w:r>
        <w:rPr>
          <w:lang w:val="en-CA"/>
        </w:rPr>
        <w:t>To Walkin:</w:t>
      </w:r>
    </w:p>
    <w:p w14:paraId="04AC734F" w14:textId="77777777" w:rsidR="0041451F" w:rsidRDefault="00CD4F8C">
      <w:pPr>
        <w:pStyle w:val="BodyTextIndent2"/>
        <w:jc w:val="left"/>
        <w:rPr>
          <w:rFonts w:cs="Arial"/>
          <w:lang w:val="en-CA"/>
        </w:rPr>
      </w:pPr>
      <w:r>
        <w:rPr>
          <w:rFonts w:cs="Arial"/>
          <w:lang w:val="en-CA"/>
        </w:rPr>
        <w:t>Walkin Games Inc.</w:t>
      </w:r>
      <w:r>
        <w:rPr>
          <w:rFonts w:cs="Arial"/>
          <w:lang w:val="en-CA"/>
        </w:rPr>
        <w:br/>
        <w:t>1105-28 Elizabeth Street North</w:t>
      </w:r>
      <w:r>
        <w:rPr>
          <w:rFonts w:cs="Arial"/>
          <w:lang w:val="en-CA"/>
        </w:rPr>
        <w:br/>
        <w:t>Mississauga, ON</w:t>
      </w:r>
      <w:r>
        <w:rPr>
          <w:rFonts w:cs="Arial"/>
          <w:lang w:val="en-CA"/>
        </w:rPr>
        <w:br/>
        <w:t>L5G 2Z6</w:t>
      </w:r>
    </w:p>
    <w:p w14:paraId="66D04BB4" w14:textId="77777777" w:rsidR="0041451F" w:rsidRDefault="00CD4F8C">
      <w:pPr>
        <w:pStyle w:val="BodyTextIndent2"/>
        <w:jc w:val="left"/>
        <w:rPr>
          <w:rFonts w:cs="Arial"/>
          <w:lang w:val="en-CA"/>
        </w:rPr>
      </w:pPr>
      <w:r>
        <w:rPr>
          <w:rFonts w:cs="Arial"/>
          <w:lang w:val="en-CA"/>
        </w:rPr>
        <w:t>Attention: Cary Walkin</w:t>
      </w:r>
      <w:r>
        <w:rPr>
          <w:rFonts w:cs="Arial"/>
          <w:lang w:val="en-CA"/>
        </w:rPr>
        <w:br/>
        <w:t>Email:</w:t>
      </w:r>
      <w:hyperlink r:id="rId10" w:history="1">
        <w:r>
          <w:rPr>
            <w:rStyle w:val="Hyperlink"/>
            <w:rFonts w:cs="Arial"/>
            <w:lang w:val="en-CA"/>
          </w:rPr>
          <w:t>cary@walkin-games.com</w:t>
        </w:r>
      </w:hyperlink>
    </w:p>
    <w:p w14:paraId="5FF52675" w14:textId="77777777" w:rsidR="0041451F" w:rsidRDefault="00CD4F8C">
      <w:pPr>
        <w:pStyle w:val="StandardFRL3"/>
        <w:jc w:val="left"/>
        <w:rPr>
          <w:lang w:val="en-CA"/>
        </w:rPr>
      </w:pPr>
      <w:r>
        <w:rPr>
          <w:lang w:val="en-CA"/>
        </w:rPr>
        <w:t>To BZR:</w:t>
      </w:r>
    </w:p>
    <w:p w14:paraId="5AD15030" w14:textId="77777777" w:rsidR="0041451F" w:rsidRDefault="00CD4F8C">
      <w:pPr>
        <w:pStyle w:val="StandardFRL3"/>
        <w:numPr>
          <w:ilvl w:val="0"/>
          <w:numId w:val="0"/>
        </w:numPr>
        <w:ind w:left="1440"/>
        <w:jc w:val="left"/>
        <w:rPr>
          <w:lang w:val="en-CA"/>
        </w:rPr>
      </w:pPr>
      <w:r>
        <w:rPr>
          <w:lang w:val="en-CA"/>
        </w:rPr>
        <w:t>BZR Empire Inc.</w:t>
      </w:r>
      <w:r>
        <w:rPr>
          <w:lang w:val="en-CA"/>
        </w:rPr>
        <w:br/>
        <w:t xml:space="preserve">171 Rue </w:t>
      </w:r>
      <w:proofErr w:type="spellStart"/>
      <w:r>
        <w:rPr>
          <w:lang w:val="en-CA"/>
        </w:rPr>
        <w:t>Adelard</w:t>
      </w:r>
      <w:proofErr w:type="spellEnd"/>
      <w:r>
        <w:rPr>
          <w:lang w:val="en-CA"/>
        </w:rPr>
        <w:br/>
      </w:r>
      <w:proofErr w:type="spellStart"/>
      <w:r>
        <w:rPr>
          <w:lang w:val="en-CA"/>
        </w:rPr>
        <w:t>Rosemere</w:t>
      </w:r>
      <w:proofErr w:type="spellEnd"/>
      <w:r>
        <w:rPr>
          <w:lang w:val="en-CA"/>
        </w:rPr>
        <w:t>, QC</w:t>
      </w:r>
      <w:r>
        <w:rPr>
          <w:lang w:val="en-CA"/>
        </w:rPr>
        <w:br/>
        <w:t>J7A 2Y3</w:t>
      </w:r>
    </w:p>
    <w:p w14:paraId="2AFE1AAE" w14:textId="77777777" w:rsidR="0041451F" w:rsidRDefault="00CD4F8C">
      <w:pPr>
        <w:pStyle w:val="StandardFRL3"/>
        <w:numPr>
          <w:ilvl w:val="0"/>
          <w:numId w:val="0"/>
        </w:numPr>
        <w:ind w:left="1440"/>
        <w:jc w:val="left"/>
        <w:rPr>
          <w:lang w:val="en-CA"/>
        </w:rPr>
      </w:pPr>
      <w:r>
        <w:rPr>
          <w:lang w:val="en-CA"/>
        </w:rPr>
        <w:t xml:space="preserve">Attention: Matthew </w:t>
      </w:r>
      <w:proofErr w:type="spellStart"/>
      <w:r>
        <w:rPr>
          <w:lang w:val="en-CA"/>
        </w:rPr>
        <w:t>Zoern</w:t>
      </w:r>
      <w:proofErr w:type="spellEnd"/>
      <w:r>
        <w:rPr>
          <w:lang w:val="en-CA"/>
        </w:rPr>
        <w:br/>
        <w:t>Email:</w:t>
      </w:r>
      <w:hyperlink r:id="rId11" w:history="1">
        <w:r>
          <w:rPr>
            <w:rStyle w:val="Hyperlink"/>
            <w:lang w:val="en-CA"/>
          </w:rPr>
          <w:t>matthew@bzrempire.com</w:t>
        </w:r>
      </w:hyperlink>
    </w:p>
    <w:p w14:paraId="7152457F" w14:textId="77777777" w:rsidR="0041451F" w:rsidRDefault="00CD4F8C">
      <w:pPr>
        <w:pStyle w:val="BodyTextIndent1"/>
        <w:rPr>
          <w:rFonts w:cs="Arial"/>
          <w:lang w:val="en-CA"/>
        </w:rPr>
      </w:pPr>
      <w:proofErr w:type="gramStart"/>
      <w:r>
        <w:rPr>
          <w:rFonts w:cs="Arial"/>
          <w:lang w:val="en-CA"/>
        </w:rPr>
        <w:t>or</w:t>
      </w:r>
      <w:proofErr w:type="gramEnd"/>
      <w:r>
        <w:rPr>
          <w:rFonts w:cs="Arial"/>
          <w:lang w:val="en-CA"/>
        </w:rPr>
        <w:t xml:space="preserve"> to such other email address, postal address or person as may be notified by any Party to the other. Any such demand, request or notice sent as aforesaid shall be deemed to have been received by the Party to whom it is addressed: (</w:t>
      </w:r>
      <w:proofErr w:type="spellStart"/>
      <w:r>
        <w:rPr>
          <w:rFonts w:cs="Arial"/>
          <w:lang w:val="en-CA"/>
        </w:rPr>
        <w:t>i</w:t>
      </w:r>
      <w:proofErr w:type="spellEnd"/>
      <w:r>
        <w:rPr>
          <w:rFonts w:cs="Arial"/>
          <w:lang w:val="en-CA"/>
        </w:rPr>
        <w:t>) on the day it was delivered, if delivered personally or by commercial courier service, as aforesaid; (ii) on the third Business Day after it was mailed (excluding each Business Day during which there existed any general interruption of postal services due to strike, lock-out or other cause); or (iii) on the day of sending, if sent by email during normal business hours of the addressee on a Business Day and, if not, then on the first Business Day after the sending thereof.</w:t>
      </w:r>
    </w:p>
    <w:p w14:paraId="7C41137E" w14:textId="77777777" w:rsidR="0041451F" w:rsidRDefault="00CD4F8C">
      <w:pPr>
        <w:pStyle w:val="StandardFRL2"/>
        <w:rPr>
          <w:b/>
          <w:lang w:val="en-CA"/>
        </w:rPr>
      </w:pPr>
      <w:r>
        <w:rPr>
          <w:b/>
          <w:lang w:val="en-CA"/>
        </w:rPr>
        <w:t xml:space="preserve">Entire agreement. </w:t>
      </w:r>
      <w:r>
        <w:rPr>
          <w:lang w:val="en-CA"/>
        </w:rPr>
        <w:t xml:space="preserve">This Agreement, together with the schedules or other attachments named herein, attached hereto and made a part hereof in the future, if any, constitutes the sole and entire agreement between the Parties hereto and no representations, inducements, promises or agreements, oral or otherwise, not embodied or referred to </w:t>
      </w:r>
      <w:r>
        <w:rPr>
          <w:lang w:val="en-CA"/>
        </w:rPr>
        <w:lastRenderedPageBreak/>
        <w:t>herein shall be of any force or effect. This Agreement supersedes all prior agreements and understandings between the Parties hereto with respect to the subject hereof, including but not limited to the Letter of Intent signed by the Parties on November 18, 2013.</w:t>
      </w:r>
    </w:p>
    <w:p w14:paraId="6795BA70" w14:textId="77777777" w:rsidR="0041451F" w:rsidRDefault="00CD4F8C">
      <w:pPr>
        <w:pStyle w:val="StandardFRL2"/>
        <w:rPr>
          <w:b/>
          <w:bCs/>
          <w:lang w:val="en-CA"/>
        </w:rPr>
      </w:pPr>
      <w:r>
        <w:rPr>
          <w:b/>
          <w:bCs/>
          <w:lang w:val="en-CA"/>
        </w:rPr>
        <w:t>Modifications</w:t>
      </w:r>
      <w:r>
        <w:rPr>
          <w:lang w:val="en-CA"/>
        </w:rPr>
        <w:t>. Any modification to the Agreement shall be made in writing and shall be binding only if signed by the Parties.</w:t>
      </w:r>
    </w:p>
    <w:p w14:paraId="761E49A7" w14:textId="77777777" w:rsidR="0041451F" w:rsidRDefault="00CD4F8C">
      <w:pPr>
        <w:pStyle w:val="StandardFRL2"/>
        <w:rPr>
          <w:b/>
          <w:bCs/>
          <w:lang w:val="en-CA"/>
        </w:rPr>
      </w:pPr>
      <w:r>
        <w:rPr>
          <w:b/>
          <w:bCs/>
          <w:lang w:val="en-CA"/>
        </w:rPr>
        <w:t>Waiver</w:t>
      </w:r>
      <w:r>
        <w:rPr>
          <w:lang w:val="en-CA"/>
        </w:rPr>
        <w:t>. Failure or delay to exercise any right does not prevent a Party from later demanding full and exact compliance with the Agreement.  A term of the Agreement can only be waived by a specific release in writing.</w:t>
      </w:r>
    </w:p>
    <w:p w14:paraId="02FC8C40" w14:textId="77777777" w:rsidR="0041451F" w:rsidRDefault="00CD4F8C">
      <w:pPr>
        <w:pStyle w:val="StandardFRL2"/>
        <w:rPr>
          <w:b/>
          <w:bCs/>
          <w:lang w:val="en-CA"/>
        </w:rPr>
      </w:pPr>
      <w:r>
        <w:rPr>
          <w:b/>
          <w:bCs/>
          <w:lang w:val="en-CA"/>
        </w:rPr>
        <w:t>Headings</w:t>
      </w:r>
      <w:r>
        <w:rPr>
          <w:lang w:val="en-CA"/>
        </w:rPr>
        <w:t>. The paragraph headings contained in this Agreement are for reference only and shall not affect the interpretation or meaning of this Agreement.</w:t>
      </w:r>
    </w:p>
    <w:p w14:paraId="2D9D1B0A" w14:textId="77777777" w:rsidR="0041451F" w:rsidRDefault="00CD4F8C">
      <w:pPr>
        <w:pStyle w:val="StandardFRL2"/>
        <w:rPr>
          <w:b/>
          <w:bCs/>
          <w:lang w:val="en-CA"/>
        </w:rPr>
      </w:pPr>
      <w:r>
        <w:rPr>
          <w:b/>
          <w:bCs/>
          <w:lang w:val="en-CA"/>
        </w:rPr>
        <w:t>Binding agreement</w:t>
      </w:r>
      <w:r>
        <w:rPr>
          <w:lang w:val="en-CA"/>
        </w:rPr>
        <w:t>. This Agreement shall be binding upon and shall inure to the benefit of the Parties hereto, their respective heirs, legal representatives, successors, successors in title and permitted assigns.</w:t>
      </w:r>
    </w:p>
    <w:p w14:paraId="7F23136A" w14:textId="77777777" w:rsidR="0041451F" w:rsidRDefault="00CD4F8C">
      <w:pPr>
        <w:pStyle w:val="StandardFRL2"/>
        <w:rPr>
          <w:b/>
          <w:bCs/>
        </w:rPr>
      </w:pPr>
      <w:r>
        <w:rPr>
          <w:b/>
          <w:bCs/>
          <w:lang w:val="en-CA"/>
        </w:rPr>
        <w:t>Language</w:t>
      </w:r>
      <w:r>
        <w:rPr>
          <w:lang w:val="en-CA"/>
        </w:rPr>
        <w:t xml:space="preserve">. The Parties undersigned agree that this Agreement be written in English. </w:t>
      </w:r>
      <w:r>
        <w:t>Les Parties déclarent qu’elles ont demandé que la rédaction de ce contrat soit faite en anglais.</w:t>
      </w:r>
    </w:p>
    <w:p w14:paraId="7FACD6F8" w14:textId="77777777" w:rsidR="0041451F" w:rsidRDefault="00CD4F8C">
      <w:pPr>
        <w:pStyle w:val="StandardFRL2"/>
        <w:rPr>
          <w:b/>
          <w:bCs/>
          <w:lang w:val="en-CA"/>
        </w:rPr>
      </w:pPr>
      <w:r>
        <w:rPr>
          <w:b/>
          <w:bCs/>
          <w:lang w:val="en-CA"/>
        </w:rPr>
        <w:t>Counterparts</w:t>
      </w:r>
      <w:r>
        <w:rPr>
          <w:lang w:val="en-CA"/>
        </w:rPr>
        <w:t>. This Agreement may be executed in several counterparts, each of which shall be enforceable as an original.</w:t>
      </w:r>
    </w:p>
    <w:p w14:paraId="24BFE5E6" w14:textId="77777777" w:rsidR="0041451F" w:rsidRDefault="00CD4F8C">
      <w:pPr>
        <w:pStyle w:val="StandardFRL2"/>
        <w:rPr>
          <w:b/>
          <w:bCs/>
          <w:lang w:val="en-CA"/>
        </w:rPr>
      </w:pPr>
      <w:r>
        <w:rPr>
          <w:b/>
          <w:lang w:val="en-CA"/>
        </w:rPr>
        <w:t xml:space="preserve">Execution by Exchange of PDF Copies. </w:t>
      </w:r>
      <w:proofErr w:type="gramStart"/>
      <w:r>
        <w:rPr>
          <w:lang w:val="en-CA"/>
        </w:rPr>
        <w:t>This Agreement, including any schedules, may be executed by the Parties</w:t>
      </w:r>
      <w:proofErr w:type="gramEnd"/>
      <w:r>
        <w:rPr>
          <w:lang w:val="en-CA"/>
        </w:rPr>
        <w:t xml:space="preserve"> by exchange of PDF copies of the Agreement by email and the Parties are hereby authorized to act upon all such PDF copies as if they were originals.</w:t>
      </w:r>
    </w:p>
    <w:p w14:paraId="70E3817E" w14:textId="77777777" w:rsidR="0041451F" w:rsidRDefault="00CD4F8C">
      <w:pPr>
        <w:pStyle w:val="StandardFRL2"/>
        <w:rPr>
          <w:b/>
          <w:bCs/>
          <w:lang w:val="en-CA"/>
        </w:rPr>
      </w:pPr>
      <w:r>
        <w:rPr>
          <w:b/>
          <w:lang w:val="en-CA"/>
        </w:rPr>
        <w:t xml:space="preserve">Acknowledgement. </w:t>
      </w:r>
      <w:r>
        <w:rPr>
          <w:lang w:val="en-CA"/>
        </w:rPr>
        <w:t>Each Party acknowledges that it has read and understands this Agreement and agrees to be bound by its terms.</w:t>
      </w:r>
    </w:p>
    <w:p w14:paraId="62EBAFEA" w14:textId="77777777" w:rsidR="0041451F" w:rsidRDefault="00CD4F8C">
      <w:pPr>
        <w:rPr>
          <w:lang w:val="en-CA"/>
        </w:rPr>
      </w:pPr>
      <w:r>
        <w:rPr>
          <w:b/>
          <w:lang w:val="en-CA"/>
        </w:rPr>
        <w:t>IN WITNESS WHEREOF</w:t>
      </w:r>
      <w:r>
        <w:rPr>
          <w:lang w:val="en-CA"/>
        </w:rPr>
        <w:t>, the parties have executed this Agreement in ____________________ as of the date first set forth above.</w:t>
      </w:r>
    </w:p>
    <w:tbl>
      <w:tblPr>
        <w:tblW w:w="0" w:type="auto"/>
        <w:tblLayout w:type="fixed"/>
        <w:tblLook w:val="0000" w:firstRow="0" w:lastRow="0" w:firstColumn="0" w:lastColumn="0" w:noHBand="0" w:noVBand="0"/>
      </w:tblPr>
      <w:tblGrid>
        <w:gridCol w:w="738"/>
        <w:gridCol w:w="3510"/>
        <w:gridCol w:w="450"/>
        <w:gridCol w:w="720"/>
        <w:gridCol w:w="4140"/>
      </w:tblGrid>
      <w:tr w:rsidR="0041451F" w14:paraId="5B315609" w14:textId="77777777">
        <w:trPr>
          <w:cantSplit/>
          <w:trHeight w:val="800"/>
        </w:trPr>
        <w:tc>
          <w:tcPr>
            <w:tcW w:w="4248" w:type="dxa"/>
            <w:gridSpan w:val="2"/>
          </w:tcPr>
          <w:p w14:paraId="06C888A4" w14:textId="77777777" w:rsidR="0041451F" w:rsidRDefault="00CD4F8C">
            <w:pPr>
              <w:keepNext/>
              <w:keepLines/>
              <w:rPr>
                <w:b/>
              </w:rPr>
            </w:pPr>
            <w:r>
              <w:rPr>
                <w:rStyle w:val="Prompt"/>
                <w:b/>
                <w:color w:val="auto"/>
              </w:rPr>
              <w:t>WALKIN GAMES INC.</w:t>
            </w:r>
          </w:p>
        </w:tc>
        <w:tc>
          <w:tcPr>
            <w:tcW w:w="450" w:type="dxa"/>
            <w:vMerge w:val="restart"/>
            <w:shd w:val="clear" w:color="auto" w:fill="auto"/>
          </w:tcPr>
          <w:p w14:paraId="562EACE1" w14:textId="77777777" w:rsidR="0041451F" w:rsidRDefault="0041451F">
            <w:pPr>
              <w:keepNext/>
              <w:keepLines/>
              <w:spacing w:before="120" w:after="120" w:line="2000" w:lineRule="atLeast"/>
              <w:jc w:val="center"/>
            </w:pPr>
          </w:p>
        </w:tc>
        <w:tc>
          <w:tcPr>
            <w:tcW w:w="4860" w:type="dxa"/>
            <w:gridSpan w:val="2"/>
            <w:tcBorders>
              <w:bottom w:val="nil"/>
            </w:tcBorders>
          </w:tcPr>
          <w:p w14:paraId="57AB2182" w14:textId="77777777" w:rsidR="0041451F" w:rsidRDefault="00CD4F8C">
            <w:pPr>
              <w:keepNext/>
              <w:keepLines/>
            </w:pPr>
            <w:r>
              <w:rPr>
                <w:rStyle w:val="Prompt"/>
                <w:b/>
                <w:color w:val="auto"/>
              </w:rPr>
              <w:t>BZR EMPIRE INC.</w:t>
            </w:r>
          </w:p>
        </w:tc>
      </w:tr>
      <w:tr w:rsidR="0041451F" w14:paraId="5072A417" w14:textId="77777777">
        <w:trPr>
          <w:cantSplit/>
        </w:trPr>
        <w:tc>
          <w:tcPr>
            <w:tcW w:w="738" w:type="dxa"/>
          </w:tcPr>
          <w:p w14:paraId="0EBE80FF" w14:textId="77777777" w:rsidR="0041451F" w:rsidRDefault="00CD4F8C">
            <w:pPr>
              <w:keepLines/>
              <w:spacing w:before="40" w:after="40"/>
            </w:pPr>
            <w:r>
              <w:t>By:</w:t>
            </w:r>
          </w:p>
        </w:tc>
        <w:tc>
          <w:tcPr>
            <w:tcW w:w="3510" w:type="dxa"/>
          </w:tcPr>
          <w:p w14:paraId="3D67756D" w14:textId="77777777" w:rsidR="0041451F" w:rsidRDefault="0041451F">
            <w:pPr>
              <w:keepLines/>
              <w:spacing w:before="40" w:after="40"/>
            </w:pPr>
          </w:p>
        </w:tc>
        <w:tc>
          <w:tcPr>
            <w:tcW w:w="450" w:type="dxa"/>
            <w:vMerge/>
            <w:shd w:val="clear" w:color="auto" w:fill="auto"/>
          </w:tcPr>
          <w:p w14:paraId="4510B8AE" w14:textId="77777777" w:rsidR="0041451F" w:rsidRDefault="0041451F">
            <w:pPr>
              <w:keepLines/>
              <w:jc w:val="center"/>
            </w:pPr>
          </w:p>
        </w:tc>
        <w:tc>
          <w:tcPr>
            <w:tcW w:w="720" w:type="dxa"/>
          </w:tcPr>
          <w:p w14:paraId="2D89BC23" w14:textId="77777777" w:rsidR="0041451F" w:rsidRDefault="00CD4F8C">
            <w:pPr>
              <w:keepLines/>
              <w:spacing w:before="40" w:after="40"/>
              <w:jc w:val="right"/>
            </w:pPr>
            <w:r>
              <w:t>By:</w:t>
            </w:r>
          </w:p>
        </w:tc>
        <w:tc>
          <w:tcPr>
            <w:tcW w:w="4140" w:type="dxa"/>
            <w:tcBorders>
              <w:bottom w:val="single" w:sz="4" w:space="0" w:color="auto"/>
            </w:tcBorders>
          </w:tcPr>
          <w:p w14:paraId="180344C9" w14:textId="77777777" w:rsidR="0041451F" w:rsidRDefault="0041451F">
            <w:pPr>
              <w:keepLines/>
              <w:spacing w:before="40" w:after="40"/>
            </w:pPr>
          </w:p>
        </w:tc>
      </w:tr>
      <w:tr w:rsidR="0041451F" w14:paraId="1148D7A9" w14:textId="77777777">
        <w:trPr>
          <w:cantSplit/>
        </w:trPr>
        <w:tc>
          <w:tcPr>
            <w:tcW w:w="738" w:type="dxa"/>
          </w:tcPr>
          <w:p w14:paraId="590DF4B9" w14:textId="77777777" w:rsidR="0041451F" w:rsidRDefault="0041451F">
            <w:pPr>
              <w:keepLines/>
              <w:spacing w:before="40" w:after="40"/>
            </w:pPr>
          </w:p>
        </w:tc>
        <w:tc>
          <w:tcPr>
            <w:tcW w:w="3510" w:type="dxa"/>
            <w:tcBorders>
              <w:top w:val="single" w:sz="4" w:space="0" w:color="auto"/>
            </w:tcBorders>
          </w:tcPr>
          <w:p w14:paraId="07724C68" w14:textId="77777777" w:rsidR="0041451F" w:rsidRDefault="00CD4F8C">
            <w:pPr>
              <w:keepLines/>
              <w:spacing w:before="40" w:after="40"/>
            </w:pPr>
            <w:r>
              <w:t xml:space="preserve">Name: </w:t>
            </w:r>
            <w:r>
              <w:rPr>
                <w:rStyle w:val="Prompt"/>
              </w:rPr>
              <w:sym w:font="Wingdings" w:char="F06C"/>
            </w:r>
            <w:r>
              <w:t xml:space="preserve"> </w:t>
            </w:r>
          </w:p>
        </w:tc>
        <w:tc>
          <w:tcPr>
            <w:tcW w:w="450" w:type="dxa"/>
            <w:vMerge/>
            <w:shd w:val="clear" w:color="auto" w:fill="auto"/>
          </w:tcPr>
          <w:p w14:paraId="46E9D42C" w14:textId="77777777" w:rsidR="0041451F" w:rsidRDefault="0041451F">
            <w:pPr>
              <w:keepLines/>
              <w:jc w:val="center"/>
            </w:pPr>
          </w:p>
        </w:tc>
        <w:tc>
          <w:tcPr>
            <w:tcW w:w="720" w:type="dxa"/>
          </w:tcPr>
          <w:p w14:paraId="137D8423" w14:textId="77777777" w:rsidR="0041451F" w:rsidRDefault="0041451F">
            <w:pPr>
              <w:keepLines/>
              <w:spacing w:before="40" w:after="40"/>
            </w:pPr>
          </w:p>
        </w:tc>
        <w:tc>
          <w:tcPr>
            <w:tcW w:w="4140" w:type="dxa"/>
          </w:tcPr>
          <w:p w14:paraId="5142F89F" w14:textId="4559E0CD" w:rsidR="0041451F" w:rsidRDefault="00CD4F8C" w:rsidP="00BF77C8">
            <w:pPr>
              <w:keepLines/>
              <w:spacing w:before="40" w:after="40"/>
            </w:pPr>
            <w:r>
              <w:t xml:space="preserve">Name: </w:t>
            </w:r>
            <w:ins w:id="84" w:author="Author" w:date="2014-02-25T22:17:00Z">
              <w:r w:rsidR="00BF77C8">
                <w:rPr>
                  <w:rStyle w:val="Prompt"/>
                </w:rPr>
                <w:t xml:space="preserve">Matthew </w:t>
              </w:r>
              <w:proofErr w:type="spellStart"/>
              <w:r w:rsidR="00BF77C8">
                <w:rPr>
                  <w:rStyle w:val="Prompt"/>
                </w:rPr>
                <w:t>Zoern</w:t>
              </w:r>
            </w:ins>
            <w:proofErr w:type="spellEnd"/>
          </w:p>
        </w:tc>
      </w:tr>
      <w:tr w:rsidR="0041451F" w14:paraId="3C065982" w14:textId="77777777">
        <w:trPr>
          <w:cantSplit/>
        </w:trPr>
        <w:tc>
          <w:tcPr>
            <w:tcW w:w="738" w:type="dxa"/>
          </w:tcPr>
          <w:p w14:paraId="32863773" w14:textId="77777777" w:rsidR="0041451F" w:rsidRDefault="0041451F">
            <w:pPr>
              <w:keepLines/>
              <w:spacing w:before="40" w:after="40"/>
            </w:pPr>
          </w:p>
        </w:tc>
        <w:tc>
          <w:tcPr>
            <w:tcW w:w="3510" w:type="dxa"/>
          </w:tcPr>
          <w:p w14:paraId="620A1470" w14:textId="77777777" w:rsidR="0041451F" w:rsidRDefault="00CD4F8C">
            <w:pPr>
              <w:keepLines/>
              <w:spacing w:before="40" w:after="40"/>
            </w:pPr>
            <w:proofErr w:type="spellStart"/>
            <w:r>
              <w:t>Title</w:t>
            </w:r>
            <w:proofErr w:type="spellEnd"/>
            <w:r>
              <w:t xml:space="preserve">: </w:t>
            </w:r>
            <w:r>
              <w:rPr>
                <w:rStyle w:val="Prompt"/>
              </w:rPr>
              <w:sym w:font="Wingdings" w:char="F06C"/>
            </w:r>
            <w:r>
              <w:t xml:space="preserve"> </w:t>
            </w:r>
          </w:p>
        </w:tc>
        <w:tc>
          <w:tcPr>
            <w:tcW w:w="450" w:type="dxa"/>
            <w:vMerge/>
            <w:shd w:val="clear" w:color="auto" w:fill="auto"/>
          </w:tcPr>
          <w:p w14:paraId="37BEE87A" w14:textId="77777777" w:rsidR="0041451F" w:rsidRDefault="0041451F">
            <w:pPr>
              <w:keepLines/>
              <w:jc w:val="center"/>
            </w:pPr>
          </w:p>
        </w:tc>
        <w:tc>
          <w:tcPr>
            <w:tcW w:w="720" w:type="dxa"/>
          </w:tcPr>
          <w:p w14:paraId="31E9575B" w14:textId="77777777" w:rsidR="0041451F" w:rsidRDefault="0041451F">
            <w:pPr>
              <w:keepLines/>
              <w:spacing w:before="40" w:after="40"/>
            </w:pPr>
          </w:p>
        </w:tc>
        <w:tc>
          <w:tcPr>
            <w:tcW w:w="4140" w:type="dxa"/>
          </w:tcPr>
          <w:p w14:paraId="5FC8F907" w14:textId="57275907" w:rsidR="0041451F" w:rsidRDefault="00CD4F8C" w:rsidP="00BF77C8">
            <w:pPr>
              <w:keepLines/>
              <w:spacing w:before="40" w:after="40"/>
            </w:pPr>
            <w:proofErr w:type="spellStart"/>
            <w:r>
              <w:t>Title</w:t>
            </w:r>
            <w:ins w:id="85" w:author="Author" w:date="2014-02-25T22:17:00Z">
              <w:r w:rsidR="00BF77C8">
                <w:t>:</w:t>
              </w:r>
              <w:r w:rsidR="00BF77C8">
                <w:rPr>
                  <w:rStyle w:val="Prompt"/>
                </w:rPr>
                <w:t>CEO</w:t>
              </w:r>
            </w:ins>
            <w:proofErr w:type="spellEnd"/>
          </w:p>
        </w:tc>
      </w:tr>
      <w:tr w:rsidR="0041451F" w14:paraId="2DDB3AD9" w14:textId="77777777">
        <w:trPr>
          <w:cantSplit/>
        </w:trPr>
        <w:tc>
          <w:tcPr>
            <w:tcW w:w="738" w:type="dxa"/>
          </w:tcPr>
          <w:p w14:paraId="5AA4B381" w14:textId="77777777" w:rsidR="0041451F" w:rsidRDefault="0041451F">
            <w:pPr>
              <w:keepLines/>
              <w:spacing w:before="40" w:after="40"/>
            </w:pPr>
          </w:p>
        </w:tc>
        <w:tc>
          <w:tcPr>
            <w:tcW w:w="3510" w:type="dxa"/>
          </w:tcPr>
          <w:p w14:paraId="7B874F8D" w14:textId="77777777" w:rsidR="0041451F" w:rsidRDefault="00CD4F8C">
            <w:pPr>
              <w:keepLines/>
              <w:spacing w:before="40" w:after="40"/>
            </w:pPr>
            <w:r>
              <w:t xml:space="preserve">Date : </w:t>
            </w:r>
            <w:r>
              <w:rPr>
                <w:rStyle w:val="Prompt"/>
              </w:rPr>
              <w:sym w:font="Wingdings" w:char="F06C"/>
            </w:r>
          </w:p>
        </w:tc>
        <w:tc>
          <w:tcPr>
            <w:tcW w:w="450" w:type="dxa"/>
            <w:vMerge/>
            <w:shd w:val="clear" w:color="auto" w:fill="auto"/>
          </w:tcPr>
          <w:p w14:paraId="1103BF73" w14:textId="77777777" w:rsidR="0041451F" w:rsidRDefault="0041451F">
            <w:pPr>
              <w:keepLines/>
              <w:jc w:val="center"/>
            </w:pPr>
          </w:p>
        </w:tc>
        <w:tc>
          <w:tcPr>
            <w:tcW w:w="720" w:type="dxa"/>
          </w:tcPr>
          <w:p w14:paraId="57D44F8E" w14:textId="77777777" w:rsidR="0041451F" w:rsidRDefault="0041451F">
            <w:pPr>
              <w:keepLines/>
              <w:spacing w:before="40" w:after="40"/>
            </w:pPr>
          </w:p>
        </w:tc>
        <w:tc>
          <w:tcPr>
            <w:tcW w:w="4140" w:type="dxa"/>
          </w:tcPr>
          <w:p w14:paraId="06FCDDF2" w14:textId="77777777" w:rsidR="0041451F" w:rsidRDefault="00CD4F8C">
            <w:pPr>
              <w:keepLines/>
              <w:spacing w:before="40" w:after="40"/>
            </w:pPr>
            <w:r>
              <w:t xml:space="preserve">Date:  </w:t>
            </w:r>
            <w:commentRangeStart w:id="86"/>
            <w:r>
              <w:rPr>
                <w:rStyle w:val="Prompt"/>
              </w:rPr>
              <w:sym w:font="Wingdings" w:char="F06C"/>
            </w:r>
            <w:commentRangeEnd w:id="86"/>
            <w:r w:rsidR="00BF77C8">
              <w:rPr>
                <w:rStyle w:val="CommentReference"/>
              </w:rPr>
              <w:commentReference w:id="86"/>
            </w:r>
          </w:p>
        </w:tc>
      </w:tr>
    </w:tbl>
    <w:p w14:paraId="4E6D5792" w14:textId="77777777" w:rsidR="0041451F" w:rsidRDefault="0041451F">
      <w:pPr>
        <w:spacing w:after="720"/>
        <w:rPr>
          <w:szCs w:val="20"/>
        </w:rPr>
      </w:pPr>
    </w:p>
    <w:p w14:paraId="53C5537B" w14:textId="77777777" w:rsidR="0041451F" w:rsidRDefault="0041451F">
      <w:pPr>
        <w:spacing w:after="720"/>
        <w:rPr>
          <w:szCs w:val="20"/>
        </w:rPr>
        <w:sectPr w:rsidR="0041451F">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360" w:gutter="0"/>
          <w:pgNumType w:start="1"/>
          <w:cols w:space="708"/>
          <w:titlePg/>
          <w:docGrid w:linePitch="360"/>
        </w:sectPr>
      </w:pPr>
    </w:p>
    <w:p w14:paraId="54206E8C" w14:textId="77777777" w:rsidR="0041451F" w:rsidRDefault="00CD4F8C">
      <w:pPr>
        <w:pStyle w:val="HeadingDocTitle"/>
        <w:rPr>
          <w:rFonts w:cs="Arial"/>
        </w:rPr>
      </w:pPr>
      <w:r>
        <w:rPr>
          <w:rFonts w:cs="Arial"/>
        </w:rPr>
        <w:lastRenderedPageBreak/>
        <w:t>SCHEDULE A</w:t>
      </w:r>
    </w:p>
    <w:p w14:paraId="7B3DDB08" w14:textId="77777777" w:rsidR="0041451F" w:rsidRDefault="00CD4F8C">
      <w:pPr>
        <w:pStyle w:val="HeadingDocTitle"/>
        <w:rPr>
          <w:rFonts w:cs="Arial"/>
        </w:rPr>
      </w:pPr>
      <w:r>
        <w:rPr>
          <w:rFonts w:cs="Arial"/>
        </w:rPr>
        <w:t>SPECIFICATIONS OF THE GAME</w:t>
      </w:r>
    </w:p>
    <w:p w14:paraId="0F08AA82" w14:textId="77777777" w:rsidR="0041451F" w:rsidRDefault="00CD4F8C">
      <w:pPr>
        <w:pStyle w:val="BodyTextBold"/>
        <w:rPr>
          <w:rFonts w:cs="Arial"/>
        </w:rPr>
      </w:pPr>
      <w:r>
        <w:rPr>
          <w:rFonts w:cs="Arial"/>
        </w:rPr>
        <w:t>General information about the Game</w:t>
      </w:r>
    </w:p>
    <w:p w14:paraId="5A820694" w14:textId="77777777" w:rsidR="0041451F" w:rsidRDefault="0041451F">
      <w:pPr>
        <w:rPr>
          <w:b/>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2"/>
        <w:gridCol w:w="8010"/>
      </w:tblGrid>
      <w:tr w:rsidR="0041451F" w14:paraId="362B0A53" w14:textId="77777777">
        <w:tc>
          <w:tcPr>
            <w:tcW w:w="1272" w:type="dxa"/>
            <w:shd w:val="clear" w:color="auto" w:fill="auto"/>
          </w:tcPr>
          <w:p w14:paraId="4943554D" w14:textId="77777777" w:rsidR="0041451F" w:rsidRDefault="00CD4F8C">
            <w:pPr>
              <w:rPr>
                <w:b/>
                <w:szCs w:val="20"/>
              </w:rPr>
            </w:pPr>
            <w:proofErr w:type="spellStart"/>
            <w:r>
              <w:rPr>
                <w:b/>
                <w:szCs w:val="20"/>
              </w:rPr>
              <w:t>Working</w:t>
            </w:r>
            <w:proofErr w:type="spellEnd"/>
            <w:r>
              <w:rPr>
                <w:b/>
                <w:szCs w:val="20"/>
              </w:rPr>
              <w:t xml:space="preserve"> </w:t>
            </w:r>
            <w:proofErr w:type="spellStart"/>
            <w:r>
              <w:rPr>
                <w:b/>
                <w:szCs w:val="20"/>
              </w:rPr>
              <w:t>Title</w:t>
            </w:r>
            <w:proofErr w:type="spellEnd"/>
          </w:p>
        </w:tc>
        <w:tc>
          <w:tcPr>
            <w:tcW w:w="8010" w:type="dxa"/>
            <w:shd w:val="clear" w:color="auto" w:fill="auto"/>
          </w:tcPr>
          <w:p w14:paraId="372C3647" w14:textId="77777777" w:rsidR="0041451F" w:rsidRDefault="00CD4F8C">
            <w:pPr>
              <w:rPr>
                <w:szCs w:val="20"/>
              </w:rPr>
            </w:pPr>
            <w:r>
              <w:rPr>
                <w:szCs w:val="20"/>
              </w:rPr>
              <w:t>Pattern Battle</w:t>
            </w:r>
          </w:p>
        </w:tc>
      </w:tr>
      <w:tr w:rsidR="0041451F" w14:paraId="7744F6EC" w14:textId="77777777">
        <w:tc>
          <w:tcPr>
            <w:tcW w:w="1272" w:type="dxa"/>
            <w:shd w:val="clear" w:color="auto" w:fill="auto"/>
          </w:tcPr>
          <w:p w14:paraId="2C37E566" w14:textId="77777777" w:rsidR="0041451F" w:rsidRDefault="00CD4F8C">
            <w:pPr>
              <w:rPr>
                <w:b/>
                <w:szCs w:val="20"/>
              </w:rPr>
            </w:pPr>
            <w:r>
              <w:rPr>
                <w:b/>
                <w:szCs w:val="20"/>
              </w:rPr>
              <w:t>Platform(s)</w:t>
            </w:r>
          </w:p>
        </w:tc>
        <w:tc>
          <w:tcPr>
            <w:tcW w:w="8010" w:type="dxa"/>
            <w:shd w:val="clear" w:color="auto" w:fill="auto"/>
          </w:tcPr>
          <w:p w14:paraId="77684C53" w14:textId="77777777" w:rsidR="0041451F" w:rsidRDefault="00CD4F8C" w:rsidP="00F265E1">
            <w:pPr>
              <w:rPr>
                <w:szCs w:val="20"/>
              </w:rPr>
            </w:pPr>
            <w:proofErr w:type="spellStart"/>
            <w:r>
              <w:rPr>
                <w:szCs w:val="20"/>
              </w:rPr>
              <w:t>iOS</w:t>
            </w:r>
            <w:proofErr w:type="spellEnd"/>
            <w:r w:rsidR="005F2E6D">
              <w:rPr>
                <w:szCs w:val="20"/>
              </w:rPr>
              <w:t xml:space="preserve"> </w:t>
            </w:r>
            <w:proofErr w:type="spellStart"/>
            <w:r w:rsidR="005F2E6D">
              <w:rPr>
                <w:szCs w:val="20"/>
              </w:rPr>
              <w:t>with</w:t>
            </w:r>
            <w:proofErr w:type="spellEnd"/>
            <w:r w:rsidR="005F2E6D">
              <w:rPr>
                <w:szCs w:val="20"/>
              </w:rPr>
              <w:t xml:space="preserve"> </w:t>
            </w:r>
            <w:proofErr w:type="spellStart"/>
            <w:r w:rsidR="005F2E6D">
              <w:rPr>
                <w:szCs w:val="20"/>
              </w:rPr>
              <w:t>potential</w:t>
            </w:r>
            <w:proofErr w:type="spellEnd"/>
            <w:r w:rsidR="005F2E6D">
              <w:rPr>
                <w:szCs w:val="20"/>
              </w:rPr>
              <w:t xml:space="preserve"> ports to </w:t>
            </w:r>
            <w:proofErr w:type="spellStart"/>
            <w:r w:rsidR="005F2E6D">
              <w:rPr>
                <w:szCs w:val="20"/>
              </w:rPr>
              <w:t>Android</w:t>
            </w:r>
            <w:proofErr w:type="spellEnd"/>
            <w:r w:rsidR="005F2E6D">
              <w:rPr>
                <w:szCs w:val="20"/>
              </w:rPr>
              <w:t xml:space="preserve">, </w:t>
            </w:r>
            <w:proofErr w:type="spellStart"/>
            <w:r w:rsidR="005F2E6D">
              <w:rPr>
                <w:szCs w:val="20"/>
              </w:rPr>
              <w:t>Blackberry</w:t>
            </w:r>
            <w:proofErr w:type="spellEnd"/>
            <w:r w:rsidR="005F2E6D">
              <w:rPr>
                <w:szCs w:val="20"/>
              </w:rPr>
              <w:t>, Windows Phone</w:t>
            </w:r>
            <w:r w:rsidR="00F265E1">
              <w:rPr>
                <w:szCs w:val="20"/>
              </w:rPr>
              <w:t>, Windows, Mac, Linux, PS3, PS4, Xbox 360, Xbox One, and Wii U.</w:t>
            </w:r>
          </w:p>
        </w:tc>
      </w:tr>
      <w:tr w:rsidR="0041451F" w14:paraId="4E364126" w14:textId="77777777">
        <w:tc>
          <w:tcPr>
            <w:tcW w:w="1272" w:type="dxa"/>
            <w:shd w:val="clear" w:color="auto" w:fill="auto"/>
          </w:tcPr>
          <w:p w14:paraId="2BC1B5CB" w14:textId="77777777" w:rsidR="0041451F" w:rsidRDefault="00CD4F8C">
            <w:pPr>
              <w:rPr>
                <w:b/>
                <w:szCs w:val="20"/>
              </w:rPr>
            </w:pPr>
            <w:proofErr w:type="spellStart"/>
            <w:r>
              <w:rPr>
                <w:b/>
                <w:szCs w:val="20"/>
              </w:rPr>
              <w:t>Language</w:t>
            </w:r>
            <w:proofErr w:type="spellEnd"/>
            <w:ins w:id="87" w:author="Author" w:date="2014-01-21T22:09:00Z">
              <w:r w:rsidR="00F265E1">
                <w:rPr>
                  <w:b/>
                  <w:szCs w:val="20"/>
                </w:rPr>
                <w:t>(s)</w:t>
              </w:r>
            </w:ins>
          </w:p>
        </w:tc>
        <w:tc>
          <w:tcPr>
            <w:tcW w:w="8010" w:type="dxa"/>
            <w:shd w:val="clear" w:color="auto" w:fill="auto"/>
          </w:tcPr>
          <w:p w14:paraId="4168028A" w14:textId="77777777" w:rsidR="0041451F" w:rsidRDefault="00CD4F8C">
            <w:pPr>
              <w:rPr>
                <w:szCs w:val="20"/>
              </w:rPr>
            </w:pPr>
            <w:r>
              <w:rPr>
                <w:szCs w:val="20"/>
              </w:rPr>
              <w:t>French and English</w:t>
            </w:r>
            <w:ins w:id="88" w:author="Author" w:date="2014-01-21T22:13:00Z">
              <w:r w:rsidR="00F265E1">
                <w:rPr>
                  <w:szCs w:val="20"/>
                </w:rPr>
                <w:t xml:space="preserve"> </w:t>
              </w:r>
            </w:ins>
            <w:proofErr w:type="spellStart"/>
            <w:r w:rsidR="00F265E1">
              <w:rPr>
                <w:szCs w:val="20"/>
              </w:rPr>
              <w:t>with</w:t>
            </w:r>
            <w:proofErr w:type="spellEnd"/>
            <w:r w:rsidR="00F265E1">
              <w:rPr>
                <w:szCs w:val="20"/>
              </w:rPr>
              <w:t xml:space="preserve"> </w:t>
            </w:r>
            <w:proofErr w:type="spellStart"/>
            <w:r w:rsidR="00F265E1">
              <w:rPr>
                <w:szCs w:val="20"/>
              </w:rPr>
              <w:t>potential</w:t>
            </w:r>
            <w:proofErr w:type="spellEnd"/>
            <w:r w:rsidR="00F265E1">
              <w:rPr>
                <w:szCs w:val="20"/>
              </w:rPr>
              <w:t xml:space="preserve"> </w:t>
            </w:r>
            <w:proofErr w:type="spellStart"/>
            <w:r w:rsidR="00F265E1">
              <w:rPr>
                <w:szCs w:val="20"/>
              </w:rPr>
              <w:t>other</w:t>
            </w:r>
            <w:proofErr w:type="spellEnd"/>
            <w:r w:rsidR="00F265E1">
              <w:rPr>
                <w:szCs w:val="20"/>
              </w:rPr>
              <w:t xml:space="preserve"> </w:t>
            </w:r>
            <w:proofErr w:type="spellStart"/>
            <w:r w:rsidR="00F265E1">
              <w:rPr>
                <w:szCs w:val="20"/>
              </w:rPr>
              <w:t>localization</w:t>
            </w:r>
            <w:proofErr w:type="spellEnd"/>
            <w:r w:rsidR="00F265E1">
              <w:rPr>
                <w:szCs w:val="20"/>
              </w:rPr>
              <w:t xml:space="preserve"> to </w:t>
            </w:r>
            <w:proofErr w:type="spellStart"/>
            <w:r w:rsidR="00F265E1">
              <w:rPr>
                <w:szCs w:val="20"/>
              </w:rPr>
              <w:t>Russian</w:t>
            </w:r>
            <w:proofErr w:type="spellEnd"/>
            <w:r w:rsidR="00F265E1">
              <w:rPr>
                <w:szCs w:val="20"/>
              </w:rPr>
              <w:t xml:space="preserve">, </w:t>
            </w:r>
            <w:proofErr w:type="spellStart"/>
            <w:r w:rsidR="00F265E1">
              <w:rPr>
                <w:szCs w:val="20"/>
              </w:rPr>
              <w:t>Korean</w:t>
            </w:r>
            <w:proofErr w:type="spellEnd"/>
            <w:r w:rsidR="00F265E1">
              <w:rPr>
                <w:szCs w:val="20"/>
              </w:rPr>
              <w:t xml:space="preserve">, </w:t>
            </w:r>
            <w:proofErr w:type="spellStart"/>
            <w:r w:rsidR="00F265E1">
              <w:rPr>
                <w:szCs w:val="20"/>
              </w:rPr>
              <w:t>Chinese</w:t>
            </w:r>
            <w:proofErr w:type="spellEnd"/>
            <w:r w:rsidR="00F265E1">
              <w:rPr>
                <w:szCs w:val="20"/>
              </w:rPr>
              <w:t xml:space="preserve">, </w:t>
            </w:r>
            <w:proofErr w:type="spellStart"/>
            <w:r w:rsidR="00F265E1">
              <w:rPr>
                <w:szCs w:val="20"/>
              </w:rPr>
              <w:t>German</w:t>
            </w:r>
            <w:proofErr w:type="spellEnd"/>
            <w:r w:rsidR="00F265E1">
              <w:rPr>
                <w:szCs w:val="20"/>
              </w:rPr>
              <w:t xml:space="preserve">, </w:t>
            </w:r>
            <w:proofErr w:type="spellStart"/>
            <w:r w:rsidR="00AF4CF3">
              <w:rPr>
                <w:szCs w:val="20"/>
              </w:rPr>
              <w:t>Danish</w:t>
            </w:r>
            <w:proofErr w:type="spellEnd"/>
            <w:r w:rsidR="00AF4CF3">
              <w:rPr>
                <w:szCs w:val="20"/>
              </w:rPr>
              <w:t xml:space="preserve">, </w:t>
            </w:r>
            <w:proofErr w:type="spellStart"/>
            <w:r w:rsidR="00AF4CF3">
              <w:rPr>
                <w:szCs w:val="20"/>
              </w:rPr>
              <w:t>Dutch</w:t>
            </w:r>
            <w:proofErr w:type="spellEnd"/>
            <w:r w:rsidR="00AF4CF3">
              <w:rPr>
                <w:szCs w:val="20"/>
              </w:rPr>
              <w:t xml:space="preserve">, </w:t>
            </w:r>
            <w:proofErr w:type="spellStart"/>
            <w:r w:rsidR="00AF4CF3">
              <w:rPr>
                <w:szCs w:val="20"/>
              </w:rPr>
              <w:t>Greek</w:t>
            </w:r>
            <w:proofErr w:type="spellEnd"/>
            <w:ins w:id="89" w:author="Author" w:date="2014-01-21T22:15:00Z">
              <w:r w:rsidR="00AF4CF3">
                <w:rPr>
                  <w:szCs w:val="20"/>
                </w:rPr>
                <w:t xml:space="preserve">, </w:t>
              </w:r>
              <w:proofErr w:type="spellStart"/>
              <w:r w:rsidR="00AF4CF3">
                <w:rPr>
                  <w:szCs w:val="20"/>
                </w:rPr>
                <w:t>I</w:t>
              </w:r>
            </w:ins>
            <w:r w:rsidR="00AF4CF3">
              <w:rPr>
                <w:szCs w:val="20"/>
              </w:rPr>
              <w:t>talian</w:t>
            </w:r>
            <w:proofErr w:type="spellEnd"/>
            <w:r w:rsidR="00AF4CF3">
              <w:rPr>
                <w:szCs w:val="20"/>
              </w:rPr>
              <w:t xml:space="preserve">, </w:t>
            </w:r>
            <w:proofErr w:type="spellStart"/>
            <w:r w:rsidR="00AF4CF3">
              <w:rPr>
                <w:szCs w:val="20"/>
              </w:rPr>
              <w:t>Portuguese</w:t>
            </w:r>
            <w:proofErr w:type="spellEnd"/>
            <w:r w:rsidR="00AF4CF3">
              <w:rPr>
                <w:szCs w:val="20"/>
              </w:rPr>
              <w:t xml:space="preserve">, </w:t>
            </w:r>
            <w:proofErr w:type="spellStart"/>
            <w:r w:rsidR="00AF4CF3">
              <w:rPr>
                <w:szCs w:val="20"/>
              </w:rPr>
              <w:t>Spanish</w:t>
            </w:r>
            <w:proofErr w:type="spellEnd"/>
            <w:r w:rsidR="00AF4CF3">
              <w:rPr>
                <w:szCs w:val="20"/>
              </w:rPr>
              <w:t xml:space="preserve">, </w:t>
            </w:r>
            <w:proofErr w:type="spellStart"/>
            <w:r w:rsidR="00AF4CF3">
              <w:rPr>
                <w:szCs w:val="20"/>
              </w:rPr>
              <w:t>Polish</w:t>
            </w:r>
            <w:proofErr w:type="spellEnd"/>
            <w:r w:rsidR="00AF4CF3">
              <w:rPr>
                <w:szCs w:val="20"/>
              </w:rPr>
              <w:t xml:space="preserve">, </w:t>
            </w:r>
            <w:proofErr w:type="spellStart"/>
            <w:r w:rsidR="00AF4CF3">
              <w:rPr>
                <w:szCs w:val="20"/>
              </w:rPr>
              <w:t>Hebrew</w:t>
            </w:r>
            <w:proofErr w:type="spellEnd"/>
            <w:r w:rsidR="00AF4CF3">
              <w:rPr>
                <w:szCs w:val="20"/>
              </w:rPr>
              <w:t xml:space="preserve">, </w:t>
            </w:r>
            <w:proofErr w:type="spellStart"/>
            <w:r w:rsidR="00AF4CF3">
              <w:rPr>
                <w:szCs w:val="20"/>
              </w:rPr>
              <w:t>Swedish</w:t>
            </w:r>
            <w:proofErr w:type="spellEnd"/>
            <w:r w:rsidR="00AF4CF3">
              <w:rPr>
                <w:szCs w:val="20"/>
              </w:rPr>
              <w:t xml:space="preserve">, </w:t>
            </w:r>
            <w:proofErr w:type="spellStart"/>
            <w:r w:rsidR="00AF4CF3">
              <w:rPr>
                <w:szCs w:val="20"/>
              </w:rPr>
              <w:t>Norwegian</w:t>
            </w:r>
            <w:proofErr w:type="spellEnd"/>
            <w:r w:rsidR="00AF4CF3">
              <w:rPr>
                <w:szCs w:val="20"/>
              </w:rPr>
              <w:t xml:space="preserve"> and </w:t>
            </w:r>
            <w:proofErr w:type="spellStart"/>
            <w:r w:rsidR="00AF4CF3">
              <w:rPr>
                <w:szCs w:val="20"/>
              </w:rPr>
              <w:t>Japanese</w:t>
            </w:r>
            <w:proofErr w:type="spellEnd"/>
            <w:r w:rsidR="00AF4CF3">
              <w:rPr>
                <w:szCs w:val="20"/>
              </w:rPr>
              <w:t xml:space="preserve">. </w:t>
            </w:r>
          </w:p>
        </w:tc>
      </w:tr>
      <w:tr w:rsidR="0041451F" w14:paraId="28BA9B3C" w14:textId="77777777">
        <w:tc>
          <w:tcPr>
            <w:tcW w:w="1272" w:type="dxa"/>
            <w:shd w:val="clear" w:color="auto" w:fill="auto"/>
          </w:tcPr>
          <w:p w14:paraId="126E208E" w14:textId="77777777" w:rsidR="0041451F" w:rsidRDefault="00CD4F8C">
            <w:pPr>
              <w:rPr>
                <w:b/>
                <w:szCs w:val="20"/>
              </w:rPr>
            </w:pPr>
            <w:proofErr w:type="spellStart"/>
            <w:r>
              <w:rPr>
                <w:b/>
                <w:szCs w:val="20"/>
              </w:rPr>
              <w:t>Territory</w:t>
            </w:r>
            <w:proofErr w:type="spellEnd"/>
          </w:p>
        </w:tc>
        <w:tc>
          <w:tcPr>
            <w:tcW w:w="8010" w:type="dxa"/>
            <w:shd w:val="clear" w:color="auto" w:fill="auto"/>
          </w:tcPr>
          <w:p w14:paraId="25E3A195" w14:textId="77777777" w:rsidR="0041451F" w:rsidRDefault="00CD4F8C" w:rsidP="00AF4CF3">
            <w:pPr>
              <w:rPr>
                <w:szCs w:val="20"/>
              </w:rPr>
            </w:pPr>
            <w:r>
              <w:rPr>
                <w:szCs w:val="20"/>
              </w:rPr>
              <w:t>The world.</w:t>
            </w:r>
          </w:p>
        </w:tc>
      </w:tr>
      <w:tr w:rsidR="0041451F" w14:paraId="4D3287DD" w14:textId="77777777">
        <w:tc>
          <w:tcPr>
            <w:tcW w:w="1272" w:type="dxa"/>
            <w:shd w:val="clear" w:color="auto" w:fill="auto"/>
          </w:tcPr>
          <w:p w14:paraId="19E218ED" w14:textId="77777777" w:rsidR="0041451F" w:rsidRDefault="0041451F">
            <w:pPr>
              <w:rPr>
                <w:b/>
                <w:szCs w:val="20"/>
              </w:rPr>
            </w:pPr>
          </w:p>
        </w:tc>
        <w:tc>
          <w:tcPr>
            <w:tcW w:w="8010" w:type="dxa"/>
            <w:shd w:val="clear" w:color="auto" w:fill="auto"/>
          </w:tcPr>
          <w:p w14:paraId="11E3048E" w14:textId="77777777" w:rsidR="0041451F" w:rsidRDefault="00950E7C" w:rsidP="00950E7C">
            <w:pPr>
              <w:rPr>
                <w:b/>
                <w:szCs w:val="20"/>
                <w:lang w:val="en-CA"/>
              </w:rPr>
            </w:pPr>
            <w:commentRangeStart w:id="90"/>
            <w:r>
              <w:rPr>
                <w:b/>
                <w:szCs w:val="20"/>
                <w:lang w:val="en-CA"/>
              </w:rPr>
              <w:t>Original design concept document from Walkin Games appended</w:t>
            </w:r>
            <w:commentRangeEnd w:id="90"/>
            <w:r>
              <w:rPr>
                <w:rStyle w:val="CommentReference"/>
              </w:rPr>
              <w:commentReference w:id="90"/>
            </w:r>
          </w:p>
        </w:tc>
      </w:tr>
    </w:tbl>
    <w:p w14:paraId="2692FFAE" w14:textId="77777777" w:rsidR="0041451F" w:rsidRDefault="0041451F">
      <w:pPr>
        <w:rPr>
          <w:szCs w:val="20"/>
          <w:lang w:val="en-CA"/>
        </w:rPr>
      </w:pPr>
    </w:p>
    <w:p w14:paraId="70677A3E" w14:textId="77777777" w:rsidR="0041451F" w:rsidRDefault="00CD4F8C">
      <w:pPr>
        <w:pStyle w:val="BodyTextBold"/>
        <w:rPr>
          <w:rFonts w:cs="Arial"/>
          <w:lang w:val="en-CA"/>
        </w:rPr>
      </w:pPr>
      <w:r>
        <w:rPr>
          <w:rFonts w:cs="Arial"/>
          <w:lang w:val="en-CA"/>
        </w:rPr>
        <w:t>Summary description of the concept of the Game created by Walkin (the “Concept”)</w:t>
      </w:r>
    </w:p>
    <w:p w14:paraId="4CC99A07" w14:textId="77777777" w:rsidR="0041451F" w:rsidRPr="008D7E1A" w:rsidRDefault="008D7E1A">
      <w:pPr>
        <w:pStyle w:val="BodyTextBold"/>
        <w:rPr>
          <w:rFonts w:cs="Arial"/>
          <w:b w:val="0"/>
          <w:lang w:val="en-CA"/>
        </w:rPr>
      </w:pPr>
      <w:r w:rsidRPr="008D7E1A">
        <w:rPr>
          <w:rFonts w:cs="Arial"/>
          <w:b w:val="0"/>
          <w:lang w:val="en-CA"/>
        </w:rPr>
        <w:t>The player must memorise and repeat a pattern of gestures and button commands correctly to progress to a more challenging sequence.</w:t>
      </w:r>
    </w:p>
    <w:p w14:paraId="6D26E1F8" w14:textId="77777777" w:rsidR="0041451F" w:rsidRDefault="00CD4F8C">
      <w:pPr>
        <w:pStyle w:val="BodyTextBold"/>
        <w:rPr>
          <w:rFonts w:cs="Arial"/>
          <w:lang w:val="en-CA"/>
        </w:rPr>
      </w:pPr>
      <w:r>
        <w:rPr>
          <w:rFonts w:cs="Arial"/>
          <w:lang w:val="en-CA"/>
        </w:rPr>
        <w:t>Logos and credits</w:t>
      </w:r>
    </w:p>
    <w:p w14:paraId="07B7E8B9" w14:textId="77777777" w:rsidR="0041451F" w:rsidRDefault="00CD4F8C">
      <w:pPr>
        <w:rPr>
          <w:lang w:val="en-CA"/>
        </w:rPr>
      </w:pPr>
      <w:proofErr w:type="spellStart"/>
      <w:r>
        <w:rPr>
          <w:lang w:val="en-CA"/>
        </w:rPr>
        <w:t>Walkin’s</w:t>
      </w:r>
      <w:proofErr w:type="spellEnd"/>
      <w:r>
        <w:rPr>
          <w:lang w:val="en-CA"/>
        </w:rPr>
        <w:t xml:space="preserve"> logo and/or name shall appear alongside BZR’s name and/or logo in the opening screen of the Game and anytime credits are mentioned</w:t>
      </w:r>
      <w:r w:rsidR="00CB174B">
        <w:rPr>
          <w:lang w:val="en-CA"/>
        </w:rPr>
        <w:t xml:space="preserve"> in both the game and in any marketing materials</w:t>
      </w:r>
      <w:r>
        <w:rPr>
          <w:lang w:val="en-CA"/>
        </w:rPr>
        <w:t>.</w:t>
      </w:r>
    </w:p>
    <w:p w14:paraId="3567BDFA" w14:textId="77777777" w:rsidR="0041451F" w:rsidRDefault="00CD4F8C">
      <w:pPr>
        <w:pStyle w:val="BodyTextBold"/>
        <w:rPr>
          <w:rFonts w:cs="Arial"/>
          <w:lang w:val="en-CA"/>
        </w:rPr>
      </w:pPr>
      <w:r>
        <w:rPr>
          <w:rFonts w:cs="Arial"/>
          <w:lang w:val="en-CA"/>
        </w:rPr>
        <w:t>Quality requirements</w:t>
      </w:r>
    </w:p>
    <w:p w14:paraId="67EFDF35" w14:textId="77777777" w:rsidR="0041451F" w:rsidRDefault="00BC66C8">
      <w:pPr>
        <w:rPr>
          <w:lang w:val="en-CA"/>
        </w:rPr>
      </w:pPr>
      <w:r>
        <w:rPr>
          <w:lang w:val="en-CA"/>
        </w:rPr>
        <w:t xml:space="preserve">Without limiting the generality of the other provisions of this Agreement, </w:t>
      </w:r>
      <w:ins w:id="91" w:author="Author" w:date="2014-02-14T14:41:00Z">
        <w:r>
          <w:rPr>
            <w:lang w:val="en-CA"/>
          </w:rPr>
          <w:t>t</w:t>
        </w:r>
      </w:ins>
      <w:r w:rsidR="00CD4F8C">
        <w:rPr>
          <w:lang w:val="en-CA"/>
        </w:rPr>
        <w:t>he Game shall be exempt of the following technical issues (“</w:t>
      </w:r>
      <w:r w:rsidR="00CD4F8C">
        <w:rPr>
          <w:b/>
          <w:lang w:val="en-CA"/>
        </w:rPr>
        <w:t>Errors</w:t>
      </w:r>
      <w:r w:rsidR="00CD4F8C">
        <w:rPr>
          <w:lang w:val="en-CA"/>
        </w:rPr>
        <w:t>”) before it can be released:</w:t>
      </w:r>
    </w:p>
    <w:p w14:paraId="7852E7B7" w14:textId="77777777" w:rsidR="0041451F" w:rsidRDefault="00CD4F8C">
      <w:pPr>
        <w:pStyle w:val="StandardFRL3"/>
        <w:rPr>
          <w:lang w:val="en-CA"/>
        </w:rPr>
      </w:pPr>
      <w:r>
        <w:rPr>
          <w:u w:val="single"/>
          <w:lang w:val="en-CA"/>
        </w:rPr>
        <w:t>Blocker</w:t>
      </w:r>
      <w:r>
        <w:rPr>
          <w:lang w:val="en-CA"/>
        </w:rPr>
        <w:t>: An issue of the highest importance that would have such a negative effect on the Game that it would be to detrimental to release with it. This includes, without limitation, server crashes, client crashes, unplayable gameplay and exploits; and</w:t>
      </w:r>
    </w:p>
    <w:p w14:paraId="1F90542A" w14:textId="77777777" w:rsidR="0041451F" w:rsidRDefault="00CD4F8C">
      <w:pPr>
        <w:pStyle w:val="StandardFRL3"/>
        <w:rPr>
          <w:lang w:val="en-CA"/>
        </w:rPr>
      </w:pPr>
      <w:r>
        <w:rPr>
          <w:u w:val="single"/>
          <w:lang w:val="en-CA"/>
        </w:rPr>
        <w:t>Critical</w:t>
      </w:r>
      <w:r>
        <w:rPr>
          <w:lang w:val="en-CA"/>
        </w:rPr>
        <w:t xml:space="preserve">: An </w:t>
      </w:r>
      <w:proofErr w:type="gramStart"/>
      <w:r>
        <w:rPr>
          <w:lang w:val="en-CA"/>
        </w:rPr>
        <w:t>issue which</w:t>
      </w:r>
      <w:proofErr w:type="gramEnd"/>
      <w:r>
        <w:rPr>
          <w:lang w:val="en-CA"/>
        </w:rPr>
        <w:t xml:space="preserve"> severely effects Game play or player enjoyment but does not stop the player from progressing or playing the Game. A work around may exist but its use is unsatisfactory.</w:t>
      </w:r>
    </w:p>
    <w:p w14:paraId="7EF98C52" w14:textId="77777777" w:rsidR="0041451F" w:rsidRDefault="00BC66C8">
      <w:pPr>
        <w:rPr>
          <w:lang w:val="en-CA"/>
        </w:rPr>
      </w:pPr>
      <w:r>
        <w:rPr>
          <w:lang w:val="en-CA"/>
        </w:rPr>
        <w:t>Without limiting the generality of the other provisions of this Agreement, t</w:t>
      </w:r>
      <w:r w:rsidR="00CD4F8C">
        <w:rPr>
          <w:lang w:val="en-CA"/>
        </w:rPr>
        <w:t>he Game can but should not be released if it presents the following Error:</w:t>
      </w:r>
    </w:p>
    <w:p w14:paraId="4689276A" w14:textId="77777777" w:rsidR="0041451F" w:rsidRDefault="00CD4F8C">
      <w:pPr>
        <w:pStyle w:val="StandardFRL3"/>
        <w:rPr>
          <w:lang w:val="en-CA"/>
        </w:rPr>
      </w:pPr>
      <w:r>
        <w:rPr>
          <w:u w:val="single"/>
          <w:lang w:val="en-CA"/>
        </w:rPr>
        <w:t>Major</w:t>
      </w:r>
      <w:r>
        <w:rPr>
          <w:lang w:val="en-CA"/>
        </w:rPr>
        <w:t xml:space="preserve">: An </w:t>
      </w:r>
      <w:proofErr w:type="gramStart"/>
      <w:r>
        <w:rPr>
          <w:lang w:val="en-CA"/>
        </w:rPr>
        <w:t>issue which</w:t>
      </w:r>
      <w:proofErr w:type="gramEnd"/>
      <w:r>
        <w:rPr>
          <w:lang w:val="en-CA"/>
        </w:rPr>
        <w:t xml:space="preserve"> is easily noticeable and affects the player in a negative manner. Should this Error affect a lot of players, it should be bumped up in severity accordingly, as it reflects poorly on the Game.</w:t>
      </w:r>
      <w:r w:rsidR="00AF4CF3">
        <w:rPr>
          <w:lang w:val="en-CA"/>
        </w:rPr>
        <w:t xml:space="preserve"> Post-launch, all identified Major errors shall be fixed within </w:t>
      </w:r>
      <w:r w:rsidR="00015774">
        <w:rPr>
          <w:lang w:val="en-CA"/>
        </w:rPr>
        <w:t>fourteen (</w:t>
      </w:r>
      <w:r w:rsidR="00F25C1F">
        <w:rPr>
          <w:lang w:val="en-CA"/>
        </w:rPr>
        <w:t>30</w:t>
      </w:r>
      <w:r w:rsidR="00015774">
        <w:rPr>
          <w:lang w:val="en-CA"/>
        </w:rPr>
        <w:t>)</w:t>
      </w:r>
      <w:r w:rsidR="00AF4CF3">
        <w:rPr>
          <w:lang w:val="en-CA"/>
        </w:rPr>
        <w:t xml:space="preserve"> days of reporting.</w:t>
      </w:r>
    </w:p>
    <w:p w14:paraId="16B9F0A4" w14:textId="77777777" w:rsidR="0041451F" w:rsidRDefault="00BC66C8">
      <w:pPr>
        <w:rPr>
          <w:lang w:val="en-CA"/>
        </w:rPr>
      </w:pPr>
      <w:r>
        <w:rPr>
          <w:lang w:val="en-CA"/>
        </w:rPr>
        <w:lastRenderedPageBreak/>
        <w:t>Without limiting the generality of the other provisions of this Agreement, t</w:t>
      </w:r>
      <w:r w:rsidR="00CD4F8C">
        <w:rPr>
          <w:lang w:val="en-CA"/>
        </w:rPr>
        <w:t>he presence of the following Errors shall not impede the release of the Game:</w:t>
      </w:r>
    </w:p>
    <w:p w14:paraId="765182F7" w14:textId="77777777" w:rsidR="0041451F" w:rsidRDefault="00CD4F8C">
      <w:pPr>
        <w:pStyle w:val="StandardFRL3"/>
        <w:rPr>
          <w:lang w:val="en-CA"/>
        </w:rPr>
      </w:pPr>
      <w:r>
        <w:rPr>
          <w:u w:val="single"/>
          <w:lang w:val="en-CA"/>
        </w:rPr>
        <w:t>Normal:</w:t>
      </w:r>
      <w:r>
        <w:rPr>
          <w:lang w:val="en-CA"/>
        </w:rPr>
        <w:t xml:space="preserve"> An issue that is common, such as a graphical or design issue that does not impact Game play, could affect public perception as to the quality of the Game. Should this Error affect a lot of players, it should be bumped up in severity accordingly, as it reflects poorly on the Game;</w:t>
      </w:r>
    </w:p>
    <w:p w14:paraId="301A3132" w14:textId="77777777" w:rsidR="0041451F" w:rsidRDefault="00CD4F8C">
      <w:pPr>
        <w:pStyle w:val="StandardFRL3"/>
        <w:rPr>
          <w:lang w:val="en-CA"/>
        </w:rPr>
      </w:pPr>
      <w:r>
        <w:rPr>
          <w:u w:val="single"/>
          <w:lang w:val="en-CA"/>
        </w:rPr>
        <w:t>Minor:</w:t>
      </w:r>
      <w:r>
        <w:rPr>
          <w:lang w:val="en-CA"/>
        </w:rPr>
        <w:t xml:space="preserve"> An </w:t>
      </w:r>
      <w:proofErr w:type="gramStart"/>
      <w:r>
        <w:rPr>
          <w:lang w:val="en-CA"/>
        </w:rPr>
        <w:t>issue which</w:t>
      </w:r>
      <w:proofErr w:type="gramEnd"/>
      <w:r>
        <w:rPr>
          <w:lang w:val="en-CA"/>
        </w:rPr>
        <w:t xml:space="preserve"> is small, will not affect Game play and is unlikely to be noticed by a player.</w:t>
      </w:r>
    </w:p>
    <w:p w14:paraId="77DE218E" w14:textId="77777777" w:rsidR="0041451F" w:rsidRDefault="00CD4F8C">
      <w:pPr>
        <w:pStyle w:val="StandardFRL3"/>
        <w:rPr>
          <w:lang w:val="en-CA"/>
        </w:rPr>
      </w:pPr>
      <w:r>
        <w:rPr>
          <w:u w:val="single"/>
          <w:lang w:val="en-CA"/>
        </w:rPr>
        <w:t>Trivial:</w:t>
      </w:r>
      <w:r>
        <w:rPr>
          <w:lang w:val="en-CA"/>
        </w:rPr>
        <w:t xml:space="preserve"> An issue which is negligible and often due to personal taste or a difference of opinion, or graphical issues that are difficult to notice.</w:t>
      </w:r>
    </w:p>
    <w:p w14:paraId="1FBA2EFD" w14:textId="77777777" w:rsidR="0041451F" w:rsidRDefault="00CD4F8C">
      <w:pPr>
        <w:pStyle w:val="StandardFRL3"/>
        <w:rPr>
          <w:lang w:val="en-CA"/>
        </w:rPr>
      </w:pPr>
      <w:r>
        <w:rPr>
          <w:u w:val="single"/>
          <w:lang w:val="en-CA"/>
        </w:rPr>
        <w:t>Enhancement:</w:t>
      </w:r>
      <w:r>
        <w:rPr>
          <w:lang w:val="en-CA"/>
        </w:rPr>
        <w:t xml:space="preserve"> A suggestion or feedback from a player that is not otherwise an Error.</w:t>
      </w:r>
    </w:p>
    <w:p w14:paraId="44A950B0" w14:textId="77777777" w:rsidR="0041451F" w:rsidRDefault="0041451F">
      <w:pPr>
        <w:rPr>
          <w:lang w:val="en-CA"/>
        </w:rPr>
        <w:sectPr w:rsidR="0041451F">
          <w:headerReference w:type="default" r:id="rId18"/>
          <w:footerReference w:type="default" r:id="rId19"/>
          <w:headerReference w:type="first" r:id="rId20"/>
          <w:footerReference w:type="first" r:id="rId21"/>
          <w:pgSz w:w="12240" w:h="15840" w:code="1"/>
          <w:pgMar w:top="1440" w:right="1440" w:bottom="1440" w:left="1440" w:header="720" w:footer="360" w:gutter="0"/>
          <w:pgNumType w:start="1"/>
          <w:cols w:space="708"/>
          <w:titlePg/>
          <w:docGrid w:linePitch="360"/>
        </w:sectPr>
      </w:pPr>
    </w:p>
    <w:p w14:paraId="2E89534B" w14:textId="77777777" w:rsidR="0041451F" w:rsidRDefault="00CD4F8C">
      <w:pPr>
        <w:pStyle w:val="HeadingDocTitle"/>
        <w:rPr>
          <w:rFonts w:cs="Arial"/>
          <w:lang w:val="en-CA"/>
        </w:rPr>
      </w:pPr>
      <w:r>
        <w:rPr>
          <w:rFonts w:cs="Arial"/>
          <w:lang w:val="en-CA"/>
        </w:rPr>
        <w:lastRenderedPageBreak/>
        <w:t>SCHEDULE B</w:t>
      </w:r>
    </w:p>
    <w:p w14:paraId="654D388A" w14:textId="77777777" w:rsidR="0041451F" w:rsidRDefault="00CD4F8C">
      <w:pPr>
        <w:pStyle w:val="HeadingDocTitle"/>
        <w:rPr>
          <w:rFonts w:cs="Arial"/>
          <w:lang w:val="en-CA"/>
        </w:rPr>
      </w:pPr>
      <w:r>
        <w:rPr>
          <w:rFonts w:cs="Arial"/>
          <w:lang w:val="en-CA"/>
        </w:rPr>
        <w:t>DELIVERY AND PAYMENT SCHEDULE</w:t>
      </w:r>
    </w:p>
    <w:p w14:paraId="5E7EED3C" w14:textId="77777777" w:rsidR="0041451F" w:rsidRDefault="0041451F">
      <w:pPr>
        <w:rPr>
          <w:b/>
          <w:szCs w:val="20"/>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3068"/>
        <w:gridCol w:w="3069"/>
        <w:gridCol w:w="3069"/>
      </w:tblGrid>
      <w:tr w:rsidR="0041451F" w14:paraId="3ADB404C" w14:textId="77777777">
        <w:tc>
          <w:tcPr>
            <w:tcW w:w="3068" w:type="dxa"/>
            <w:shd w:val="clear" w:color="auto" w:fill="D9D9D9"/>
          </w:tcPr>
          <w:p w14:paraId="465FEE3D" w14:textId="77777777" w:rsidR="0041451F" w:rsidRDefault="00CD4F8C">
            <w:pPr>
              <w:jc w:val="center"/>
              <w:rPr>
                <w:b/>
                <w:szCs w:val="20"/>
              </w:rPr>
            </w:pPr>
            <w:proofErr w:type="spellStart"/>
            <w:r>
              <w:rPr>
                <w:b/>
                <w:szCs w:val="20"/>
              </w:rPr>
              <w:t>Milestone</w:t>
            </w:r>
            <w:proofErr w:type="spellEnd"/>
          </w:p>
        </w:tc>
        <w:tc>
          <w:tcPr>
            <w:tcW w:w="3069" w:type="dxa"/>
            <w:shd w:val="clear" w:color="auto" w:fill="D9D9D9"/>
          </w:tcPr>
          <w:p w14:paraId="69437306" w14:textId="77777777" w:rsidR="0041451F" w:rsidRDefault="00CD4F8C">
            <w:pPr>
              <w:jc w:val="center"/>
              <w:rPr>
                <w:b/>
                <w:szCs w:val="20"/>
              </w:rPr>
            </w:pPr>
            <w:proofErr w:type="spellStart"/>
            <w:r>
              <w:rPr>
                <w:b/>
                <w:szCs w:val="20"/>
              </w:rPr>
              <w:t>Delivery</w:t>
            </w:r>
            <w:proofErr w:type="spellEnd"/>
            <w:r>
              <w:rPr>
                <w:b/>
                <w:szCs w:val="20"/>
              </w:rPr>
              <w:t xml:space="preserve"> Date</w:t>
            </w:r>
          </w:p>
        </w:tc>
        <w:tc>
          <w:tcPr>
            <w:tcW w:w="3069" w:type="dxa"/>
            <w:shd w:val="clear" w:color="auto" w:fill="D9D9D9"/>
          </w:tcPr>
          <w:p w14:paraId="5BA0975A" w14:textId="77777777" w:rsidR="0041451F" w:rsidRDefault="00CD4F8C">
            <w:pPr>
              <w:jc w:val="center"/>
              <w:rPr>
                <w:b/>
                <w:szCs w:val="20"/>
              </w:rPr>
            </w:pPr>
            <w:r>
              <w:rPr>
                <w:b/>
                <w:szCs w:val="20"/>
              </w:rPr>
              <w:t>Co-</w:t>
            </w:r>
            <w:proofErr w:type="spellStart"/>
            <w:r>
              <w:rPr>
                <w:b/>
                <w:szCs w:val="20"/>
              </w:rPr>
              <w:t>development</w:t>
            </w:r>
            <w:proofErr w:type="spellEnd"/>
            <w:r>
              <w:rPr>
                <w:b/>
                <w:szCs w:val="20"/>
              </w:rPr>
              <w:t xml:space="preserve"> </w:t>
            </w:r>
            <w:proofErr w:type="spellStart"/>
            <w:r>
              <w:rPr>
                <w:b/>
                <w:szCs w:val="20"/>
              </w:rPr>
              <w:t>Fee</w:t>
            </w:r>
            <w:proofErr w:type="spellEnd"/>
            <w:r>
              <w:rPr>
                <w:b/>
                <w:szCs w:val="20"/>
              </w:rPr>
              <w:t xml:space="preserve"> </w:t>
            </w:r>
            <w:proofErr w:type="spellStart"/>
            <w:r>
              <w:rPr>
                <w:b/>
                <w:szCs w:val="20"/>
              </w:rPr>
              <w:t>Payment</w:t>
            </w:r>
            <w:proofErr w:type="spellEnd"/>
          </w:p>
        </w:tc>
      </w:tr>
      <w:tr w:rsidR="0041451F" w14:paraId="459B9A3D" w14:textId="77777777">
        <w:tc>
          <w:tcPr>
            <w:tcW w:w="3068" w:type="dxa"/>
            <w:shd w:val="clear" w:color="auto" w:fill="auto"/>
          </w:tcPr>
          <w:p w14:paraId="083E6CF8" w14:textId="2785A548" w:rsidR="0041451F" w:rsidRDefault="00CD4F8C" w:rsidP="00DE5449">
            <w:pPr>
              <w:jc w:val="center"/>
              <w:rPr>
                <w:szCs w:val="20"/>
              </w:rPr>
            </w:pPr>
            <w:proofErr w:type="spellStart"/>
            <w:r>
              <w:rPr>
                <w:szCs w:val="20"/>
              </w:rPr>
              <w:t>Ideation</w:t>
            </w:r>
            <w:proofErr w:type="spellEnd"/>
            <w:r>
              <w:rPr>
                <w:szCs w:val="20"/>
              </w:rPr>
              <w:t xml:space="preserve"> and </w:t>
            </w:r>
            <w:r w:rsidR="00DE5449">
              <w:rPr>
                <w:szCs w:val="20"/>
              </w:rPr>
              <w:t>Preproduction</w:t>
            </w:r>
          </w:p>
        </w:tc>
        <w:tc>
          <w:tcPr>
            <w:tcW w:w="3069" w:type="dxa"/>
            <w:shd w:val="clear" w:color="auto" w:fill="auto"/>
          </w:tcPr>
          <w:p w14:paraId="5DE712E6" w14:textId="2073E021" w:rsidR="0041451F" w:rsidRDefault="00BF77C8">
            <w:pPr>
              <w:jc w:val="center"/>
              <w:rPr>
                <w:szCs w:val="20"/>
              </w:rPr>
            </w:pPr>
            <w:r>
              <w:rPr>
                <w:color w:val="0000FF"/>
                <w:szCs w:val="20"/>
              </w:rPr>
              <w:t>March 1, 2014</w:t>
            </w:r>
          </w:p>
        </w:tc>
        <w:tc>
          <w:tcPr>
            <w:tcW w:w="3069" w:type="dxa"/>
            <w:shd w:val="clear" w:color="auto" w:fill="auto"/>
          </w:tcPr>
          <w:p w14:paraId="04CCF33A" w14:textId="77777777" w:rsidR="0041451F" w:rsidRDefault="00CD4F8C">
            <w:pPr>
              <w:jc w:val="center"/>
              <w:rPr>
                <w:szCs w:val="20"/>
              </w:rPr>
            </w:pPr>
            <w:r>
              <w:rPr>
                <w:szCs w:val="20"/>
              </w:rPr>
              <w:t>$2,500</w:t>
            </w:r>
          </w:p>
        </w:tc>
      </w:tr>
      <w:tr w:rsidR="0041451F" w14:paraId="72D4197F" w14:textId="77777777">
        <w:tc>
          <w:tcPr>
            <w:tcW w:w="3068" w:type="dxa"/>
            <w:shd w:val="clear" w:color="auto" w:fill="auto"/>
          </w:tcPr>
          <w:p w14:paraId="7D78E967" w14:textId="77777777" w:rsidR="0041451F" w:rsidRDefault="00CD4F8C">
            <w:pPr>
              <w:jc w:val="center"/>
              <w:rPr>
                <w:szCs w:val="20"/>
              </w:rPr>
            </w:pPr>
            <w:r>
              <w:rPr>
                <w:szCs w:val="20"/>
              </w:rPr>
              <w:t>Prototype</w:t>
            </w:r>
          </w:p>
        </w:tc>
        <w:tc>
          <w:tcPr>
            <w:tcW w:w="3069" w:type="dxa"/>
            <w:shd w:val="clear" w:color="auto" w:fill="auto"/>
          </w:tcPr>
          <w:p w14:paraId="229F0D0E" w14:textId="4B14EF68" w:rsidR="0041451F" w:rsidRDefault="00BF77C8">
            <w:pPr>
              <w:jc w:val="center"/>
              <w:rPr>
                <w:szCs w:val="20"/>
              </w:rPr>
            </w:pPr>
            <w:r>
              <w:rPr>
                <w:color w:val="0000FF"/>
                <w:szCs w:val="20"/>
              </w:rPr>
              <w:t>March 29, 2014</w:t>
            </w:r>
          </w:p>
        </w:tc>
        <w:tc>
          <w:tcPr>
            <w:tcW w:w="3069" w:type="dxa"/>
            <w:shd w:val="clear" w:color="auto" w:fill="auto"/>
          </w:tcPr>
          <w:p w14:paraId="4AC496A5" w14:textId="77777777" w:rsidR="0041451F" w:rsidRDefault="00CD4F8C">
            <w:pPr>
              <w:jc w:val="center"/>
            </w:pPr>
            <w:r>
              <w:rPr>
                <w:szCs w:val="20"/>
              </w:rPr>
              <w:t>$2,500</w:t>
            </w:r>
          </w:p>
        </w:tc>
      </w:tr>
      <w:tr w:rsidR="0041451F" w14:paraId="289B5BE1" w14:textId="77777777">
        <w:tc>
          <w:tcPr>
            <w:tcW w:w="3068" w:type="dxa"/>
            <w:shd w:val="clear" w:color="auto" w:fill="auto"/>
          </w:tcPr>
          <w:p w14:paraId="4DE30A02" w14:textId="77777777" w:rsidR="0041451F" w:rsidRDefault="00CD4F8C">
            <w:pPr>
              <w:jc w:val="center"/>
              <w:rPr>
                <w:szCs w:val="20"/>
              </w:rPr>
            </w:pPr>
            <w:r>
              <w:rPr>
                <w:szCs w:val="20"/>
              </w:rPr>
              <w:t xml:space="preserve">First </w:t>
            </w:r>
            <w:proofErr w:type="spellStart"/>
            <w:r>
              <w:rPr>
                <w:szCs w:val="20"/>
              </w:rPr>
              <w:t>Playable</w:t>
            </w:r>
            <w:proofErr w:type="spellEnd"/>
          </w:p>
        </w:tc>
        <w:tc>
          <w:tcPr>
            <w:tcW w:w="3069" w:type="dxa"/>
            <w:shd w:val="clear" w:color="auto" w:fill="auto"/>
          </w:tcPr>
          <w:p w14:paraId="1A03C5B9" w14:textId="25677523" w:rsidR="0041451F" w:rsidRDefault="00BF77C8">
            <w:pPr>
              <w:jc w:val="center"/>
              <w:rPr>
                <w:szCs w:val="20"/>
              </w:rPr>
            </w:pPr>
            <w:r>
              <w:rPr>
                <w:color w:val="0000FF"/>
                <w:szCs w:val="20"/>
              </w:rPr>
              <w:t>April 12, 2014</w:t>
            </w:r>
          </w:p>
        </w:tc>
        <w:tc>
          <w:tcPr>
            <w:tcW w:w="3069" w:type="dxa"/>
            <w:shd w:val="clear" w:color="auto" w:fill="auto"/>
          </w:tcPr>
          <w:p w14:paraId="1DC4F944" w14:textId="77777777" w:rsidR="0041451F" w:rsidRDefault="00CD4F8C">
            <w:pPr>
              <w:jc w:val="center"/>
            </w:pPr>
            <w:r>
              <w:rPr>
                <w:szCs w:val="20"/>
              </w:rPr>
              <w:t>$2,500</w:t>
            </w:r>
          </w:p>
        </w:tc>
      </w:tr>
      <w:tr w:rsidR="0041451F" w14:paraId="436AC868" w14:textId="77777777">
        <w:tc>
          <w:tcPr>
            <w:tcW w:w="3068" w:type="dxa"/>
            <w:shd w:val="clear" w:color="auto" w:fill="auto"/>
          </w:tcPr>
          <w:p w14:paraId="6B2086BA" w14:textId="77777777" w:rsidR="0041451F" w:rsidRDefault="00CD4F8C">
            <w:pPr>
              <w:jc w:val="center"/>
              <w:rPr>
                <w:szCs w:val="20"/>
              </w:rPr>
            </w:pPr>
            <w:proofErr w:type="spellStart"/>
            <w:r>
              <w:rPr>
                <w:szCs w:val="20"/>
              </w:rPr>
              <w:t>Pre</w:t>
            </w:r>
            <w:proofErr w:type="spellEnd"/>
            <w:r>
              <w:rPr>
                <w:szCs w:val="20"/>
              </w:rPr>
              <w:t>-alpha</w:t>
            </w:r>
          </w:p>
        </w:tc>
        <w:tc>
          <w:tcPr>
            <w:tcW w:w="3069" w:type="dxa"/>
            <w:shd w:val="clear" w:color="auto" w:fill="auto"/>
          </w:tcPr>
          <w:p w14:paraId="59DD6C0E" w14:textId="62FAAAA7" w:rsidR="0041451F" w:rsidRDefault="00BF77C8">
            <w:pPr>
              <w:jc w:val="center"/>
              <w:rPr>
                <w:szCs w:val="20"/>
              </w:rPr>
            </w:pPr>
            <w:r>
              <w:rPr>
                <w:color w:val="0000FF"/>
                <w:szCs w:val="20"/>
              </w:rPr>
              <w:t>April 26, 2014</w:t>
            </w:r>
          </w:p>
        </w:tc>
        <w:tc>
          <w:tcPr>
            <w:tcW w:w="3069" w:type="dxa"/>
            <w:shd w:val="clear" w:color="auto" w:fill="auto"/>
          </w:tcPr>
          <w:p w14:paraId="1E8730E0" w14:textId="77777777" w:rsidR="0041451F" w:rsidRDefault="00CD4F8C">
            <w:pPr>
              <w:jc w:val="center"/>
            </w:pPr>
            <w:r>
              <w:rPr>
                <w:szCs w:val="20"/>
              </w:rPr>
              <w:t>$2,500</w:t>
            </w:r>
          </w:p>
        </w:tc>
      </w:tr>
      <w:tr w:rsidR="0041451F" w14:paraId="5376FDB9" w14:textId="77777777">
        <w:tc>
          <w:tcPr>
            <w:tcW w:w="3068" w:type="dxa"/>
            <w:shd w:val="clear" w:color="auto" w:fill="auto"/>
          </w:tcPr>
          <w:p w14:paraId="72971F1C" w14:textId="77777777" w:rsidR="0041451F" w:rsidRDefault="00CD4F8C">
            <w:pPr>
              <w:jc w:val="center"/>
              <w:rPr>
                <w:szCs w:val="20"/>
              </w:rPr>
            </w:pPr>
            <w:r>
              <w:rPr>
                <w:szCs w:val="20"/>
              </w:rPr>
              <w:t>Alpha</w:t>
            </w:r>
          </w:p>
        </w:tc>
        <w:tc>
          <w:tcPr>
            <w:tcW w:w="3069" w:type="dxa"/>
            <w:shd w:val="clear" w:color="auto" w:fill="auto"/>
          </w:tcPr>
          <w:p w14:paraId="2A917381" w14:textId="488E19BD" w:rsidR="0041451F" w:rsidRDefault="00BF77C8" w:rsidP="001A6E16">
            <w:pPr>
              <w:jc w:val="center"/>
              <w:rPr>
                <w:szCs w:val="20"/>
              </w:rPr>
            </w:pPr>
            <w:r>
              <w:rPr>
                <w:color w:val="0000FF"/>
                <w:szCs w:val="20"/>
              </w:rPr>
              <w:t xml:space="preserve">May </w:t>
            </w:r>
            <w:del w:id="92" w:author="Author" w:date="2014-03-24T22:46:00Z">
              <w:r w:rsidDel="001A6E16">
                <w:rPr>
                  <w:color w:val="0000FF"/>
                  <w:szCs w:val="20"/>
                </w:rPr>
                <w:delText>17</w:delText>
              </w:r>
            </w:del>
            <w:ins w:id="93" w:author="Author" w:date="2014-03-24T22:46:00Z">
              <w:r w:rsidR="001A6E16">
                <w:rPr>
                  <w:color w:val="0000FF"/>
                  <w:szCs w:val="20"/>
                </w:rPr>
                <w:t>24</w:t>
              </w:r>
            </w:ins>
            <w:r>
              <w:rPr>
                <w:color w:val="0000FF"/>
                <w:szCs w:val="20"/>
              </w:rPr>
              <w:t>, 2014</w:t>
            </w:r>
          </w:p>
        </w:tc>
        <w:tc>
          <w:tcPr>
            <w:tcW w:w="3069" w:type="dxa"/>
            <w:shd w:val="clear" w:color="auto" w:fill="auto"/>
          </w:tcPr>
          <w:p w14:paraId="2908D8EE" w14:textId="77777777" w:rsidR="0041451F" w:rsidRDefault="00CD4F8C">
            <w:pPr>
              <w:jc w:val="center"/>
            </w:pPr>
            <w:r>
              <w:rPr>
                <w:szCs w:val="20"/>
              </w:rPr>
              <w:t>$2,500</w:t>
            </w:r>
          </w:p>
        </w:tc>
      </w:tr>
      <w:tr w:rsidR="0041451F" w14:paraId="0A0B4093" w14:textId="77777777">
        <w:tc>
          <w:tcPr>
            <w:tcW w:w="3068" w:type="dxa"/>
            <w:shd w:val="clear" w:color="auto" w:fill="auto"/>
          </w:tcPr>
          <w:p w14:paraId="16F08531" w14:textId="77777777" w:rsidR="0041451F" w:rsidRDefault="00CD4F8C">
            <w:pPr>
              <w:jc w:val="center"/>
              <w:rPr>
                <w:szCs w:val="20"/>
              </w:rPr>
            </w:pPr>
            <w:proofErr w:type="spellStart"/>
            <w:r>
              <w:rPr>
                <w:szCs w:val="20"/>
              </w:rPr>
              <w:t>Closed</w:t>
            </w:r>
            <w:proofErr w:type="spellEnd"/>
            <w:r>
              <w:rPr>
                <w:szCs w:val="20"/>
              </w:rPr>
              <w:t xml:space="preserve"> Beta</w:t>
            </w:r>
          </w:p>
        </w:tc>
        <w:tc>
          <w:tcPr>
            <w:tcW w:w="3069" w:type="dxa"/>
            <w:shd w:val="clear" w:color="auto" w:fill="auto"/>
          </w:tcPr>
          <w:p w14:paraId="24325A41" w14:textId="0A595C27" w:rsidR="0041451F" w:rsidRDefault="00BF77C8">
            <w:pPr>
              <w:jc w:val="center"/>
              <w:rPr>
                <w:szCs w:val="20"/>
              </w:rPr>
            </w:pPr>
            <w:del w:id="94" w:author="Author" w:date="2014-03-24T22:47:00Z">
              <w:r w:rsidDel="001A6E16">
                <w:rPr>
                  <w:color w:val="0000FF"/>
                  <w:szCs w:val="20"/>
                </w:rPr>
                <w:delText>May 31</w:delText>
              </w:r>
            </w:del>
            <w:proofErr w:type="spellStart"/>
            <w:ins w:id="95" w:author="Author" w:date="2014-03-24T22:47:00Z">
              <w:r w:rsidR="001A6E16">
                <w:rPr>
                  <w:color w:val="0000FF"/>
                  <w:szCs w:val="20"/>
                </w:rPr>
                <w:t>June</w:t>
              </w:r>
              <w:proofErr w:type="spellEnd"/>
              <w:r w:rsidR="001A6E16">
                <w:rPr>
                  <w:color w:val="0000FF"/>
                  <w:szCs w:val="20"/>
                </w:rPr>
                <w:t xml:space="preserve"> 7</w:t>
              </w:r>
            </w:ins>
            <w:r>
              <w:rPr>
                <w:color w:val="0000FF"/>
                <w:szCs w:val="20"/>
              </w:rPr>
              <w:t>, 2014</w:t>
            </w:r>
          </w:p>
        </w:tc>
        <w:tc>
          <w:tcPr>
            <w:tcW w:w="3069" w:type="dxa"/>
            <w:shd w:val="clear" w:color="auto" w:fill="auto"/>
          </w:tcPr>
          <w:p w14:paraId="3ABD44F5" w14:textId="77777777" w:rsidR="0041451F" w:rsidRDefault="00CD4F8C">
            <w:pPr>
              <w:jc w:val="center"/>
            </w:pPr>
            <w:r>
              <w:rPr>
                <w:szCs w:val="20"/>
              </w:rPr>
              <w:t>$2,500</w:t>
            </w:r>
          </w:p>
        </w:tc>
      </w:tr>
      <w:tr w:rsidR="0041451F" w14:paraId="296A7703" w14:textId="77777777">
        <w:tc>
          <w:tcPr>
            <w:tcW w:w="3068" w:type="dxa"/>
            <w:shd w:val="clear" w:color="auto" w:fill="auto"/>
          </w:tcPr>
          <w:p w14:paraId="6CB90B82" w14:textId="77777777" w:rsidR="0041451F" w:rsidRDefault="00CD4F8C">
            <w:pPr>
              <w:jc w:val="center"/>
              <w:rPr>
                <w:szCs w:val="20"/>
              </w:rPr>
            </w:pPr>
            <w:r>
              <w:rPr>
                <w:szCs w:val="20"/>
              </w:rPr>
              <w:t>Beta</w:t>
            </w:r>
          </w:p>
        </w:tc>
        <w:tc>
          <w:tcPr>
            <w:tcW w:w="3069" w:type="dxa"/>
            <w:shd w:val="clear" w:color="auto" w:fill="auto"/>
          </w:tcPr>
          <w:p w14:paraId="11FB7EB4" w14:textId="6E31CB44" w:rsidR="0041451F" w:rsidRDefault="00BF77C8" w:rsidP="001A6E16">
            <w:pPr>
              <w:jc w:val="center"/>
              <w:rPr>
                <w:szCs w:val="20"/>
              </w:rPr>
            </w:pPr>
            <w:r>
              <w:rPr>
                <w:color w:val="0000FF"/>
                <w:szCs w:val="20"/>
              </w:rPr>
              <w:t>Ju</w:t>
            </w:r>
            <w:del w:id="96" w:author="Author" w:date="2014-03-24T22:47:00Z">
              <w:r w:rsidDel="001A6E16">
                <w:rPr>
                  <w:color w:val="0000FF"/>
                  <w:szCs w:val="20"/>
                </w:rPr>
                <w:delText>ne 28</w:delText>
              </w:r>
            </w:del>
            <w:ins w:id="97" w:author="Author" w:date="2014-03-24T22:47:00Z">
              <w:r w:rsidR="001A6E16">
                <w:rPr>
                  <w:color w:val="0000FF"/>
                  <w:szCs w:val="20"/>
                </w:rPr>
                <w:t>ly 5</w:t>
              </w:r>
            </w:ins>
            <w:r>
              <w:rPr>
                <w:color w:val="0000FF"/>
                <w:szCs w:val="20"/>
              </w:rPr>
              <w:t>, 2014</w:t>
            </w:r>
          </w:p>
        </w:tc>
        <w:tc>
          <w:tcPr>
            <w:tcW w:w="3069" w:type="dxa"/>
            <w:shd w:val="clear" w:color="auto" w:fill="auto"/>
          </w:tcPr>
          <w:p w14:paraId="78387842" w14:textId="77777777" w:rsidR="0041451F" w:rsidRDefault="00CD4F8C">
            <w:pPr>
              <w:jc w:val="center"/>
            </w:pPr>
            <w:r>
              <w:rPr>
                <w:szCs w:val="20"/>
              </w:rPr>
              <w:t>$2,500</w:t>
            </w:r>
          </w:p>
        </w:tc>
      </w:tr>
      <w:tr w:rsidR="0041451F" w14:paraId="723E85F0" w14:textId="77777777">
        <w:tc>
          <w:tcPr>
            <w:tcW w:w="3068" w:type="dxa"/>
            <w:shd w:val="clear" w:color="auto" w:fill="auto"/>
          </w:tcPr>
          <w:p w14:paraId="74646B74" w14:textId="77777777" w:rsidR="0041451F" w:rsidRDefault="00CD4F8C">
            <w:pPr>
              <w:jc w:val="center"/>
              <w:rPr>
                <w:szCs w:val="20"/>
              </w:rPr>
            </w:pPr>
            <w:r>
              <w:rPr>
                <w:szCs w:val="20"/>
              </w:rPr>
              <w:t>Release</w:t>
            </w:r>
          </w:p>
        </w:tc>
        <w:tc>
          <w:tcPr>
            <w:tcW w:w="3069" w:type="dxa"/>
            <w:shd w:val="clear" w:color="auto" w:fill="auto"/>
          </w:tcPr>
          <w:p w14:paraId="4B7B3847" w14:textId="07AB872D" w:rsidR="0041451F" w:rsidRDefault="00BF77C8">
            <w:pPr>
              <w:jc w:val="center"/>
              <w:rPr>
                <w:szCs w:val="20"/>
              </w:rPr>
            </w:pPr>
            <w:r>
              <w:rPr>
                <w:color w:val="0000FF"/>
                <w:szCs w:val="20"/>
              </w:rPr>
              <w:t>August 9, 2014</w:t>
            </w:r>
          </w:p>
        </w:tc>
        <w:tc>
          <w:tcPr>
            <w:tcW w:w="3069" w:type="dxa"/>
            <w:shd w:val="clear" w:color="auto" w:fill="auto"/>
          </w:tcPr>
          <w:p w14:paraId="512ACE70" w14:textId="77777777" w:rsidR="0041451F" w:rsidRDefault="00CD4F8C">
            <w:pPr>
              <w:jc w:val="center"/>
            </w:pPr>
            <w:r>
              <w:rPr>
                <w:szCs w:val="20"/>
              </w:rPr>
              <w:t>$2,500</w:t>
            </w:r>
          </w:p>
        </w:tc>
      </w:tr>
    </w:tbl>
    <w:p w14:paraId="63A52D90" w14:textId="77777777" w:rsidR="0041451F" w:rsidRDefault="0041451F">
      <w:pPr>
        <w:rPr>
          <w:szCs w:val="20"/>
        </w:rPr>
      </w:pPr>
    </w:p>
    <w:p w14:paraId="52D1E45F" w14:textId="77777777" w:rsidR="0041451F" w:rsidRDefault="00CD4F8C">
      <w:pPr>
        <w:pStyle w:val="BodyTextBold"/>
        <w:rPr>
          <w:rFonts w:cs="Arial"/>
        </w:rPr>
      </w:pPr>
      <w:proofErr w:type="spellStart"/>
      <w:r>
        <w:rPr>
          <w:rFonts w:cs="Arial"/>
        </w:rPr>
        <w:t>Milestone</w:t>
      </w:r>
      <w:proofErr w:type="spellEnd"/>
      <w:r>
        <w:rPr>
          <w:rFonts w:cs="Arial"/>
        </w:rPr>
        <w:t xml:space="preserve"> </w:t>
      </w:r>
      <w:proofErr w:type="spellStart"/>
      <w:r>
        <w:rPr>
          <w:rFonts w:cs="Arial"/>
        </w:rPr>
        <w:t>Definitions</w:t>
      </w:r>
      <w:proofErr w:type="spellEnd"/>
    </w:p>
    <w:p w14:paraId="59330267"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r w:rsidRPr="00EB59C2">
        <w:rPr>
          <w:rFonts w:ascii="Helvetica" w:hAnsi="Helvetica" w:cs="Helvetica"/>
          <w:b/>
          <w:bCs/>
          <w:color w:val="222222"/>
          <w:sz w:val="19"/>
          <w:szCs w:val="19"/>
          <w:lang w:val="en-CA" w:eastAsia="en-CA"/>
        </w:rPr>
        <w:t>Ideation and preproduction</w:t>
      </w:r>
    </w:p>
    <w:p w14:paraId="14F006DB" w14:textId="77777777" w:rsidR="00D74171" w:rsidRPr="00EB59C2" w:rsidRDefault="00D74171" w:rsidP="00D74171">
      <w:pPr>
        <w:numPr>
          <w:ilvl w:val="0"/>
          <w:numId w:val="5"/>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Definition of technologies</w:t>
      </w:r>
    </w:p>
    <w:p w14:paraId="5743C671" w14:textId="77777777" w:rsidR="00D74171" w:rsidRPr="00EB59C2" w:rsidRDefault="00D74171" w:rsidP="00D74171">
      <w:pPr>
        <w:numPr>
          <w:ilvl w:val="0"/>
          <w:numId w:val="5"/>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Definition of the multiplayer goals</w:t>
      </w:r>
    </w:p>
    <w:p w14:paraId="5E20B072" w14:textId="77777777" w:rsidR="00D74171" w:rsidRPr="00EB59C2" w:rsidRDefault="00D74171" w:rsidP="00D74171">
      <w:pPr>
        <w:numPr>
          <w:ilvl w:val="0"/>
          <w:numId w:val="5"/>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Definition of the back-end architecture</w:t>
      </w:r>
    </w:p>
    <w:p w14:paraId="271DE5A0" w14:textId="77777777" w:rsidR="00D74171" w:rsidRPr="00EB59C2" w:rsidRDefault="00D74171" w:rsidP="00D74171">
      <w:pPr>
        <w:numPr>
          <w:ilvl w:val="0"/>
          <w:numId w:val="5"/>
        </w:numPr>
        <w:shd w:val="clear" w:color="auto" w:fill="FFFFFF"/>
        <w:spacing w:after="0"/>
        <w:jc w:val="left"/>
        <w:rPr>
          <w:rFonts w:ascii="Helvetica" w:hAnsi="Helvetica" w:cs="Helvetica"/>
          <w:color w:val="222222"/>
          <w:sz w:val="19"/>
          <w:szCs w:val="19"/>
          <w:lang w:val="en-CA" w:eastAsia="en-CA"/>
        </w:rPr>
      </w:pPr>
      <w:proofErr w:type="spellStart"/>
      <w:r w:rsidRPr="00EB59C2">
        <w:rPr>
          <w:rFonts w:ascii="Helvetica" w:hAnsi="Helvetica" w:cs="Helvetica"/>
          <w:color w:val="222222"/>
          <w:sz w:val="19"/>
          <w:szCs w:val="19"/>
          <w:lang w:val="en-CA" w:eastAsia="en-CA"/>
        </w:rPr>
        <w:t>Moodboard</w:t>
      </w:r>
      <w:proofErr w:type="spellEnd"/>
    </w:p>
    <w:p w14:paraId="40FEE74B" w14:textId="77777777" w:rsidR="00D74171" w:rsidRPr="00EB59C2" w:rsidRDefault="00D74171" w:rsidP="00D74171">
      <w:pPr>
        <w:numPr>
          <w:ilvl w:val="0"/>
          <w:numId w:val="5"/>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User Flows based on initial game concepts.</w:t>
      </w:r>
    </w:p>
    <w:p w14:paraId="0DFBFC9E"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p>
    <w:p w14:paraId="1717011C"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r w:rsidRPr="00EB59C2">
        <w:rPr>
          <w:rFonts w:ascii="Helvetica" w:hAnsi="Helvetica" w:cs="Helvetica"/>
          <w:b/>
          <w:bCs/>
          <w:color w:val="222222"/>
          <w:sz w:val="19"/>
          <w:szCs w:val="19"/>
          <w:lang w:val="en-CA" w:eastAsia="en-CA"/>
        </w:rPr>
        <w:t>Prototype</w:t>
      </w:r>
    </w:p>
    <w:p w14:paraId="68923C20" w14:textId="77777777" w:rsidR="00D74171" w:rsidRPr="00EB59C2" w:rsidRDefault="00D74171" w:rsidP="00D74171">
      <w:pPr>
        <w:numPr>
          <w:ilvl w:val="0"/>
          <w:numId w:val="6"/>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Core Engine</w:t>
      </w:r>
    </w:p>
    <w:p w14:paraId="4D19973A" w14:textId="77777777" w:rsidR="00D74171" w:rsidRPr="00EB59C2" w:rsidRDefault="00D74171" w:rsidP="00D74171">
      <w:pPr>
        <w:numPr>
          <w:ilvl w:val="0"/>
          <w:numId w:val="6"/>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Server-Client communication</w:t>
      </w:r>
    </w:p>
    <w:p w14:paraId="69CB72B8" w14:textId="77777777" w:rsidR="00D74171" w:rsidRPr="00EB59C2" w:rsidRDefault="00D74171" w:rsidP="00D74171">
      <w:pPr>
        <w:numPr>
          <w:ilvl w:val="0"/>
          <w:numId w:val="6"/>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Definition of the user data</w:t>
      </w:r>
    </w:p>
    <w:p w14:paraId="3CFCF734" w14:textId="77777777" w:rsidR="00D74171" w:rsidRPr="00EB59C2" w:rsidRDefault="00D74171" w:rsidP="00D74171">
      <w:pPr>
        <w:numPr>
          <w:ilvl w:val="0"/>
          <w:numId w:val="6"/>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First test on device</w:t>
      </w:r>
    </w:p>
    <w:p w14:paraId="4FA4511E" w14:textId="77777777" w:rsidR="00D74171" w:rsidRPr="00EB59C2" w:rsidRDefault="00D74171" w:rsidP="00D74171">
      <w:pPr>
        <w:numPr>
          <w:ilvl w:val="0"/>
          <w:numId w:val="6"/>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Wireframes for key screens based on User Flows.</w:t>
      </w:r>
    </w:p>
    <w:p w14:paraId="6DC8D3D2"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p>
    <w:p w14:paraId="4C731D05"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r w:rsidRPr="00EB59C2">
        <w:rPr>
          <w:rFonts w:ascii="Helvetica" w:hAnsi="Helvetica" w:cs="Helvetica"/>
          <w:b/>
          <w:bCs/>
          <w:color w:val="222222"/>
          <w:sz w:val="19"/>
          <w:szCs w:val="19"/>
          <w:lang w:val="en-CA" w:eastAsia="en-CA"/>
        </w:rPr>
        <w:t>First Playable</w:t>
      </w:r>
    </w:p>
    <w:p w14:paraId="772D1ADC" w14:textId="77777777" w:rsidR="00D74171" w:rsidRPr="00EB59C2" w:rsidRDefault="00D74171" w:rsidP="00D74171">
      <w:pPr>
        <w:numPr>
          <w:ilvl w:val="0"/>
          <w:numId w:val="7"/>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Engine implemented</w:t>
      </w:r>
    </w:p>
    <w:p w14:paraId="186C6628" w14:textId="77777777" w:rsidR="00D74171" w:rsidRPr="00EB59C2" w:rsidRDefault="009B7F68" w:rsidP="00D74171">
      <w:pPr>
        <w:numPr>
          <w:ilvl w:val="0"/>
          <w:numId w:val="7"/>
        </w:numPr>
        <w:shd w:val="clear" w:color="auto" w:fill="FFFFFF"/>
        <w:spacing w:after="0"/>
        <w:jc w:val="left"/>
        <w:rPr>
          <w:rFonts w:ascii="Helvetica" w:hAnsi="Helvetica" w:cs="Helvetica"/>
          <w:color w:val="222222"/>
          <w:sz w:val="19"/>
          <w:szCs w:val="19"/>
          <w:lang w:val="en-CA" w:eastAsia="en-CA"/>
        </w:rPr>
      </w:pPr>
      <w:r>
        <w:rPr>
          <w:rFonts w:ascii="Helvetica" w:hAnsi="Helvetica" w:cs="Helvetica"/>
          <w:color w:val="222222"/>
          <w:sz w:val="19"/>
          <w:szCs w:val="19"/>
          <w:lang w:val="en-CA" w:eastAsia="en-CA"/>
        </w:rPr>
        <w:t>I</w:t>
      </w:r>
      <w:r w:rsidR="00D74171" w:rsidRPr="00EB59C2">
        <w:rPr>
          <w:rFonts w:ascii="Helvetica" w:hAnsi="Helvetica" w:cs="Helvetica"/>
          <w:color w:val="222222"/>
          <w:sz w:val="19"/>
          <w:szCs w:val="19"/>
          <w:lang w:val="en-CA" w:eastAsia="en-CA"/>
        </w:rPr>
        <w:t>ntegrated solo player flow</w:t>
      </w:r>
    </w:p>
    <w:p w14:paraId="1197C64E" w14:textId="77777777" w:rsidR="00D74171" w:rsidRPr="00EB59C2" w:rsidRDefault="00D74171" w:rsidP="00D74171">
      <w:pPr>
        <w:numPr>
          <w:ilvl w:val="0"/>
          <w:numId w:val="7"/>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All screens are represented</w:t>
      </w:r>
    </w:p>
    <w:p w14:paraId="069F538A" w14:textId="77777777" w:rsidR="00D74171" w:rsidRPr="00EB59C2" w:rsidRDefault="00D74171" w:rsidP="00D74171">
      <w:pPr>
        <w:numPr>
          <w:ilvl w:val="0"/>
          <w:numId w:val="7"/>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All transitions are represented</w:t>
      </w:r>
    </w:p>
    <w:p w14:paraId="29548743" w14:textId="77777777" w:rsidR="00D74171" w:rsidRPr="00EB59C2" w:rsidRDefault="00D74171" w:rsidP="00D74171">
      <w:pPr>
        <w:numPr>
          <w:ilvl w:val="0"/>
          <w:numId w:val="7"/>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Definition of move representation</w:t>
      </w:r>
    </w:p>
    <w:p w14:paraId="2AD5DCAC" w14:textId="77777777" w:rsidR="00D74171" w:rsidRPr="00EB59C2" w:rsidRDefault="00D74171" w:rsidP="00D74171">
      <w:pPr>
        <w:numPr>
          <w:ilvl w:val="0"/>
          <w:numId w:val="7"/>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Integration of the first UI</w:t>
      </w:r>
    </w:p>
    <w:p w14:paraId="697F8953" w14:textId="77777777" w:rsidR="00D74171" w:rsidRPr="00EB59C2" w:rsidRDefault="00D74171" w:rsidP="00D74171">
      <w:pPr>
        <w:numPr>
          <w:ilvl w:val="0"/>
          <w:numId w:val="7"/>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Initial Game-play and UI Design Concepts. Initial Logo design concepts.</w:t>
      </w:r>
    </w:p>
    <w:p w14:paraId="5CC422FF"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p>
    <w:p w14:paraId="6B7F756A"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r w:rsidRPr="00EB59C2">
        <w:rPr>
          <w:rFonts w:ascii="Helvetica" w:hAnsi="Helvetica" w:cs="Helvetica"/>
          <w:b/>
          <w:bCs/>
          <w:color w:val="222222"/>
          <w:sz w:val="19"/>
          <w:szCs w:val="19"/>
          <w:lang w:val="en-CA" w:eastAsia="en-CA"/>
        </w:rPr>
        <w:t>Pre-alpha</w:t>
      </w:r>
    </w:p>
    <w:p w14:paraId="13C8491D" w14:textId="77777777" w:rsidR="00D74171" w:rsidRPr="00EB59C2" w:rsidRDefault="009B7F68" w:rsidP="00D74171">
      <w:pPr>
        <w:numPr>
          <w:ilvl w:val="0"/>
          <w:numId w:val="8"/>
        </w:numPr>
        <w:shd w:val="clear" w:color="auto" w:fill="FFFFFF"/>
        <w:spacing w:after="0"/>
        <w:jc w:val="left"/>
        <w:rPr>
          <w:rFonts w:ascii="Helvetica" w:hAnsi="Helvetica" w:cs="Helvetica"/>
          <w:color w:val="222222"/>
          <w:sz w:val="19"/>
          <w:szCs w:val="19"/>
          <w:lang w:val="en-CA" w:eastAsia="en-CA"/>
        </w:rPr>
      </w:pPr>
      <w:r>
        <w:rPr>
          <w:rFonts w:ascii="Helvetica" w:hAnsi="Helvetica" w:cs="Helvetica"/>
          <w:color w:val="222222"/>
          <w:sz w:val="19"/>
          <w:szCs w:val="19"/>
          <w:lang w:val="en-CA" w:eastAsia="en-CA"/>
        </w:rPr>
        <w:t>S</w:t>
      </w:r>
      <w:r w:rsidR="00D74171" w:rsidRPr="00EB59C2">
        <w:rPr>
          <w:rFonts w:ascii="Helvetica" w:hAnsi="Helvetica" w:cs="Helvetica"/>
          <w:color w:val="222222"/>
          <w:sz w:val="19"/>
          <w:szCs w:val="19"/>
          <w:lang w:val="en-CA" w:eastAsia="en-CA"/>
        </w:rPr>
        <w:t>tandard moves implemented</w:t>
      </w:r>
    </w:p>
    <w:p w14:paraId="05A99CB4" w14:textId="77777777" w:rsidR="00D74171" w:rsidRPr="00EB59C2" w:rsidRDefault="00D74171" w:rsidP="00D74171">
      <w:pPr>
        <w:numPr>
          <w:ilvl w:val="0"/>
          <w:numId w:val="8"/>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lastRenderedPageBreak/>
        <w:t>UX complete</w:t>
      </w:r>
    </w:p>
    <w:p w14:paraId="56ED5D96" w14:textId="77777777" w:rsidR="00D74171" w:rsidRPr="00EB59C2" w:rsidRDefault="009B7F68" w:rsidP="00D74171">
      <w:pPr>
        <w:numPr>
          <w:ilvl w:val="0"/>
          <w:numId w:val="8"/>
        </w:numPr>
        <w:shd w:val="clear" w:color="auto" w:fill="FFFFFF"/>
        <w:spacing w:after="0"/>
        <w:jc w:val="left"/>
        <w:rPr>
          <w:rFonts w:ascii="Helvetica" w:hAnsi="Helvetica" w:cs="Helvetica"/>
          <w:color w:val="222222"/>
          <w:sz w:val="19"/>
          <w:szCs w:val="19"/>
          <w:lang w:val="en-CA" w:eastAsia="en-CA"/>
        </w:rPr>
      </w:pPr>
      <w:r>
        <w:rPr>
          <w:rFonts w:ascii="Helvetica" w:hAnsi="Helvetica" w:cs="Helvetica"/>
          <w:color w:val="222222"/>
          <w:sz w:val="19"/>
          <w:szCs w:val="19"/>
          <w:lang w:val="en-CA" w:eastAsia="en-CA"/>
        </w:rPr>
        <w:t>D</w:t>
      </w:r>
      <w:r w:rsidR="00D74171" w:rsidRPr="00EB59C2">
        <w:rPr>
          <w:rFonts w:ascii="Helvetica" w:hAnsi="Helvetica" w:cs="Helvetica"/>
          <w:color w:val="222222"/>
          <w:sz w:val="19"/>
          <w:szCs w:val="19"/>
          <w:lang w:val="en-CA" w:eastAsia="en-CA"/>
        </w:rPr>
        <w:t>efinition of monetization</w:t>
      </w:r>
    </w:p>
    <w:p w14:paraId="6B2C262C" w14:textId="77777777" w:rsidR="00D74171" w:rsidRPr="00EB59C2" w:rsidRDefault="009B7F68" w:rsidP="00D74171">
      <w:pPr>
        <w:numPr>
          <w:ilvl w:val="0"/>
          <w:numId w:val="8"/>
        </w:numPr>
        <w:shd w:val="clear" w:color="auto" w:fill="FFFFFF"/>
        <w:spacing w:after="0"/>
        <w:jc w:val="left"/>
        <w:rPr>
          <w:rFonts w:ascii="Helvetica" w:hAnsi="Helvetica" w:cs="Helvetica"/>
          <w:color w:val="222222"/>
          <w:sz w:val="19"/>
          <w:szCs w:val="19"/>
          <w:lang w:val="en-CA" w:eastAsia="en-CA"/>
        </w:rPr>
      </w:pPr>
      <w:r>
        <w:rPr>
          <w:rFonts w:ascii="Helvetica" w:hAnsi="Helvetica" w:cs="Helvetica"/>
          <w:color w:val="222222"/>
          <w:sz w:val="19"/>
          <w:szCs w:val="19"/>
          <w:lang w:val="en-CA" w:eastAsia="en-CA"/>
        </w:rPr>
        <w:t>D</w:t>
      </w:r>
      <w:r w:rsidR="00D74171" w:rsidRPr="00EB59C2">
        <w:rPr>
          <w:rFonts w:ascii="Helvetica" w:hAnsi="Helvetica" w:cs="Helvetica"/>
          <w:color w:val="222222"/>
          <w:sz w:val="19"/>
          <w:szCs w:val="19"/>
          <w:lang w:val="en-CA" w:eastAsia="en-CA"/>
        </w:rPr>
        <w:t>efinition of social interaction</w:t>
      </w:r>
    </w:p>
    <w:p w14:paraId="17C1484B" w14:textId="77777777" w:rsidR="00D74171" w:rsidRPr="00EB59C2" w:rsidRDefault="009B7F68" w:rsidP="00D74171">
      <w:pPr>
        <w:numPr>
          <w:ilvl w:val="0"/>
          <w:numId w:val="8"/>
        </w:numPr>
        <w:shd w:val="clear" w:color="auto" w:fill="FFFFFF"/>
        <w:spacing w:after="0"/>
        <w:jc w:val="left"/>
        <w:rPr>
          <w:rFonts w:ascii="Helvetica" w:hAnsi="Helvetica" w:cs="Helvetica"/>
          <w:color w:val="222222"/>
          <w:sz w:val="19"/>
          <w:szCs w:val="19"/>
          <w:lang w:val="en-CA" w:eastAsia="en-CA"/>
        </w:rPr>
      </w:pPr>
      <w:r>
        <w:rPr>
          <w:rFonts w:ascii="Helvetica" w:hAnsi="Helvetica" w:cs="Helvetica"/>
          <w:color w:val="222222"/>
          <w:sz w:val="19"/>
          <w:szCs w:val="19"/>
          <w:lang w:val="en-CA" w:eastAsia="en-CA"/>
        </w:rPr>
        <w:t>D</w:t>
      </w:r>
      <w:r w:rsidR="00D74171" w:rsidRPr="00EB59C2">
        <w:rPr>
          <w:rFonts w:ascii="Helvetica" w:hAnsi="Helvetica" w:cs="Helvetica"/>
          <w:color w:val="222222"/>
          <w:sz w:val="19"/>
          <w:szCs w:val="19"/>
          <w:lang w:val="en-CA" w:eastAsia="en-CA"/>
        </w:rPr>
        <w:t>efinition of app center interaction</w:t>
      </w:r>
    </w:p>
    <w:p w14:paraId="6CFF24B5" w14:textId="77777777" w:rsidR="00D74171" w:rsidRPr="00EB59C2" w:rsidRDefault="00D74171" w:rsidP="00D74171">
      <w:pPr>
        <w:numPr>
          <w:ilvl w:val="0"/>
          <w:numId w:val="8"/>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Deployed on device</w:t>
      </w:r>
    </w:p>
    <w:p w14:paraId="13302E31" w14:textId="77777777" w:rsidR="00D74171" w:rsidRPr="00EB59C2" w:rsidRDefault="00D74171" w:rsidP="00D74171">
      <w:pPr>
        <w:numPr>
          <w:ilvl w:val="0"/>
          <w:numId w:val="8"/>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Refined UI concepts based on feedback from initial designs.</w:t>
      </w:r>
    </w:p>
    <w:p w14:paraId="3A68B9C9"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p>
    <w:p w14:paraId="5EAC1F65"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r w:rsidRPr="00EB59C2">
        <w:rPr>
          <w:rFonts w:ascii="Helvetica" w:hAnsi="Helvetica" w:cs="Helvetica"/>
          <w:b/>
          <w:bCs/>
          <w:color w:val="222222"/>
          <w:sz w:val="19"/>
          <w:szCs w:val="19"/>
          <w:lang w:val="en-CA" w:eastAsia="en-CA"/>
        </w:rPr>
        <w:t>Alpha</w:t>
      </w:r>
    </w:p>
    <w:p w14:paraId="0C3D5B8F" w14:textId="77777777" w:rsidR="00D74171" w:rsidRPr="00EB59C2" w:rsidRDefault="00D74171" w:rsidP="00D74171">
      <w:pPr>
        <w:numPr>
          <w:ilvl w:val="0"/>
          <w:numId w:val="9"/>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All moves implemented</w:t>
      </w:r>
    </w:p>
    <w:p w14:paraId="28EE25B6" w14:textId="77777777" w:rsidR="00D74171" w:rsidRPr="00EB59C2" w:rsidRDefault="00D74171" w:rsidP="00D74171">
      <w:pPr>
        <w:numPr>
          <w:ilvl w:val="0"/>
          <w:numId w:val="9"/>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Enforced stability</w:t>
      </w:r>
    </w:p>
    <w:p w14:paraId="532989C3" w14:textId="77777777" w:rsidR="00D74171" w:rsidRPr="00EB59C2" w:rsidRDefault="00D74171" w:rsidP="00D74171">
      <w:pPr>
        <w:numPr>
          <w:ilvl w:val="0"/>
          <w:numId w:val="9"/>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Finalized concepts for overall design direction of game. Most key screens represented. Logo refinement based on feedback.</w:t>
      </w:r>
    </w:p>
    <w:p w14:paraId="7B96E516"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p>
    <w:p w14:paraId="66DF88BB"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r w:rsidRPr="00EB59C2">
        <w:rPr>
          <w:rFonts w:ascii="Helvetica" w:hAnsi="Helvetica" w:cs="Helvetica"/>
          <w:b/>
          <w:bCs/>
          <w:color w:val="222222"/>
          <w:sz w:val="19"/>
          <w:szCs w:val="19"/>
          <w:lang w:val="en-CA" w:eastAsia="en-CA"/>
        </w:rPr>
        <w:t>Closed Beta</w:t>
      </w:r>
    </w:p>
    <w:p w14:paraId="288D64FF" w14:textId="77777777" w:rsidR="00D74171" w:rsidRPr="00EB59C2" w:rsidRDefault="00D74171" w:rsidP="00D74171">
      <w:pPr>
        <w:numPr>
          <w:ilvl w:val="0"/>
          <w:numId w:val="10"/>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Finalized monetization</w:t>
      </w:r>
    </w:p>
    <w:p w14:paraId="5368562A" w14:textId="77777777" w:rsidR="00D74171" w:rsidRPr="00EB59C2" w:rsidRDefault="00D74171" w:rsidP="00D74171">
      <w:pPr>
        <w:numPr>
          <w:ilvl w:val="0"/>
          <w:numId w:val="10"/>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Compatibility testing</w:t>
      </w:r>
    </w:p>
    <w:p w14:paraId="64BE66B1" w14:textId="77777777" w:rsidR="00D74171" w:rsidRPr="00EB59C2" w:rsidRDefault="00D74171" w:rsidP="00D74171">
      <w:pPr>
        <w:numPr>
          <w:ilvl w:val="0"/>
          <w:numId w:val="10"/>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 xml:space="preserve">Iteration of UI </w:t>
      </w:r>
      <w:proofErr w:type="gramStart"/>
      <w:r w:rsidRPr="00EB59C2">
        <w:rPr>
          <w:rFonts w:ascii="Helvetica" w:hAnsi="Helvetica" w:cs="Helvetica"/>
          <w:color w:val="222222"/>
          <w:sz w:val="19"/>
          <w:szCs w:val="19"/>
          <w:lang w:val="en-CA" w:eastAsia="en-CA"/>
        </w:rPr>
        <w:t>design</w:t>
      </w:r>
      <w:proofErr w:type="gramEnd"/>
      <w:r w:rsidRPr="00EB59C2">
        <w:rPr>
          <w:rFonts w:ascii="Helvetica" w:hAnsi="Helvetica" w:cs="Helvetica"/>
          <w:color w:val="222222"/>
          <w:sz w:val="19"/>
          <w:szCs w:val="19"/>
          <w:lang w:val="en-CA" w:eastAsia="en-CA"/>
        </w:rPr>
        <w:t xml:space="preserve"> where needed for any outstanding screens.</w:t>
      </w:r>
    </w:p>
    <w:p w14:paraId="7776818B"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p>
    <w:p w14:paraId="1854AB42"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r w:rsidRPr="00EB59C2">
        <w:rPr>
          <w:rFonts w:ascii="Helvetica" w:hAnsi="Helvetica" w:cs="Helvetica"/>
          <w:b/>
          <w:bCs/>
          <w:color w:val="222222"/>
          <w:sz w:val="19"/>
          <w:szCs w:val="19"/>
          <w:lang w:val="en-CA" w:eastAsia="en-CA"/>
        </w:rPr>
        <w:t>Beta</w:t>
      </w:r>
    </w:p>
    <w:p w14:paraId="033ABCE6" w14:textId="77777777" w:rsidR="00D74171" w:rsidRPr="00EB59C2" w:rsidRDefault="00D74171" w:rsidP="00D74171">
      <w:pPr>
        <w:numPr>
          <w:ilvl w:val="0"/>
          <w:numId w:val="11"/>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Front-end debug</w:t>
      </w:r>
    </w:p>
    <w:p w14:paraId="7F6D86B0" w14:textId="77777777" w:rsidR="00D74171" w:rsidRPr="00EB59C2" w:rsidRDefault="00D74171" w:rsidP="00D74171">
      <w:pPr>
        <w:numPr>
          <w:ilvl w:val="0"/>
          <w:numId w:val="11"/>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Back-end debug</w:t>
      </w:r>
    </w:p>
    <w:p w14:paraId="27D5048E" w14:textId="77777777" w:rsidR="00D74171" w:rsidRPr="00EB59C2" w:rsidRDefault="00D74171" w:rsidP="00D74171">
      <w:pPr>
        <w:numPr>
          <w:ilvl w:val="0"/>
          <w:numId w:val="11"/>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Playtest feedback integration</w:t>
      </w:r>
    </w:p>
    <w:p w14:paraId="321C744F" w14:textId="77777777" w:rsidR="00D74171" w:rsidRPr="00EB59C2" w:rsidRDefault="00D74171" w:rsidP="00D74171">
      <w:pPr>
        <w:numPr>
          <w:ilvl w:val="0"/>
          <w:numId w:val="11"/>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Scalability testing</w:t>
      </w:r>
    </w:p>
    <w:p w14:paraId="08A6C16F" w14:textId="77777777" w:rsidR="00D74171" w:rsidRPr="00EB59C2" w:rsidRDefault="00D74171" w:rsidP="00D74171">
      <w:pPr>
        <w:numPr>
          <w:ilvl w:val="0"/>
          <w:numId w:val="11"/>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Refinement of UI based on feedback. Finalized Logo</w:t>
      </w:r>
    </w:p>
    <w:p w14:paraId="005784C9"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p>
    <w:p w14:paraId="388DD51B"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r w:rsidRPr="00EB59C2">
        <w:rPr>
          <w:rFonts w:ascii="Helvetica" w:hAnsi="Helvetica" w:cs="Helvetica"/>
          <w:b/>
          <w:bCs/>
          <w:color w:val="222222"/>
          <w:sz w:val="19"/>
          <w:szCs w:val="19"/>
          <w:lang w:val="en-CA" w:eastAsia="en-CA"/>
        </w:rPr>
        <w:t>Release</w:t>
      </w:r>
    </w:p>
    <w:p w14:paraId="34354E98" w14:textId="77777777" w:rsidR="00D74171" w:rsidRPr="00EB59C2" w:rsidRDefault="00D74171" w:rsidP="00D74171">
      <w:pPr>
        <w:numPr>
          <w:ilvl w:val="0"/>
          <w:numId w:val="12"/>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Debug</w:t>
      </w:r>
    </w:p>
    <w:p w14:paraId="7C14E0A7" w14:textId="77777777" w:rsidR="00D74171" w:rsidRPr="00EB59C2" w:rsidRDefault="00D74171" w:rsidP="00D74171">
      <w:pPr>
        <w:numPr>
          <w:ilvl w:val="0"/>
          <w:numId w:val="12"/>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Polishing</w:t>
      </w:r>
    </w:p>
    <w:p w14:paraId="47FB52CA" w14:textId="77777777" w:rsidR="00D74171" w:rsidRPr="00EB59C2" w:rsidRDefault="009B7F68" w:rsidP="00D74171">
      <w:pPr>
        <w:numPr>
          <w:ilvl w:val="0"/>
          <w:numId w:val="12"/>
        </w:numPr>
        <w:shd w:val="clear" w:color="auto" w:fill="FFFFFF"/>
        <w:spacing w:after="0"/>
        <w:jc w:val="left"/>
        <w:rPr>
          <w:rFonts w:ascii="Helvetica" w:hAnsi="Helvetica" w:cs="Helvetica"/>
          <w:color w:val="222222"/>
          <w:sz w:val="19"/>
          <w:szCs w:val="19"/>
          <w:lang w:val="en-CA" w:eastAsia="en-CA"/>
        </w:rPr>
      </w:pPr>
      <w:r>
        <w:rPr>
          <w:rFonts w:ascii="Helvetica" w:hAnsi="Helvetica" w:cs="Helvetica"/>
          <w:color w:val="222222"/>
          <w:sz w:val="19"/>
          <w:szCs w:val="19"/>
          <w:lang w:val="en-CA" w:eastAsia="en-CA"/>
        </w:rPr>
        <w:t>I</w:t>
      </w:r>
      <w:r w:rsidR="00D74171" w:rsidRPr="00EB59C2">
        <w:rPr>
          <w:rFonts w:ascii="Helvetica" w:hAnsi="Helvetica" w:cs="Helvetica"/>
          <w:color w:val="222222"/>
          <w:sz w:val="19"/>
          <w:szCs w:val="19"/>
          <w:lang w:val="en-CA" w:eastAsia="en-CA"/>
        </w:rPr>
        <w:t>ntegration with social interaction</w:t>
      </w:r>
    </w:p>
    <w:p w14:paraId="0FA3ED6C" w14:textId="77777777" w:rsidR="00D74171" w:rsidRPr="00EB59C2" w:rsidRDefault="009B7F68" w:rsidP="00D74171">
      <w:pPr>
        <w:numPr>
          <w:ilvl w:val="0"/>
          <w:numId w:val="12"/>
        </w:numPr>
        <w:shd w:val="clear" w:color="auto" w:fill="FFFFFF"/>
        <w:spacing w:after="0"/>
        <w:jc w:val="left"/>
        <w:rPr>
          <w:rFonts w:ascii="Helvetica" w:hAnsi="Helvetica" w:cs="Helvetica"/>
          <w:color w:val="222222"/>
          <w:sz w:val="19"/>
          <w:szCs w:val="19"/>
          <w:lang w:val="en-CA" w:eastAsia="en-CA"/>
        </w:rPr>
      </w:pPr>
      <w:r>
        <w:rPr>
          <w:rFonts w:ascii="Helvetica" w:hAnsi="Helvetica" w:cs="Helvetica"/>
          <w:color w:val="222222"/>
          <w:sz w:val="19"/>
          <w:szCs w:val="19"/>
          <w:lang w:val="en-CA" w:eastAsia="en-CA"/>
        </w:rPr>
        <w:t>P</w:t>
      </w:r>
      <w:r w:rsidR="00D74171" w:rsidRPr="00EB59C2">
        <w:rPr>
          <w:rFonts w:ascii="Helvetica" w:hAnsi="Helvetica" w:cs="Helvetica"/>
          <w:color w:val="222222"/>
          <w:sz w:val="19"/>
          <w:szCs w:val="19"/>
          <w:lang w:val="en-CA" w:eastAsia="en-CA"/>
        </w:rPr>
        <w:t>ackaging to publish on mobile</w:t>
      </w:r>
    </w:p>
    <w:p w14:paraId="1ED7FA24" w14:textId="77777777" w:rsidR="00D74171" w:rsidRPr="00EB59C2" w:rsidRDefault="009B7F68" w:rsidP="00D74171">
      <w:pPr>
        <w:numPr>
          <w:ilvl w:val="0"/>
          <w:numId w:val="12"/>
        </w:numPr>
        <w:shd w:val="clear" w:color="auto" w:fill="FFFFFF"/>
        <w:spacing w:after="0"/>
        <w:jc w:val="left"/>
        <w:rPr>
          <w:rFonts w:ascii="Helvetica" w:hAnsi="Helvetica" w:cs="Helvetica"/>
          <w:color w:val="222222"/>
          <w:sz w:val="19"/>
          <w:szCs w:val="19"/>
          <w:lang w:val="en-CA" w:eastAsia="en-CA"/>
        </w:rPr>
      </w:pPr>
      <w:r>
        <w:rPr>
          <w:rFonts w:ascii="Helvetica" w:hAnsi="Helvetica" w:cs="Helvetica"/>
          <w:color w:val="222222"/>
          <w:sz w:val="19"/>
          <w:szCs w:val="19"/>
          <w:lang w:val="en-CA" w:eastAsia="en-CA"/>
        </w:rPr>
        <w:t>M</w:t>
      </w:r>
      <w:r w:rsidR="00D74171" w:rsidRPr="00EB59C2">
        <w:rPr>
          <w:rFonts w:ascii="Helvetica" w:hAnsi="Helvetica" w:cs="Helvetica"/>
          <w:color w:val="222222"/>
          <w:sz w:val="19"/>
          <w:szCs w:val="19"/>
          <w:lang w:val="en-CA" w:eastAsia="en-CA"/>
        </w:rPr>
        <w:t>onetization packages</w:t>
      </w:r>
    </w:p>
    <w:p w14:paraId="5EA3E981" w14:textId="77777777" w:rsidR="00D74171" w:rsidRPr="00EB59C2" w:rsidRDefault="00D74171" w:rsidP="00D74171">
      <w:pPr>
        <w:numPr>
          <w:ilvl w:val="0"/>
          <w:numId w:val="12"/>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Finalize all graphics based on any outstanding feedback.</w:t>
      </w:r>
    </w:p>
    <w:p w14:paraId="5141DD11" w14:textId="77777777" w:rsidR="00D74171" w:rsidRPr="00EB59C2" w:rsidRDefault="009B7F68" w:rsidP="00D74171">
      <w:pPr>
        <w:numPr>
          <w:ilvl w:val="0"/>
          <w:numId w:val="12"/>
        </w:numPr>
        <w:shd w:val="clear" w:color="auto" w:fill="FFFFFF"/>
        <w:spacing w:after="0"/>
        <w:jc w:val="left"/>
        <w:rPr>
          <w:rFonts w:ascii="Helvetica" w:hAnsi="Helvetica" w:cs="Helvetica"/>
          <w:color w:val="222222"/>
          <w:sz w:val="19"/>
          <w:szCs w:val="19"/>
          <w:lang w:val="en-CA" w:eastAsia="en-CA"/>
        </w:rPr>
      </w:pPr>
      <w:r>
        <w:rPr>
          <w:rFonts w:ascii="Helvetica" w:hAnsi="Helvetica" w:cs="Helvetica"/>
          <w:color w:val="222222"/>
          <w:sz w:val="19"/>
          <w:szCs w:val="19"/>
          <w:lang w:val="en-CA" w:eastAsia="en-CA"/>
        </w:rPr>
        <w:t>P</w:t>
      </w:r>
      <w:r w:rsidR="00D74171" w:rsidRPr="00EB59C2">
        <w:rPr>
          <w:rFonts w:ascii="Helvetica" w:hAnsi="Helvetica" w:cs="Helvetica"/>
          <w:color w:val="222222"/>
          <w:sz w:val="19"/>
          <w:szCs w:val="19"/>
          <w:lang w:val="en-CA" w:eastAsia="en-CA"/>
        </w:rPr>
        <w:t>ublishing game on app centers</w:t>
      </w:r>
    </w:p>
    <w:p w14:paraId="66CAC1E5" w14:textId="77777777" w:rsidR="00D74171" w:rsidRPr="00EB59C2" w:rsidRDefault="00D74171" w:rsidP="00D74171">
      <w:pPr>
        <w:numPr>
          <w:ilvl w:val="0"/>
          <w:numId w:val="12"/>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Deployment of back-end</w:t>
      </w:r>
    </w:p>
    <w:p w14:paraId="0B7D5D8A" w14:textId="77777777" w:rsidR="0041451F" w:rsidRDefault="00CD4F8C">
      <w:pPr>
        <w:pStyle w:val="BodyTextBold"/>
        <w:rPr>
          <w:rFonts w:cs="Arial"/>
          <w:lang w:val="en-CA"/>
        </w:rPr>
      </w:pPr>
      <w:r>
        <w:rPr>
          <w:rFonts w:cs="Arial"/>
          <w:lang w:val="en-CA"/>
        </w:rPr>
        <w:t>Terms of Delivery</w:t>
      </w:r>
    </w:p>
    <w:p w14:paraId="637A2776" w14:textId="77777777" w:rsidR="0041451F" w:rsidRDefault="00CD4F8C">
      <w:pPr>
        <w:rPr>
          <w:lang w:val="en-CA"/>
        </w:rPr>
      </w:pPr>
      <w:r>
        <w:rPr>
          <w:lang w:val="en-CA"/>
        </w:rPr>
        <w:t>BZR shall deliver to Walkin the Deliverables</w:t>
      </w:r>
      <w:r w:rsidR="00D74171">
        <w:rPr>
          <w:lang w:val="en-CA"/>
        </w:rPr>
        <w:t xml:space="preserve">, including all source code </w:t>
      </w:r>
      <w:ins w:id="98" w:author="Author" w:date="2014-02-20T18:05:00Z">
        <w:r w:rsidR="00950E7C">
          <w:rPr>
            <w:lang w:val="en-CA"/>
          </w:rPr>
          <w:t xml:space="preserve">accessible through version control system </w:t>
        </w:r>
      </w:ins>
      <w:r w:rsidR="00D74171">
        <w:rPr>
          <w:lang w:val="en-CA"/>
        </w:rPr>
        <w:t>and other assets required to make the Deliverables,</w:t>
      </w:r>
      <w:r>
        <w:rPr>
          <w:lang w:val="en-CA"/>
        </w:rPr>
        <w:t xml:space="preserve"> associated with each one of the Milestones on the Delivery Date identified in the table above.</w:t>
      </w:r>
    </w:p>
    <w:p w14:paraId="6048B9C6" w14:textId="77777777" w:rsidR="0041451F" w:rsidRDefault="00CD4F8C">
      <w:pPr>
        <w:rPr>
          <w:lang w:val="en-CA"/>
        </w:rPr>
      </w:pPr>
      <w:r>
        <w:rPr>
          <w:lang w:val="en-CA"/>
        </w:rPr>
        <w:t xml:space="preserve">In the event that BZR cannot deliver the Deliverables on the Tentative Delivery Date to </w:t>
      </w:r>
      <w:proofErr w:type="gramStart"/>
      <w:r>
        <w:rPr>
          <w:lang w:val="en-CA"/>
        </w:rPr>
        <w:t>Walkin ,</w:t>
      </w:r>
      <w:proofErr w:type="gramEnd"/>
      <w:r>
        <w:rPr>
          <w:lang w:val="en-CA"/>
        </w:rPr>
        <w:t xml:space="preserve"> BZR shall notify Walkin promptly. The Parties shall then re-negotiate the Tentative Delivery Dates in good faith. Failure by BZR to deliver the Deliverables on the corresponding Tentative Delivery Date shall not constitute a material breach by BZR provided that the delay within which the Deliverables are delivered is </w:t>
      </w:r>
      <w:r w:rsidR="00BC66C8">
        <w:rPr>
          <w:lang w:val="en-CA"/>
        </w:rPr>
        <w:t>not greater than ten (1</w:t>
      </w:r>
      <w:r w:rsidR="00F25C1F">
        <w:rPr>
          <w:lang w:val="en-CA"/>
        </w:rPr>
        <w:t>5</w:t>
      </w:r>
      <w:r w:rsidR="00BC66C8">
        <w:rPr>
          <w:lang w:val="en-CA"/>
        </w:rPr>
        <w:t>) Business Days</w:t>
      </w:r>
      <w:r>
        <w:rPr>
          <w:lang w:val="en-CA"/>
        </w:rPr>
        <w:t>.</w:t>
      </w:r>
    </w:p>
    <w:p w14:paraId="610BCDF3" w14:textId="77777777" w:rsidR="0041451F" w:rsidRDefault="00CD4F8C">
      <w:pPr>
        <w:rPr>
          <w:lang w:val="en-CA"/>
        </w:rPr>
      </w:pPr>
      <w:r>
        <w:rPr>
          <w:lang w:val="en-CA"/>
        </w:rPr>
        <w:t xml:space="preserve">Walkin shall have </w:t>
      </w:r>
      <w:r w:rsidR="00BC66C8">
        <w:rPr>
          <w:lang w:val="en-CA"/>
        </w:rPr>
        <w:t>ten (</w:t>
      </w:r>
      <w:r w:rsidR="00F25C1F">
        <w:rPr>
          <w:lang w:val="en-CA"/>
        </w:rPr>
        <w:t>15</w:t>
      </w:r>
      <w:r w:rsidR="00BC66C8">
        <w:rPr>
          <w:lang w:val="en-CA"/>
        </w:rPr>
        <w:t>) Business Days</w:t>
      </w:r>
      <w:r w:rsidR="00F25C1F">
        <w:rPr>
          <w:lang w:val="en-CA"/>
        </w:rPr>
        <w:t xml:space="preserve"> </w:t>
      </w:r>
      <w:r>
        <w:rPr>
          <w:lang w:val="en-CA"/>
        </w:rPr>
        <w:t xml:space="preserve">following delivery of each of the Deliverables to provide feedback, suggestions and comments to BZR regarding the Deliverables. BZR shall make reasonable efforts to modify the Deliverables according to </w:t>
      </w:r>
      <w:proofErr w:type="spellStart"/>
      <w:r>
        <w:rPr>
          <w:lang w:val="en-CA"/>
        </w:rPr>
        <w:t>Walkin’s</w:t>
      </w:r>
      <w:proofErr w:type="spellEnd"/>
      <w:r>
        <w:rPr>
          <w:lang w:val="en-CA"/>
        </w:rPr>
        <w:t xml:space="preserve"> comments, provided that such comments are reasonable in BZR’s sole opinion. If applicable, BZR shall provide Walkin with a modified version of the Deliverables within a reasonable time period.</w:t>
      </w:r>
    </w:p>
    <w:p w14:paraId="1CE8C822" w14:textId="77777777" w:rsidR="0041451F" w:rsidRDefault="00CD4F8C">
      <w:pPr>
        <w:pStyle w:val="BodyTextBold"/>
        <w:rPr>
          <w:rFonts w:cs="Arial"/>
          <w:lang w:val="en-CA"/>
        </w:rPr>
      </w:pPr>
      <w:r>
        <w:rPr>
          <w:rFonts w:cs="Arial"/>
          <w:lang w:val="en-CA"/>
        </w:rPr>
        <w:t>Terms of Payment and Reimbursement of the Co-development Fee</w:t>
      </w:r>
    </w:p>
    <w:p w14:paraId="29528690" w14:textId="77777777" w:rsidR="0041451F" w:rsidRDefault="00CD4F8C">
      <w:pPr>
        <w:rPr>
          <w:lang w:val="en-CA"/>
        </w:rPr>
      </w:pPr>
      <w:r>
        <w:rPr>
          <w:lang w:val="en-CA"/>
        </w:rPr>
        <w:lastRenderedPageBreak/>
        <w:t>Walkin shall pay BZR a fee in the total amount of CAD $20,000 plus any applicable taxes (the “</w:t>
      </w:r>
      <w:r>
        <w:rPr>
          <w:b/>
          <w:lang w:val="en-CA"/>
        </w:rPr>
        <w:t>Co-development Fee</w:t>
      </w:r>
      <w:r>
        <w:rPr>
          <w:lang w:val="en-CA"/>
        </w:rPr>
        <w:t xml:space="preserve">”) in eight instalments of CAD $2,500 upon the completion of each of Milestone. Each instalment of the Co-development Fee shall be paid within </w:t>
      </w:r>
      <w:r w:rsidR="00BC66C8">
        <w:rPr>
          <w:lang w:val="en-CA"/>
        </w:rPr>
        <w:t>ten (10) Business Days</w:t>
      </w:r>
      <w:r w:rsidR="00F25C1F">
        <w:rPr>
          <w:lang w:val="en-CA"/>
        </w:rPr>
        <w:t xml:space="preserve"> </w:t>
      </w:r>
      <w:r>
        <w:rPr>
          <w:lang w:val="en-CA"/>
        </w:rPr>
        <w:t>of the delivery of the Deliverables associated with each Milestone.</w:t>
      </w:r>
    </w:p>
    <w:p w14:paraId="5E00FD5B" w14:textId="174B50DF" w:rsidR="0041451F" w:rsidRDefault="00CD4F8C">
      <w:pPr>
        <w:rPr>
          <w:lang w:val="en-CA"/>
        </w:rPr>
      </w:pPr>
      <w:commentRangeStart w:id="99"/>
      <w:r>
        <w:rPr>
          <w:lang w:val="en-CA"/>
        </w:rPr>
        <w:t xml:space="preserve">The Co-development </w:t>
      </w:r>
      <w:proofErr w:type="gramStart"/>
      <w:r>
        <w:rPr>
          <w:lang w:val="en-CA"/>
        </w:rPr>
        <w:t>Fee</w:t>
      </w:r>
      <w:ins w:id="100" w:author="Author" w:date="2014-02-25T22:09:00Z">
        <w:r w:rsidR="0036769A">
          <w:rPr>
            <w:lang w:val="en-CA"/>
          </w:rPr>
          <w:t xml:space="preserve"> </w:t>
        </w:r>
      </w:ins>
      <w:r w:rsidR="00161311">
        <w:rPr>
          <w:lang w:val="en-CA"/>
        </w:rPr>
        <w:t xml:space="preserve"> plus</w:t>
      </w:r>
      <w:proofErr w:type="gramEnd"/>
      <w:r w:rsidR="00161311">
        <w:rPr>
          <w:lang w:val="en-CA"/>
        </w:rPr>
        <w:t xml:space="preserve"> applicable taxes</w:t>
      </w:r>
      <w:r>
        <w:rPr>
          <w:lang w:val="en-CA"/>
        </w:rPr>
        <w:t xml:space="preserve"> shall be reimbursed by BZR to </w:t>
      </w:r>
      <w:proofErr w:type="spellStart"/>
      <w:r>
        <w:rPr>
          <w:lang w:val="en-CA"/>
        </w:rPr>
        <w:t>Walkin</w:t>
      </w:r>
      <w:proofErr w:type="spellEnd"/>
      <w:r>
        <w:rPr>
          <w:lang w:val="en-CA"/>
        </w:rPr>
        <w:t xml:space="preserve"> after BZR recouped the Development Costs that it incurred</w:t>
      </w:r>
      <w:ins w:id="101" w:author="Author" w:date="2014-02-02T12:47:00Z">
        <w:r w:rsidR="00161311">
          <w:rPr>
            <w:lang w:val="en-CA"/>
          </w:rPr>
          <w:t xml:space="preserve"> before any other disbursements are made from Gross Receipts</w:t>
        </w:r>
      </w:ins>
      <w:r>
        <w:rPr>
          <w:lang w:val="en-CA"/>
        </w:rPr>
        <w:t>. BZR shall then remit to Walkin the Net Profit (hereafter defined) generated by the sale of the Game on any digital distribution platform (the “</w:t>
      </w:r>
      <w:r>
        <w:rPr>
          <w:b/>
          <w:lang w:val="en-CA"/>
        </w:rPr>
        <w:t>Digital Distributor</w:t>
      </w:r>
      <w:r>
        <w:rPr>
          <w:lang w:val="en-CA"/>
        </w:rPr>
        <w:t>”) within thirty (30) days of the receipt by BZR of the monies related to the exploitation of the Game by the Digital Distributor, which is expected to be on a monthly basis, up until the Co-development Fee is fully reimbursed.</w:t>
      </w:r>
      <w:commentRangeEnd w:id="99"/>
      <w:r w:rsidR="004343BB">
        <w:rPr>
          <w:rStyle w:val="CommentReference"/>
        </w:rPr>
        <w:commentReference w:id="99"/>
      </w:r>
    </w:p>
    <w:p w14:paraId="67046AFE" w14:textId="77777777" w:rsidR="0041451F" w:rsidRDefault="00CD4F8C">
      <w:pPr>
        <w:pStyle w:val="BodyTextBold"/>
        <w:rPr>
          <w:rFonts w:cs="Arial"/>
          <w:lang w:val="en-CA"/>
        </w:rPr>
      </w:pPr>
      <w:r>
        <w:rPr>
          <w:rFonts w:cs="Arial"/>
          <w:lang w:val="en-CA"/>
        </w:rPr>
        <w:t>Terms of Payment of the Royalty</w:t>
      </w:r>
    </w:p>
    <w:p w14:paraId="2F89716F" w14:textId="4B4A64D0" w:rsidR="0041451F" w:rsidRDefault="00CD4F8C">
      <w:r>
        <w:rPr>
          <w:u w:val="single"/>
          <w:lang w:val="en-CA"/>
        </w:rPr>
        <w:t>Royalty amount.</w:t>
      </w:r>
      <w:r>
        <w:rPr>
          <w:lang w:val="en-CA"/>
        </w:rPr>
        <w:t xml:space="preserve"> Upon full reimbursement of the Co-development Fee</w:t>
      </w:r>
      <w:r w:rsidR="00161311">
        <w:rPr>
          <w:lang w:val="en-CA"/>
        </w:rPr>
        <w:t xml:space="preserve"> plus applicable taxes</w:t>
      </w:r>
      <w:r>
        <w:rPr>
          <w:lang w:val="en-CA"/>
        </w:rPr>
        <w:t xml:space="preserve"> by BZR to Walkin, BZR shall pay </w:t>
      </w:r>
      <w:proofErr w:type="gramStart"/>
      <w:r>
        <w:rPr>
          <w:lang w:val="en-CA"/>
        </w:rPr>
        <w:t>Walkin</w:t>
      </w:r>
      <w:proofErr w:type="gramEnd"/>
      <w:r>
        <w:rPr>
          <w:lang w:val="en-CA"/>
        </w:rPr>
        <w:t xml:space="preserve"> a Royalty equivalent to 50% of Net Profit. </w:t>
      </w:r>
      <w:r>
        <w:t xml:space="preserve">The </w:t>
      </w:r>
      <w:proofErr w:type="spellStart"/>
      <w:r>
        <w:t>Royalty</w:t>
      </w:r>
      <w:proofErr w:type="spellEnd"/>
      <w:r>
        <w:t xml:space="preserve"> </w:t>
      </w:r>
      <w:proofErr w:type="spellStart"/>
      <w:r>
        <w:t>is</w:t>
      </w:r>
      <w:proofErr w:type="spellEnd"/>
      <w:r>
        <w:t xml:space="preserve"> </w:t>
      </w:r>
      <w:proofErr w:type="spellStart"/>
      <w:r>
        <w:t>calculated</w:t>
      </w:r>
      <w:proofErr w:type="spellEnd"/>
      <w:r>
        <w:t xml:space="preserve"> </w:t>
      </w:r>
      <w:proofErr w:type="gramStart"/>
      <w:r>
        <w:t>as</w:t>
      </w:r>
      <w:proofErr w:type="gramEnd"/>
      <w:r>
        <w:t xml:space="preserve"> </w:t>
      </w:r>
      <w:proofErr w:type="spellStart"/>
      <w:r>
        <w:t>follows</w:t>
      </w:r>
      <w:proofErr w:type="spellEnd"/>
      <w:r>
        <w:t>:</w:t>
      </w:r>
    </w:p>
    <w:tbl>
      <w:tblPr>
        <w:tblW w:w="7650" w:type="dxa"/>
        <w:tblInd w:w="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2" w:type="dxa"/>
          <w:right w:w="62" w:type="dxa"/>
        </w:tblCellMar>
        <w:tblLook w:val="0000" w:firstRow="0" w:lastRow="0" w:firstColumn="0" w:lastColumn="0" w:noHBand="0" w:noVBand="0"/>
      </w:tblPr>
      <w:tblGrid>
        <w:gridCol w:w="7650"/>
      </w:tblGrid>
      <w:tr w:rsidR="0041451F" w14:paraId="02643E91" w14:textId="77777777">
        <w:trPr>
          <w:trHeight w:val="1031"/>
        </w:trPr>
        <w:tc>
          <w:tcPr>
            <w:tcW w:w="7650" w:type="dxa"/>
          </w:tcPr>
          <w:p w14:paraId="46D17D06" w14:textId="77777777" w:rsidR="0041451F" w:rsidRDefault="00CD4F8C">
            <w:pPr>
              <w:spacing w:before="120" w:after="120"/>
              <w:rPr>
                <w:szCs w:val="20"/>
                <w:u w:val="single"/>
                <w:lang w:val="en-CA"/>
              </w:rPr>
            </w:pPr>
            <w:r>
              <w:rPr>
                <w:b/>
                <w:szCs w:val="20"/>
                <w:u w:val="single"/>
                <w:lang w:val="en-CA"/>
              </w:rPr>
              <w:t>Gross Receipts</w:t>
            </w:r>
          </w:p>
          <w:p w14:paraId="6DB636E1" w14:textId="77777777" w:rsidR="0041451F" w:rsidRDefault="0041451F">
            <w:pPr>
              <w:tabs>
                <w:tab w:val="left" w:pos="2880"/>
              </w:tabs>
              <w:spacing w:before="120" w:after="120"/>
              <w:ind w:left="838" w:hanging="360"/>
              <w:rPr>
                <w:szCs w:val="20"/>
              </w:rPr>
            </w:pPr>
          </w:p>
        </w:tc>
      </w:tr>
      <w:tr w:rsidR="0041451F" w14:paraId="342ABCD3" w14:textId="77777777">
        <w:trPr>
          <w:trHeight w:val="638"/>
        </w:trPr>
        <w:tc>
          <w:tcPr>
            <w:tcW w:w="7650" w:type="dxa"/>
          </w:tcPr>
          <w:p w14:paraId="502EF2F0" w14:textId="77777777" w:rsidR="0041451F" w:rsidRDefault="00CD4F8C" w:rsidP="00A53588">
            <w:pPr>
              <w:tabs>
                <w:tab w:val="left" w:pos="2880"/>
              </w:tabs>
              <w:spacing w:before="120" w:after="120"/>
              <w:ind w:left="838" w:hanging="360"/>
              <w:rPr>
                <w:szCs w:val="20"/>
                <w:lang w:val="en-CA"/>
              </w:rPr>
            </w:pPr>
            <w:r>
              <w:rPr>
                <w:szCs w:val="20"/>
                <w:lang w:val="en-CA"/>
              </w:rPr>
              <w:t>-</w:t>
            </w:r>
            <w:r>
              <w:rPr>
                <w:szCs w:val="20"/>
                <w:lang w:val="en-CA"/>
              </w:rPr>
              <w:tab/>
              <w:t>Direct Sales and Marketing Expenditures</w:t>
            </w:r>
            <w:ins w:id="103" w:author="Author" w:date="2014-02-14T11:50:00Z">
              <w:r w:rsidR="00BA1103">
                <w:rPr>
                  <w:szCs w:val="20"/>
                  <w:lang w:val="en-CA"/>
                </w:rPr>
                <w:t xml:space="preserve"> </w:t>
              </w:r>
            </w:ins>
          </w:p>
        </w:tc>
      </w:tr>
      <w:tr w:rsidR="0041451F" w14:paraId="13EB0146" w14:textId="77777777">
        <w:trPr>
          <w:trHeight w:val="515"/>
        </w:trPr>
        <w:tc>
          <w:tcPr>
            <w:tcW w:w="7650" w:type="dxa"/>
          </w:tcPr>
          <w:p w14:paraId="669ACA1C" w14:textId="77777777" w:rsidR="0041451F" w:rsidRDefault="00CD4F8C">
            <w:pPr>
              <w:spacing w:before="120" w:after="120"/>
              <w:rPr>
                <w:b/>
                <w:szCs w:val="20"/>
                <w:u w:val="single"/>
                <w:lang w:val="en-CA"/>
              </w:rPr>
            </w:pPr>
            <w:r>
              <w:rPr>
                <w:szCs w:val="20"/>
                <w:lang w:val="en-CA"/>
              </w:rPr>
              <w:t xml:space="preserve">=   </w:t>
            </w:r>
            <w:r>
              <w:rPr>
                <w:b/>
                <w:szCs w:val="20"/>
                <w:u w:val="single"/>
                <w:lang w:val="en-CA"/>
              </w:rPr>
              <w:t>Net Profit</w:t>
            </w:r>
          </w:p>
          <w:p w14:paraId="5B487DBF" w14:textId="77777777" w:rsidR="0041451F" w:rsidRDefault="00CD4F8C">
            <w:pPr>
              <w:tabs>
                <w:tab w:val="left" w:pos="1080"/>
              </w:tabs>
              <w:spacing w:before="120" w:after="120"/>
              <w:ind w:left="838" w:hanging="180"/>
              <w:rPr>
                <w:szCs w:val="20"/>
                <w:lang w:val="en-CA"/>
              </w:rPr>
            </w:pPr>
            <w:r>
              <w:rPr>
                <w:rFonts w:ascii="Symbol" w:hAnsi="Symbol"/>
                <w:szCs w:val="20"/>
                <w:lang w:val="en-CA"/>
              </w:rPr>
              <w:tab/>
            </w:r>
            <w:r>
              <w:rPr>
                <w:b/>
                <w:szCs w:val="20"/>
                <w:lang w:val="en-CA"/>
              </w:rPr>
              <w:t>50% of Net Profit for Walkin (the “Royalty”)</w:t>
            </w:r>
          </w:p>
          <w:p w14:paraId="070CDF9B" w14:textId="77777777" w:rsidR="0041451F" w:rsidRDefault="00CD4F8C">
            <w:pPr>
              <w:tabs>
                <w:tab w:val="left" w:pos="1080"/>
              </w:tabs>
              <w:spacing w:before="120" w:after="120"/>
              <w:ind w:left="838" w:hanging="180"/>
              <w:rPr>
                <w:szCs w:val="20"/>
                <w:lang w:val="en-CA"/>
              </w:rPr>
            </w:pPr>
            <w:r>
              <w:rPr>
                <w:rFonts w:ascii="Symbol" w:hAnsi="Symbol"/>
                <w:szCs w:val="20"/>
                <w:lang w:val="en-CA"/>
              </w:rPr>
              <w:tab/>
            </w:r>
            <w:r>
              <w:rPr>
                <w:b/>
                <w:szCs w:val="20"/>
                <w:lang w:val="en-CA"/>
              </w:rPr>
              <w:t>50% of Net Profit for BZR</w:t>
            </w:r>
          </w:p>
        </w:tc>
      </w:tr>
    </w:tbl>
    <w:p w14:paraId="399C843E" w14:textId="77777777" w:rsidR="0041451F" w:rsidRDefault="0041451F">
      <w:pPr>
        <w:rPr>
          <w:szCs w:val="20"/>
          <w:lang w:val="en-CA"/>
        </w:rPr>
      </w:pPr>
    </w:p>
    <w:p w14:paraId="4489FFA3" w14:textId="77777777" w:rsidR="0041451F" w:rsidRDefault="00CD4F8C">
      <w:pPr>
        <w:pStyle w:val="StandardFRL3"/>
        <w:rPr>
          <w:lang w:val="en-CA"/>
        </w:rPr>
      </w:pPr>
      <w:r>
        <w:rPr>
          <w:lang w:val="en-CA"/>
        </w:rPr>
        <w:t>“</w:t>
      </w:r>
      <w:r>
        <w:rPr>
          <w:b/>
          <w:lang w:val="en-CA"/>
        </w:rPr>
        <w:t>Direct Sales and Marketing Expenditures</w:t>
      </w:r>
      <w:r>
        <w:rPr>
          <w:lang w:val="en-CA"/>
        </w:rPr>
        <w:t xml:space="preserve">” means any and all </w:t>
      </w:r>
      <w:r w:rsidR="007B41D2">
        <w:rPr>
          <w:lang w:val="en-CA"/>
        </w:rPr>
        <w:t xml:space="preserve">reasonable </w:t>
      </w:r>
      <w:r>
        <w:rPr>
          <w:lang w:val="en-CA"/>
        </w:rPr>
        <w:t xml:space="preserve">operational or </w:t>
      </w:r>
      <w:r w:rsidR="007B41D2">
        <w:rPr>
          <w:lang w:val="en-CA"/>
        </w:rPr>
        <w:t xml:space="preserve">marketing </w:t>
      </w:r>
      <w:r>
        <w:rPr>
          <w:lang w:val="en-CA"/>
        </w:rPr>
        <w:t>costs relating to the Game and other than Trade Allowances and Discounts</w:t>
      </w:r>
      <w:r w:rsidR="00A53588">
        <w:rPr>
          <w:lang w:val="en-CA"/>
        </w:rPr>
        <w:t>, all</w:t>
      </w:r>
      <w:r w:rsidR="00BA1103">
        <w:rPr>
          <w:lang w:val="en-CA"/>
        </w:rPr>
        <w:t xml:space="preserve"> as approved by Walkin</w:t>
      </w:r>
      <w:r>
        <w:rPr>
          <w:lang w:val="en-CA"/>
        </w:rPr>
        <w:t>.</w:t>
      </w:r>
    </w:p>
    <w:p w14:paraId="7D20E422" w14:textId="77777777" w:rsidR="0041451F" w:rsidRDefault="00CD4F8C">
      <w:pPr>
        <w:pStyle w:val="StandardFRL3"/>
        <w:rPr>
          <w:lang w:val="en-CA"/>
        </w:rPr>
      </w:pPr>
      <w:r>
        <w:rPr>
          <w:lang w:val="en-CA"/>
        </w:rPr>
        <w:t>“</w:t>
      </w:r>
      <w:r>
        <w:rPr>
          <w:b/>
          <w:lang w:val="en-CA"/>
        </w:rPr>
        <w:t>Gross Receipts</w:t>
      </w:r>
      <w:proofErr w:type="gramStart"/>
      <w:r>
        <w:rPr>
          <w:lang w:val="en-CA"/>
        </w:rPr>
        <w:t>”</w:t>
      </w:r>
      <w:proofErr w:type="gramEnd"/>
      <w:r>
        <w:rPr>
          <w:lang w:val="en-CA"/>
        </w:rPr>
        <w:t xml:space="preserve"> means all monies</w:t>
      </w:r>
      <w:r w:rsidR="00161311">
        <w:rPr>
          <w:lang w:val="en-CA"/>
        </w:rPr>
        <w:t xml:space="preserve">, </w:t>
      </w:r>
      <w:r w:rsidR="00A53588">
        <w:rPr>
          <w:lang w:val="en-CA"/>
        </w:rPr>
        <w:t xml:space="preserve">directly or indirectly, </w:t>
      </w:r>
      <w:r w:rsidR="00161311">
        <w:rPr>
          <w:lang w:val="en-CA"/>
        </w:rPr>
        <w:t>including advertising revenue,</w:t>
      </w:r>
      <w:r w:rsidR="00A53588">
        <w:rPr>
          <w:lang w:val="en-CA"/>
        </w:rPr>
        <w:t xml:space="preserve"> in-Game purchases, or other revenue tools, </w:t>
      </w:r>
      <w:r>
        <w:rPr>
          <w:lang w:val="en-CA"/>
        </w:rPr>
        <w:t>actually received by BZR in connection with the sale of the Game by any Digital Distributor.</w:t>
      </w:r>
      <w:r w:rsidR="005F2E6D">
        <w:rPr>
          <w:lang w:val="en-CA"/>
        </w:rPr>
        <w:t xml:space="preserve"> In the event that BZR receives gross receipts in US Dollars, BZR shall pay that portion of the Royalty to Walkin in US Dollars to prevent foreign exchange losses on the Royalty.</w:t>
      </w:r>
    </w:p>
    <w:p w14:paraId="71DCD6F9" w14:textId="77777777" w:rsidR="0041451F" w:rsidRDefault="00161311">
      <w:pPr>
        <w:pStyle w:val="StandardFRL3"/>
        <w:rPr>
          <w:lang w:val="en-CA"/>
        </w:rPr>
      </w:pPr>
      <w:ins w:id="104" w:author="Author" w:date="2014-02-02T12:53:00Z">
        <w:r w:rsidDel="00161311">
          <w:rPr>
            <w:lang w:val="en-CA"/>
          </w:rPr>
          <w:t xml:space="preserve"> </w:t>
        </w:r>
      </w:ins>
      <w:r w:rsidR="00CD4F8C">
        <w:rPr>
          <w:b/>
          <w:lang w:val="en-CA"/>
        </w:rPr>
        <w:t xml:space="preserve">“Net Profit” </w:t>
      </w:r>
      <w:r w:rsidR="00CD4F8C">
        <w:rPr>
          <w:lang w:val="en-CA"/>
        </w:rPr>
        <w:t>means the Net Receipts less the Direct Sales and Marketing Expenditures</w:t>
      </w:r>
      <w:r w:rsidR="00A53588">
        <w:rPr>
          <w:lang w:val="en-CA"/>
        </w:rPr>
        <w:t>, as approved by Walkin</w:t>
      </w:r>
      <w:r w:rsidR="00CD4F8C">
        <w:rPr>
          <w:lang w:val="en-CA"/>
        </w:rPr>
        <w:t>.</w:t>
      </w:r>
    </w:p>
    <w:p w14:paraId="402FFA94" w14:textId="77777777" w:rsidR="0041451F" w:rsidRDefault="00A53588">
      <w:pPr>
        <w:keepNext/>
        <w:keepLines/>
        <w:ind w:left="360"/>
        <w:rPr>
          <w:szCs w:val="20"/>
          <w:lang w:val="en-CA"/>
        </w:rPr>
      </w:pPr>
      <w:ins w:id="105" w:author="Author" w:date="2014-02-14T14:52:00Z">
        <w:r w:rsidDel="00A53588">
          <w:rPr>
            <w:lang w:val="en-CA"/>
          </w:rPr>
          <w:t xml:space="preserve"> </w:t>
        </w:r>
      </w:ins>
      <w:r w:rsidR="00CD4F8C">
        <w:rPr>
          <w:szCs w:val="20"/>
          <w:lang w:val="en-CA"/>
        </w:rPr>
        <w:t xml:space="preserve">Subject to any </w:t>
      </w:r>
      <w:r>
        <w:rPr>
          <w:szCs w:val="20"/>
          <w:lang w:val="en-CA"/>
        </w:rPr>
        <w:t>agreed-</w:t>
      </w:r>
      <w:r w:rsidR="00CD4F8C">
        <w:rPr>
          <w:szCs w:val="20"/>
          <w:lang w:val="en-CA"/>
        </w:rPr>
        <w:t>to cap or fixed amount or percentage set forth above, all of the foregoing shall be calculated in accordance with GAAP.</w:t>
      </w:r>
    </w:p>
    <w:p w14:paraId="0BACDDCE" w14:textId="77777777" w:rsidR="0041451F" w:rsidRDefault="00CD4F8C">
      <w:pPr>
        <w:spacing w:after="720"/>
        <w:rPr>
          <w:lang w:val="en-CA"/>
        </w:rPr>
      </w:pPr>
      <w:r>
        <w:rPr>
          <w:u w:val="single"/>
          <w:lang w:val="en-CA"/>
        </w:rPr>
        <w:t>Royalty payment</w:t>
      </w:r>
      <w:r>
        <w:rPr>
          <w:lang w:val="en-CA"/>
        </w:rPr>
        <w:t xml:space="preserve">. The Royalty shall be paid to Walkin within </w:t>
      </w:r>
      <w:proofErr w:type="gramStart"/>
      <w:r>
        <w:rPr>
          <w:lang w:val="en-CA"/>
        </w:rPr>
        <w:t>thirty (30) days</w:t>
      </w:r>
      <w:proofErr w:type="gramEnd"/>
      <w:r>
        <w:rPr>
          <w:lang w:val="en-CA"/>
        </w:rPr>
        <w:t xml:space="preserve"> of the receipt by BZR of</w:t>
      </w:r>
      <w:r w:rsidR="00A53588">
        <w:rPr>
          <w:lang w:val="en-CA"/>
        </w:rPr>
        <w:t xml:space="preserve"> corresponding Gross from a</w:t>
      </w:r>
      <w:r>
        <w:rPr>
          <w:lang w:val="en-CA"/>
        </w:rPr>
        <w:t xml:space="preserve"> Digital Distributor, which is expected to be on a monthly basis. The Royalty shall be paid either by wire transfer or cheque</w:t>
      </w:r>
      <w:r w:rsidR="000E3CBD">
        <w:rPr>
          <w:lang w:val="en-CA"/>
        </w:rPr>
        <w:t>, or as directed by Walkin</w:t>
      </w:r>
      <w:r>
        <w:rPr>
          <w:lang w:val="en-CA"/>
        </w:rPr>
        <w:t xml:space="preserve">. </w:t>
      </w:r>
    </w:p>
    <w:p w14:paraId="01C5D9BE" w14:textId="77777777" w:rsidR="0041451F" w:rsidRDefault="0041451F">
      <w:pPr>
        <w:spacing w:after="720"/>
        <w:rPr>
          <w:lang w:val="en-CA"/>
        </w:rPr>
        <w:sectPr w:rsidR="0041451F">
          <w:headerReference w:type="default" r:id="rId22"/>
          <w:footerReference w:type="default" r:id="rId23"/>
          <w:headerReference w:type="first" r:id="rId24"/>
          <w:footerReference w:type="first" r:id="rId25"/>
          <w:pgSz w:w="12240" w:h="15840" w:code="1"/>
          <w:pgMar w:top="1440" w:right="1440" w:bottom="1440" w:left="1440" w:header="720" w:footer="360" w:gutter="0"/>
          <w:pgNumType w:start="1"/>
          <w:cols w:space="708"/>
          <w:titlePg/>
          <w:docGrid w:linePitch="360"/>
        </w:sectPr>
      </w:pPr>
    </w:p>
    <w:p w14:paraId="1E3F0074" w14:textId="77777777" w:rsidR="0041451F" w:rsidRDefault="00CD4F8C">
      <w:pPr>
        <w:pStyle w:val="HeadingDocTitle"/>
        <w:rPr>
          <w:rFonts w:cs="Arial"/>
          <w:lang w:val="en-CA"/>
        </w:rPr>
      </w:pPr>
      <w:r>
        <w:rPr>
          <w:rFonts w:cs="Arial"/>
          <w:lang w:val="en-CA"/>
        </w:rPr>
        <w:lastRenderedPageBreak/>
        <w:t>SCHEDULE C</w:t>
      </w:r>
    </w:p>
    <w:p w14:paraId="72011EFB" w14:textId="77777777" w:rsidR="0041451F" w:rsidRDefault="00CD4F8C">
      <w:pPr>
        <w:pStyle w:val="HeadingDocTitle"/>
        <w:rPr>
          <w:rFonts w:cs="Arial"/>
          <w:lang w:val="en-CA"/>
        </w:rPr>
      </w:pPr>
      <w:r>
        <w:rPr>
          <w:rFonts w:cs="Arial"/>
          <w:lang w:val="en-CA"/>
        </w:rPr>
        <w:t>MARKETING OF THE GAME</w:t>
      </w:r>
    </w:p>
    <w:p w14:paraId="300E86E9" w14:textId="77777777" w:rsidR="0041451F" w:rsidRDefault="00CD4F8C">
      <w:pPr>
        <w:rPr>
          <w:lang w:val="en-CA"/>
        </w:rPr>
      </w:pPr>
      <w:r>
        <w:rPr>
          <w:b/>
          <w:lang w:val="en-CA"/>
        </w:rPr>
        <w:t xml:space="preserve">Commencement. </w:t>
      </w:r>
      <w:r>
        <w:rPr>
          <w:lang w:val="en-CA"/>
        </w:rPr>
        <w:t>BZR shall commence the Marketing of the Game at the Beta Milestone, save for any delay caused by Walkin or by any other cause beyond BZR’s control.</w:t>
      </w:r>
    </w:p>
    <w:p w14:paraId="385A58B6" w14:textId="77777777" w:rsidR="0041451F" w:rsidRDefault="00CD4F8C">
      <w:pPr>
        <w:rPr>
          <w:lang w:val="en-CA"/>
        </w:rPr>
      </w:pPr>
      <w:proofErr w:type="gramStart"/>
      <w:r>
        <w:rPr>
          <w:b/>
          <w:lang w:val="en-CA"/>
        </w:rPr>
        <w:t>Commercially reasonable efforts.</w:t>
      </w:r>
      <w:proofErr w:type="gramEnd"/>
      <w:r>
        <w:rPr>
          <w:b/>
          <w:lang w:val="en-CA"/>
        </w:rPr>
        <w:t xml:space="preserve"> </w:t>
      </w:r>
      <w:r>
        <w:rPr>
          <w:lang w:val="en-CA"/>
        </w:rPr>
        <w:t xml:space="preserve">BZR shall be responsible for the production of copies of the Game as well as all Marketing materials (including any strategy guides and Derivative Products) and shall use its commercially reasonable efforts to Market the Game in the Territory by exercising the same degree of effort and diligence, and adhering to at least the same standards and level of resources generally employed for products with similar market potential in the Territory. BZR makes no representations or warranties, however, that the Game will be successfully </w:t>
      </w:r>
      <w:proofErr w:type="gramStart"/>
      <w:r>
        <w:rPr>
          <w:lang w:val="en-CA"/>
        </w:rPr>
        <w:t>Marketed</w:t>
      </w:r>
      <w:proofErr w:type="gramEnd"/>
      <w:r>
        <w:rPr>
          <w:lang w:val="en-CA"/>
        </w:rPr>
        <w:t xml:space="preserve"> or that any minimum level of sales or licensing will be achieved.</w:t>
      </w:r>
    </w:p>
    <w:p w14:paraId="7D09FD34" w14:textId="77777777" w:rsidR="00BA1103" w:rsidRDefault="00CD4F8C">
      <w:pPr>
        <w:spacing w:after="960"/>
        <w:rPr>
          <w:szCs w:val="20"/>
          <w:lang w:val="en-CA"/>
        </w:rPr>
      </w:pPr>
      <w:r>
        <w:rPr>
          <w:b/>
          <w:szCs w:val="20"/>
          <w:lang w:val="en-CA"/>
        </w:rPr>
        <w:t>Marketing Rights.</w:t>
      </w:r>
      <w:r>
        <w:rPr>
          <w:szCs w:val="20"/>
          <w:lang w:val="en-CA"/>
        </w:rPr>
        <w:t xml:space="preserve"> BZR shall have the right to Market the Products throughout the Territory in electronic form by any methods. Save and except as otherwise set out herein, all aspects of the Marketing of the Products shall be in BZR’s sole control, including, without limitation, the methods of marketing, pricing, naming, packaging, labelling and identification, protection, advertising, terms and conditions of sale and/or license, collection of data regarding the use of, and End-users of, the Products, including any Personal Information, and use of warranty or End-user registration procedures.</w:t>
      </w:r>
      <w:r w:rsidR="000E3CBD">
        <w:rPr>
          <w:szCs w:val="20"/>
          <w:lang w:val="en-CA"/>
        </w:rPr>
        <w:t xml:space="preserve"> Walkin retains the right to promote the game including</w:t>
      </w:r>
      <w:r w:rsidR="00554A28">
        <w:rPr>
          <w:szCs w:val="20"/>
          <w:lang w:val="en-CA"/>
        </w:rPr>
        <w:t xml:space="preserve"> conducting</w:t>
      </w:r>
      <w:r w:rsidR="000E3CBD">
        <w:rPr>
          <w:szCs w:val="20"/>
          <w:lang w:val="en-CA"/>
        </w:rPr>
        <w:t xml:space="preserve"> discussions with </w:t>
      </w:r>
      <w:r w:rsidR="00554A28">
        <w:rPr>
          <w:szCs w:val="20"/>
          <w:lang w:val="en-CA"/>
        </w:rPr>
        <w:t xml:space="preserve">the media. Any marketing expenditures undertaken by Walkin should be </w:t>
      </w:r>
      <w:r w:rsidR="00414108">
        <w:rPr>
          <w:szCs w:val="20"/>
          <w:lang w:val="en-CA"/>
        </w:rPr>
        <w:t xml:space="preserve">prior </w:t>
      </w:r>
      <w:r w:rsidR="00554A28">
        <w:rPr>
          <w:szCs w:val="20"/>
          <w:lang w:val="en-CA"/>
        </w:rPr>
        <w:t>approved by BZR if it will qualify as Direct Sales and Marketing Expenditures for the purposes of royalty calculation and vice versa</w:t>
      </w:r>
    </w:p>
    <w:sectPr w:rsidR="00BA1103" w:rsidSect="00170FD6">
      <w:headerReference w:type="default" r:id="rId26"/>
      <w:footerReference w:type="default" r:id="rId27"/>
      <w:headerReference w:type="first" r:id="rId28"/>
      <w:footerReference w:type="first" r:id="rId29"/>
      <w:pgSz w:w="12240" w:h="15840" w:code="1"/>
      <w:pgMar w:top="1440" w:right="1440" w:bottom="1440" w:left="1440" w:header="720" w:footer="360" w:gutter="0"/>
      <w:pgNumType w:start="1"/>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1" w:author="Author" w:date="2014-02-25T22:33:00Z" w:initials="A">
    <w:p w14:paraId="31E9814A" w14:textId="0BD96971" w:rsidR="001A6E16" w:rsidRDefault="001A6E16">
      <w:pPr>
        <w:pStyle w:val="CommentText"/>
      </w:pPr>
      <w:r>
        <w:rPr>
          <w:rStyle w:val="CommentReference"/>
        </w:rPr>
        <w:annotationRef/>
      </w:r>
      <w:r>
        <w:t xml:space="preserve">You </w:t>
      </w:r>
      <w:proofErr w:type="spellStart"/>
      <w:r>
        <w:t>will</w:t>
      </w:r>
      <w:proofErr w:type="spellEnd"/>
      <w:r>
        <w:t xml:space="preserve"> </w:t>
      </w:r>
      <w:proofErr w:type="spellStart"/>
      <w:r>
        <w:t>only</w:t>
      </w:r>
      <w:proofErr w:type="spellEnd"/>
      <w:r>
        <w:t xml:space="preserve"> </w:t>
      </w:r>
      <w:proofErr w:type="spellStart"/>
      <w:r>
        <w:t>be</w:t>
      </w:r>
      <w:proofErr w:type="spellEnd"/>
      <w:r>
        <w:t xml:space="preserve"> able to use the code </w:t>
      </w:r>
      <w:proofErr w:type="spellStart"/>
      <w:r>
        <w:t>written</w:t>
      </w:r>
      <w:proofErr w:type="spellEnd"/>
      <w:r>
        <w:t xml:space="preserve"> for </w:t>
      </w:r>
      <w:proofErr w:type="spellStart"/>
      <w:r>
        <w:t>this</w:t>
      </w:r>
      <w:proofErr w:type="spellEnd"/>
      <w:r>
        <w:t xml:space="preserve"> </w:t>
      </w:r>
      <w:proofErr w:type="spellStart"/>
      <w:r>
        <w:t>property</w:t>
      </w:r>
      <w:proofErr w:type="spellEnd"/>
      <w:r>
        <w:t xml:space="preserve">. No </w:t>
      </w:r>
      <w:proofErr w:type="spellStart"/>
      <w:r>
        <w:t>other</w:t>
      </w:r>
      <w:proofErr w:type="spellEnd"/>
      <w:r>
        <w:t xml:space="preserve"> </w:t>
      </w:r>
      <w:proofErr w:type="spellStart"/>
      <w:r>
        <w:t>games</w:t>
      </w:r>
      <w:proofErr w:type="spellEnd"/>
      <w:r>
        <w:t xml:space="preserve"> </w:t>
      </w:r>
      <w:proofErr w:type="spellStart"/>
      <w:r>
        <w:t>can</w:t>
      </w:r>
      <w:proofErr w:type="spellEnd"/>
      <w:r>
        <w:t xml:space="preserve"> use </w:t>
      </w:r>
      <w:proofErr w:type="spellStart"/>
      <w:r>
        <w:t>this</w:t>
      </w:r>
      <w:proofErr w:type="spellEnd"/>
      <w:r>
        <w:t xml:space="preserve"> code.  </w:t>
      </w:r>
    </w:p>
  </w:comment>
  <w:comment w:id="80" w:author="Author" w:date="2014-03-24T22:57:00Z" w:initials="A">
    <w:p w14:paraId="73B97699" w14:textId="1EEDF219" w:rsidR="00D460D1" w:rsidRDefault="00D460D1">
      <w:pPr>
        <w:pStyle w:val="CommentText"/>
      </w:pPr>
      <w:r>
        <w:rPr>
          <w:rStyle w:val="CommentReference"/>
        </w:rPr>
        <w:annotationRef/>
      </w:r>
      <w:proofErr w:type="spellStart"/>
      <w:r>
        <w:t>Only</w:t>
      </w:r>
      <w:proofErr w:type="spellEnd"/>
      <w:r>
        <w:t xml:space="preserve"> on </w:t>
      </w:r>
      <w:proofErr w:type="spellStart"/>
      <w:r>
        <w:t>outstanding</w:t>
      </w:r>
      <w:proofErr w:type="spellEnd"/>
      <w:r>
        <w:t xml:space="preserve"> </w:t>
      </w:r>
      <w:proofErr w:type="spellStart"/>
      <w:r>
        <w:t>milestones</w:t>
      </w:r>
      <w:proofErr w:type="spellEnd"/>
      <w:r>
        <w:t xml:space="preserve"> not </w:t>
      </w:r>
      <w:proofErr w:type="spellStart"/>
      <w:r>
        <w:t>yet</w:t>
      </w:r>
      <w:proofErr w:type="spellEnd"/>
      <w:r>
        <w:t xml:space="preserve"> </w:t>
      </w:r>
      <w:proofErr w:type="spellStart"/>
      <w:r>
        <w:t>completed</w:t>
      </w:r>
      <w:proofErr w:type="spellEnd"/>
      <w:r>
        <w:t xml:space="preserve">. </w:t>
      </w:r>
    </w:p>
  </w:comment>
  <w:comment w:id="86" w:author="Author" w:date="2014-02-25T22:17:00Z" w:initials="A">
    <w:p w14:paraId="2A6EF6CC" w14:textId="7A89BE99" w:rsidR="001A6E16" w:rsidRDefault="001A6E16">
      <w:pPr>
        <w:pStyle w:val="CommentText"/>
      </w:pPr>
      <w:r>
        <w:rPr>
          <w:rStyle w:val="CommentReference"/>
        </w:rPr>
        <w:annotationRef/>
      </w:r>
      <w:r>
        <w:t xml:space="preserve">Final Date to </w:t>
      </w:r>
      <w:proofErr w:type="spellStart"/>
      <w:r>
        <w:t>be</w:t>
      </w:r>
      <w:proofErr w:type="spellEnd"/>
      <w:r>
        <w:t xml:space="preserve"> </w:t>
      </w:r>
      <w:proofErr w:type="spellStart"/>
      <w:r>
        <w:t>added</w:t>
      </w:r>
      <w:proofErr w:type="spellEnd"/>
    </w:p>
  </w:comment>
  <w:comment w:id="90" w:author="Author" w:date="2014-03-24T22:54:00Z" w:initials="A">
    <w:p w14:paraId="570A9258" w14:textId="6C09DDD0" w:rsidR="001A6E16" w:rsidRDefault="001A6E16">
      <w:pPr>
        <w:pStyle w:val="CommentText"/>
      </w:pPr>
      <w:r>
        <w:rPr>
          <w:rStyle w:val="CommentReference"/>
        </w:rPr>
        <w:annotationRef/>
      </w:r>
      <w:proofErr w:type="spellStart"/>
      <w:r>
        <w:t>We’ll</w:t>
      </w:r>
      <w:proofErr w:type="spellEnd"/>
      <w:r>
        <w:t xml:space="preserve"> </w:t>
      </w:r>
      <w:proofErr w:type="spellStart"/>
      <w:r>
        <w:t>add</w:t>
      </w:r>
      <w:proofErr w:type="spellEnd"/>
      <w:r>
        <w:t xml:space="preserve"> </w:t>
      </w:r>
      <w:proofErr w:type="spellStart"/>
      <w:r>
        <w:t>it</w:t>
      </w:r>
      <w:proofErr w:type="spellEnd"/>
      <w:r>
        <w:t xml:space="preserve"> and initial the </w:t>
      </w:r>
      <w:proofErr w:type="spellStart"/>
      <w:r>
        <w:t>cover</w:t>
      </w:r>
      <w:proofErr w:type="spellEnd"/>
      <w:r>
        <w:t>.</w:t>
      </w:r>
    </w:p>
  </w:comment>
  <w:comment w:id="99" w:author="Author" w:date="2014-02-25T22:56:00Z" w:initials="A">
    <w:p w14:paraId="72F3F511" w14:textId="7D21BAF4" w:rsidR="001A6E16" w:rsidRDefault="001A6E16">
      <w:pPr>
        <w:pStyle w:val="CommentText"/>
      </w:pPr>
      <w:r>
        <w:rPr>
          <w:rStyle w:val="CommentReference"/>
        </w:rPr>
        <w:annotationRef/>
      </w:r>
      <w:proofErr w:type="spellStart"/>
      <w:r>
        <w:t>We</w:t>
      </w:r>
      <w:proofErr w:type="spellEnd"/>
      <w:r>
        <w:t xml:space="preserve"> </w:t>
      </w:r>
      <w:proofErr w:type="spellStart"/>
      <w:r>
        <w:t>need</w:t>
      </w:r>
      <w:proofErr w:type="spellEnd"/>
      <w:r>
        <w:t xml:space="preserve"> to </w:t>
      </w:r>
      <w:proofErr w:type="spellStart"/>
      <w:r>
        <w:t>reword</w:t>
      </w:r>
      <w:proofErr w:type="spellEnd"/>
      <w:r>
        <w:t xml:space="preserve"> </w:t>
      </w:r>
      <w:proofErr w:type="spellStart"/>
      <w:r>
        <w:t>this</w:t>
      </w:r>
      <w:proofErr w:type="spellEnd"/>
      <w:r>
        <w:t xml:space="preserve"> section. As </w:t>
      </w:r>
      <w:proofErr w:type="spellStart"/>
      <w:r>
        <w:t>we</w:t>
      </w:r>
      <w:proofErr w:type="spellEnd"/>
      <w:r>
        <w:t xml:space="preserve"> </w:t>
      </w:r>
      <w:proofErr w:type="spellStart"/>
      <w:r>
        <w:t>agreed</w:t>
      </w:r>
      <w:proofErr w:type="spellEnd"/>
      <w:r>
        <w:t xml:space="preserve">, </w:t>
      </w:r>
      <w:proofErr w:type="spellStart"/>
      <w:r>
        <w:t>Walkin</w:t>
      </w:r>
      <w:proofErr w:type="spellEnd"/>
      <w:r>
        <w:t xml:space="preserve"> </w:t>
      </w:r>
      <w:proofErr w:type="spellStart"/>
      <w:r>
        <w:t>would</w:t>
      </w:r>
      <w:proofErr w:type="spellEnd"/>
      <w:r>
        <w:t xml:space="preserve"> </w:t>
      </w:r>
      <w:proofErr w:type="spellStart"/>
      <w:r>
        <w:t>get</w:t>
      </w:r>
      <w:proofErr w:type="spellEnd"/>
      <w:r>
        <w:t xml:space="preserve"> </w:t>
      </w:r>
      <w:proofErr w:type="spellStart"/>
      <w:r>
        <w:t>their</w:t>
      </w:r>
      <w:proofErr w:type="spellEnd"/>
      <w:r>
        <w:t xml:space="preserve"> </w:t>
      </w:r>
      <w:proofErr w:type="spellStart"/>
      <w:r>
        <w:t>development</w:t>
      </w:r>
      <w:proofErr w:type="spellEnd"/>
      <w:r>
        <w:t xml:space="preserve"> </w:t>
      </w:r>
      <w:proofErr w:type="spellStart"/>
      <w:r>
        <w:t>costs</w:t>
      </w:r>
      <w:proofErr w:type="spellEnd"/>
      <w:r>
        <w:t xml:space="preserve"> first, </w:t>
      </w:r>
      <w:proofErr w:type="spellStart"/>
      <w:r>
        <w:t>then</w:t>
      </w:r>
      <w:proofErr w:type="spellEnd"/>
      <w:r>
        <w:t xml:space="preserve"> BZR </w:t>
      </w:r>
      <w:proofErr w:type="spellStart"/>
      <w:r>
        <w:t>would</w:t>
      </w:r>
      <w:proofErr w:type="spellEnd"/>
      <w:r>
        <w:t xml:space="preserve"> claim </w:t>
      </w:r>
      <w:proofErr w:type="spellStart"/>
      <w:r>
        <w:t>theirs</w:t>
      </w:r>
      <w:proofErr w:type="spellEnd"/>
      <w:r>
        <w:t xml:space="preserve">, </w:t>
      </w:r>
      <w:proofErr w:type="spellStart"/>
      <w:r>
        <w:t>then</w:t>
      </w:r>
      <w:proofErr w:type="spellEnd"/>
      <w:r>
        <w:t xml:space="preserve"> 50% split. </w:t>
      </w:r>
      <w:bookmarkStart w:id="102" w:name="_GoBack"/>
      <w:bookmarkEnd w:id="102"/>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EB1686" w14:textId="77777777" w:rsidR="001A6E16" w:rsidRDefault="001A6E16">
      <w:pPr>
        <w:spacing w:after="0"/>
      </w:pPr>
      <w:r>
        <w:separator/>
      </w:r>
    </w:p>
  </w:endnote>
  <w:endnote w:type="continuationSeparator" w:id="0">
    <w:p w14:paraId="28ADEDF7" w14:textId="77777777" w:rsidR="001A6E16" w:rsidRDefault="001A6E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ordi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00000003" w:usb1="00000000" w:usb2="00000000" w:usb3="00000000" w:csb0="00000001" w:csb1="00000000"/>
  </w:font>
  <w:font w:name="Angsana New">
    <w:panose1 w:val="00000000000000000000"/>
    <w:charset w:val="DE"/>
    <w:family w:val="roman"/>
    <w:notTrueType/>
    <w:pitch w:val="variable"/>
    <w:sig w:usb0="01000001" w:usb1="00000000" w:usb2="00000000" w:usb3="00000000" w:csb0="00010000" w:csb1="00000000"/>
  </w:font>
  <w:font w:name="Consolas">
    <w:panose1 w:val="020B060902020403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5DE26" w14:textId="77777777" w:rsidR="001A6E16" w:rsidRDefault="001A6E1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2FFB3F" w14:textId="77777777" w:rsidR="001A6E16" w:rsidRDefault="001A6E16">
    <w:pPr>
      <w:pStyle w:val="Footer"/>
      <w:jc w:val="center"/>
    </w:pPr>
    <w:r>
      <w:fldChar w:fldCharType="begin"/>
    </w:r>
    <w:r>
      <w:instrText xml:space="preserve"> PAGE  \* MERGEFORMAT </w:instrText>
    </w:r>
    <w:r>
      <w:fldChar w:fldCharType="separate"/>
    </w:r>
    <w:r w:rsidR="00D460D1">
      <w:rPr>
        <w:noProof/>
      </w:rPr>
      <w:t>2</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C95163" w14:textId="77777777" w:rsidR="001A6E16" w:rsidRDefault="001A6E16">
    <w:pPr>
      <w:pStyle w:val="Footer"/>
      <w:jc w:val="center"/>
    </w:pPr>
    <w:r>
      <w:rPr>
        <w:rStyle w:val="PageNumber"/>
      </w:rPr>
      <w:fldChar w:fldCharType="begin"/>
    </w:r>
    <w:r>
      <w:rPr>
        <w:rStyle w:val="PageNumber"/>
      </w:rPr>
      <w:instrText xml:space="preserve"> PAGE </w:instrText>
    </w:r>
    <w:r>
      <w:rPr>
        <w:rStyle w:val="PageNumber"/>
      </w:rPr>
      <w:fldChar w:fldCharType="separate"/>
    </w:r>
    <w:r w:rsidR="00D460D1">
      <w:rPr>
        <w:rStyle w:val="PageNumber"/>
        <w:noProof/>
      </w:rPr>
      <w:t>1</w:t>
    </w:r>
    <w:r>
      <w:rPr>
        <w:rStyle w:val="PageNumber"/>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7F449" w14:textId="77777777" w:rsidR="001A6E16" w:rsidRDefault="001A6E16">
    <w:pPr>
      <w:pStyle w:val="Foote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D460D1">
      <w:rPr>
        <w:rStyle w:val="PageNumber"/>
        <w:noProof/>
      </w:rPr>
      <w:t>2</w:t>
    </w:r>
    <w:r>
      <w:rPr>
        <w:rStyle w:val="PageNumber"/>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1D407" w14:textId="77777777" w:rsidR="001A6E16" w:rsidRDefault="001A6E16">
    <w:pPr>
      <w:pStyle w:val="Footer"/>
      <w:jc w:val="center"/>
    </w:pPr>
    <w:r>
      <w:rPr>
        <w:rStyle w:val="PageNumber"/>
      </w:rPr>
      <w:fldChar w:fldCharType="begin"/>
    </w:r>
    <w:r>
      <w:rPr>
        <w:rStyle w:val="PageNumber"/>
      </w:rPr>
      <w:instrText xml:space="preserve"> PAGE </w:instrText>
    </w:r>
    <w:r>
      <w:rPr>
        <w:rStyle w:val="PageNumber"/>
      </w:rPr>
      <w:fldChar w:fldCharType="separate"/>
    </w:r>
    <w:r w:rsidR="00D460D1">
      <w:rPr>
        <w:rStyle w:val="PageNumber"/>
        <w:noProof/>
      </w:rPr>
      <w:t>1</w:t>
    </w:r>
    <w:r>
      <w:rPr>
        <w:rStyle w:val="PageNumber"/>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61D8E" w14:textId="77777777" w:rsidR="001A6E16" w:rsidRDefault="001A6E16">
    <w:pPr>
      <w:pStyle w:val="Foote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D460D1">
      <w:rPr>
        <w:rStyle w:val="PageNumber"/>
        <w:noProof/>
      </w:rPr>
      <w:t>2</w:t>
    </w:r>
    <w:r>
      <w:rPr>
        <w:rStyle w:val="PageNumber"/>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6C1F53" w14:textId="77777777" w:rsidR="001A6E16" w:rsidRDefault="001A6E16">
    <w:pPr>
      <w:pStyle w:val="Footer"/>
      <w:jc w:val="center"/>
    </w:pPr>
    <w:r>
      <w:rPr>
        <w:rStyle w:val="PageNumber"/>
      </w:rPr>
      <w:fldChar w:fldCharType="begin"/>
    </w:r>
    <w:r>
      <w:rPr>
        <w:rStyle w:val="PageNumber"/>
      </w:rPr>
      <w:instrText xml:space="preserve"> PAGE </w:instrText>
    </w:r>
    <w:r>
      <w:rPr>
        <w:rStyle w:val="PageNumber"/>
      </w:rPr>
      <w:fldChar w:fldCharType="separate"/>
    </w:r>
    <w:r w:rsidR="00D460D1">
      <w:rPr>
        <w:rStyle w:val="PageNumber"/>
        <w:noProof/>
      </w:rPr>
      <w:t>1</w:t>
    </w:r>
    <w:r>
      <w:rPr>
        <w:rStyle w:val="PageNumber"/>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1B48F3" w14:textId="77777777" w:rsidR="001A6E16" w:rsidRDefault="001A6E16">
    <w:pPr>
      <w:pStyle w:val="Foote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Pr>
        <w:rStyle w:val="PageNumber"/>
      </w:rPr>
      <w:t>3</w:t>
    </w:r>
    <w:r>
      <w:rPr>
        <w:rStyle w:val="PageNumber"/>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A154C" w14:textId="77777777" w:rsidR="001A6E16" w:rsidRDefault="001A6E16">
    <w:pPr>
      <w:pStyle w:val="Footer"/>
      <w:jc w:val="center"/>
    </w:pPr>
    <w:r>
      <w:rPr>
        <w:rStyle w:val="PageNumber"/>
      </w:rPr>
      <w:fldChar w:fldCharType="begin"/>
    </w:r>
    <w:r>
      <w:rPr>
        <w:rStyle w:val="PageNumber"/>
      </w:rPr>
      <w:instrText xml:space="preserve"> PAGE </w:instrText>
    </w:r>
    <w:r>
      <w:rPr>
        <w:rStyle w:val="PageNumber"/>
      </w:rPr>
      <w:fldChar w:fldCharType="separate"/>
    </w:r>
    <w:r w:rsidR="00D460D1">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321E1F" w14:textId="77777777" w:rsidR="001A6E16" w:rsidRDefault="001A6E16">
      <w:pPr>
        <w:spacing w:after="0"/>
      </w:pPr>
      <w:r>
        <w:separator/>
      </w:r>
    </w:p>
  </w:footnote>
  <w:footnote w:type="continuationSeparator" w:id="0">
    <w:p w14:paraId="1EA0EEDA" w14:textId="77777777" w:rsidR="001A6E16" w:rsidRDefault="001A6E16">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204185" w14:textId="77777777" w:rsidR="001A6E16" w:rsidRDefault="001A6E1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EFC25B" w14:textId="77777777" w:rsidR="001A6E16" w:rsidRDefault="001A6E1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998B72" w14:textId="77777777" w:rsidR="001A6E16" w:rsidRDefault="001A6E16">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E4359A" w14:textId="77777777" w:rsidR="001A6E16" w:rsidRDefault="001A6E16">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CF003B" w14:textId="77777777" w:rsidR="001A6E16" w:rsidRDefault="001A6E16">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38376" w14:textId="77777777" w:rsidR="001A6E16" w:rsidRDefault="001A6E16">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29A1A9" w14:textId="77777777" w:rsidR="001A6E16" w:rsidRDefault="001A6E16">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05D4B4" w14:textId="77777777" w:rsidR="001A6E16" w:rsidRDefault="001A6E16">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776E82" w14:textId="77777777" w:rsidR="001A6E16" w:rsidRDefault="001A6E1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83ABE"/>
    <w:multiLevelType w:val="multilevel"/>
    <w:tmpl w:val="A376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521604"/>
    <w:multiLevelType w:val="hybridMultilevel"/>
    <w:tmpl w:val="337EF88C"/>
    <w:name w:val="Parties"/>
    <w:lvl w:ilvl="0" w:tplc="DB062246">
      <w:start w:val="1"/>
      <w:numFmt w:val="decimal"/>
      <w:pStyle w:val="PartiesNumbered"/>
      <w:lvlText w:val="(%1)"/>
      <w:lvlJc w:val="left"/>
      <w:pPr>
        <w:ind w:left="72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34F47A8"/>
    <w:multiLevelType w:val="multilevel"/>
    <w:tmpl w:val="6628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26665B"/>
    <w:multiLevelType w:val="multilevel"/>
    <w:tmpl w:val="FBF4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2F5E03"/>
    <w:multiLevelType w:val="multilevel"/>
    <w:tmpl w:val="9594DF36"/>
    <w:name w:val="_StandardFR-410035751-F"/>
    <w:styleLink w:val="StandardFRList"/>
    <w:lvl w:ilvl="0">
      <w:start w:val="1"/>
      <w:numFmt w:val="decimal"/>
      <w:lvlRestart w:val="0"/>
      <w:pStyle w:val="StandardFRL1"/>
      <w:lvlText w:val="%1."/>
      <w:lvlJc w:val="right"/>
      <w:pPr>
        <w:tabs>
          <w:tab w:val="num" w:pos="720"/>
        </w:tabs>
        <w:ind w:left="720" w:hanging="720"/>
      </w:pPr>
      <w:rPr>
        <w:rFonts w:ascii="Arial" w:hAnsi="Arial" w:cs="Arial" w:hint="default"/>
        <w:b/>
        <w:i w:val="0"/>
        <w:caps w:val="0"/>
        <w:smallCaps w:val="0"/>
        <w:color w:val="auto"/>
        <w:sz w:val="20"/>
        <w:u w:val="none"/>
      </w:rPr>
    </w:lvl>
    <w:lvl w:ilvl="1">
      <w:start w:val="1"/>
      <w:numFmt w:val="decimal"/>
      <w:pStyle w:val="StandardFRL2"/>
      <w:lvlText w:val="%1.%2"/>
      <w:lvlJc w:val="right"/>
      <w:pPr>
        <w:tabs>
          <w:tab w:val="num" w:pos="1440"/>
        </w:tabs>
        <w:ind w:left="1440" w:hanging="720"/>
      </w:pPr>
      <w:rPr>
        <w:rFonts w:ascii="Arial" w:hAnsi="Arial" w:cs="Arial" w:hint="default"/>
        <w:b/>
        <w:i w:val="0"/>
        <w:caps w:val="0"/>
        <w:smallCaps w:val="0"/>
        <w:color w:val="auto"/>
        <w:sz w:val="20"/>
        <w:u w:val="none"/>
      </w:rPr>
    </w:lvl>
    <w:lvl w:ilvl="2">
      <w:start w:val="1"/>
      <w:numFmt w:val="lowerLetter"/>
      <w:pStyle w:val="StandardFRL3"/>
      <w:lvlText w:val="(%3)"/>
      <w:lvlJc w:val="left"/>
      <w:pPr>
        <w:tabs>
          <w:tab w:val="num" w:pos="1440"/>
        </w:tabs>
        <w:ind w:left="1440" w:hanging="720"/>
      </w:pPr>
      <w:rPr>
        <w:rFonts w:ascii="Arial" w:hAnsi="Arial" w:cs="Arial" w:hint="default"/>
        <w:b w:val="0"/>
        <w:i w:val="0"/>
        <w:caps w:val="0"/>
        <w:smallCaps w:val="0"/>
        <w:color w:val="auto"/>
        <w:sz w:val="20"/>
        <w:u w:val="none"/>
      </w:rPr>
    </w:lvl>
    <w:lvl w:ilvl="3">
      <w:start w:val="1"/>
      <w:numFmt w:val="lowerRoman"/>
      <w:pStyle w:val="StandardFRL4"/>
      <w:lvlText w:val="%4."/>
      <w:lvlJc w:val="left"/>
      <w:pPr>
        <w:tabs>
          <w:tab w:val="num" w:pos="2160"/>
        </w:tabs>
        <w:ind w:left="2160" w:hanging="720"/>
      </w:pPr>
      <w:rPr>
        <w:rFonts w:ascii="Arial" w:hAnsi="Arial" w:cs="Arial" w:hint="default"/>
        <w:b w:val="0"/>
        <w:i w:val="0"/>
        <w:caps w:val="0"/>
        <w:smallCaps w:val="0"/>
        <w:color w:val="auto"/>
        <w:sz w:val="20"/>
        <w:u w:val="none"/>
      </w:rPr>
    </w:lvl>
    <w:lvl w:ilvl="4">
      <w:start w:val="1"/>
      <w:numFmt w:val="upperLetter"/>
      <w:pStyle w:val="StandardFRL5"/>
      <w:lvlText w:val="%5)"/>
      <w:lvlJc w:val="left"/>
      <w:pPr>
        <w:tabs>
          <w:tab w:val="num" w:pos="2880"/>
        </w:tabs>
        <w:ind w:left="2880" w:hanging="720"/>
      </w:pPr>
      <w:rPr>
        <w:rFonts w:ascii="Arial" w:hAnsi="Arial" w:cs="Arial" w:hint="default"/>
        <w:b w:val="0"/>
        <w:i w:val="0"/>
        <w:caps w:val="0"/>
        <w:smallCaps w:val="0"/>
        <w:color w:val="auto"/>
        <w:sz w:val="20"/>
        <w:u w:val="none"/>
      </w:rPr>
    </w:lvl>
    <w:lvl w:ilvl="5">
      <w:start w:val="1"/>
      <w:numFmt w:val="decimal"/>
      <w:pStyle w:val="StandardFRL6"/>
      <w:lvlText w:val="%6)"/>
      <w:lvlJc w:val="left"/>
      <w:pPr>
        <w:tabs>
          <w:tab w:val="num" w:pos="3600"/>
        </w:tabs>
        <w:ind w:left="3600" w:hanging="720"/>
      </w:pPr>
      <w:rPr>
        <w:rFonts w:ascii="Arial" w:hAnsi="Arial" w:cs="Arial" w:hint="default"/>
        <w:b w:val="0"/>
        <w:i w:val="0"/>
        <w:caps w:val="0"/>
        <w:smallCaps w:val="0"/>
        <w:color w:val="auto"/>
        <w:sz w:val="20"/>
        <w:u w:val="none"/>
      </w:rPr>
    </w:lvl>
    <w:lvl w:ilvl="6">
      <w:start w:val="1"/>
      <w:numFmt w:val="upperRoman"/>
      <w:pStyle w:val="StandardFRL7"/>
      <w:lvlText w:val="%7)"/>
      <w:lvlJc w:val="left"/>
      <w:pPr>
        <w:tabs>
          <w:tab w:val="num" w:pos="4320"/>
        </w:tabs>
        <w:ind w:left="4320" w:hanging="720"/>
      </w:pPr>
      <w:rPr>
        <w:rFonts w:ascii="Arial" w:hAnsi="Arial" w:cs="Arial" w:hint="default"/>
        <w:b w:val="0"/>
        <w:i w:val="0"/>
        <w:caps w:val="0"/>
        <w:smallCaps w:val="0"/>
        <w:color w:val="auto"/>
        <w:sz w:val="20"/>
        <w:u w:val="none"/>
      </w:rPr>
    </w:lvl>
    <w:lvl w:ilvl="7">
      <w:start w:val="1"/>
      <w:numFmt w:val="lowerLetter"/>
      <w:pStyle w:val="StandardFRL8"/>
      <w:lvlText w:val="%8."/>
      <w:lvlJc w:val="left"/>
      <w:pPr>
        <w:tabs>
          <w:tab w:val="num" w:pos="5040"/>
        </w:tabs>
        <w:ind w:left="5040" w:hanging="720"/>
      </w:pPr>
      <w:rPr>
        <w:rFonts w:ascii="Arial" w:hAnsi="Arial" w:cs="Arial" w:hint="default"/>
        <w:b w:val="0"/>
        <w:i w:val="0"/>
        <w:caps w:val="0"/>
        <w:smallCaps w:val="0"/>
        <w:color w:val="auto"/>
        <w:sz w:val="20"/>
        <w:u w:val="none"/>
      </w:rPr>
    </w:lvl>
    <w:lvl w:ilvl="8">
      <w:start w:val="1"/>
      <w:numFmt w:val="lowerRoman"/>
      <w:pStyle w:val="StandardFRL9"/>
      <w:lvlText w:val="%9."/>
      <w:lvlJc w:val="left"/>
      <w:pPr>
        <w:tabs>
          <w:tab w:val="num" w:pos="5760"/>
        </w:tabs>
        <w:ind w:left="5760" w:hanging="720"/>
      </w:pPr>
      <w:rPr>
        <w:rFonts w:ascii="Arial" w:hAnsi="Arial" w:cs="Arial" w:hint="default"/>
        <w:b w:val="0"/>
        <w:i w:val="0"/>
        <w:caps w:val="0"/>
        <w:smallCaps w:val="0"/>
        <w:color w:val="auto"/>
        <w:sz w:val="20"/>
        <w:u w:val="none"/>
      </w:rPr>
    </w:lvl>
  </w:abstractNum>
  <w:abstractNum w:abstractNumId="5">
    <w:nsid w:val="439C0CCC"/>
    <w:multiLevelType w:val="multilevel"/>
    <w:tmpl w:val="FFF6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69464AF"/>
    <w:multiLevelType w:val="multilevel"/>
    <w:tmpl w:val="B5D0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E3262CE"/>
    <w:multiLevelType w:val="multilevel"/>
    <w:tmpl w:val="8E92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C4D1AB1"/>
    <w:multiLevelType w:val="hybridMultilevel"/>
    <w:tmpl w:val="812E2588"/>
    <w:name w:val="#BodyText=Precedent Note"/>
    <w:lvl w:ilvl="0" w:tplc="5A5E378A">
      <w:start w:val="1"/>
      <w:numFmt w:val="decimal"/>
      <w:pStyle w:val="BodyTextPrecedentNote"/>
      <w:lvlText w:val="%1"/>
      <w:lvlJc w:val="left"/>
      <w:pPr>
        <w:tabs>
          <w:tab w:val="num" w:pos="0"/>
        </w:tabs>
        <w:ind w:left="72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756F0638"/>
    <w:multiLevelType w:val="multilevel"/>
    <w:tmpl w:val="76C4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F937F4D"/>
    <w:multiLevelType w:val="multilevel"/>
    <w:tmpl w:val="035C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4"/>
    <w:lvlOverride w:ilvl="0">
      <w:lvl w:ilvl="0">
        <w:start w:val="1"/>
        <w:numFmt w:val="decimal"/>
        <w:lvlRestart w:val="0"/>
        <w:pStyle w:val="StandardFRL1"/>
        <w:lvlText w:val="%1."/>
        <w:lvlJc w:val="right"/>
        <w:pPr>
          <w:tabs>
            <w:tab w:val="num" w:pos="720"/>
          </w:tabs>
          <w:ind w:left="720" w:hanging="720"/>
        </w:pPr>
        <w:rPr>
          <w:rFonts w:ascii="Arial" w:hAnsi="Arial" w:cs="Arial" w:hint="default"/>
          <w:b/>
          <w:i w:val="0"/>
          <w:caps w:val="0"/>
          <w:smallCaps w:val="0"/>
          <w:color w:val="auto"/>
          <w:sz w:val="20"/>
          <w:u w:val="none"/>
        </w:rPr>
      </w:lvl>
    </w:lvlOverride>
    <w:lvlOverride w:ilvl="1">
      <w:lvl w:ilvl="1">
        <w:start w:val="1"/>
        <w:numFmt w:val="decimal"/>
        <w:pStyle w:val="StandardFRL2"/>
        <w:lvlText w:val="%1.%2"/>
        <w:lvlJc w:val="right"/>
        <w:pPr>
          <w:tabs>
            <w:tab w:val="num" w:pos="1440"/>
          </w:tabs>
          <w:ind w:left="1440" w:hanging="720"/>
        </w:pPr>
        <w:rPr>
          <w:rFonts w:ascii="Arial" w:hAnsi="Arial" w:cs="Arial" w:hint="default"/>
          <w:b/>
          <w:i w:val="0"/>
          <w:caps w:val="0"/>
          <w:smallCaps w:val="0"/>
          <w:color w:val="auto"/>
          <w:sz w:val="20"/>
          <w:u w:val="none"/>
        </w:rPr>
      </w:lvl>
    </w:lvlOverride>
    <w:lvlOverride w:ilvl="2">
      <w:lvl w:ilvl="2">
        <w:start w:val="1"/>
        <w:numFmt w:val="lowerLetter"/>
        <w:pStyle w:val="StandardFRL3"/>
        <w:lvlText w:val="(%3)"/>
        <w:lvlJc w:val="left"/>
        <w:pPr>
          <w:tabs>
            <w:tab w:val="num" w:pos="1440"/>
          </w:tabs>
          <w:ind w:left="1440" w:hanging="720"/>
        </w:pPr>
        <w:rPr>
          <w:rFonts w:ascii="Arial" w:hAnsi="Arial" w:cs="Arial" w:hint="default"/>
          <w:b w:val="0"/>
          <w:i w:val="0"/>
          <w:caps w:val="0"/>
          <w:smallCaps w:val="0"/>
          <w:color w:val="auto"/>
          <w:sz w:val="20"/>
          <w:u w:val="none"/>
        </w:rPr>
      </w:lvl>
    </w:lvlOverride>
    <w:lvlOverride w:ilvl="3">
      <w:lvl w:ilvl="3">
        <w:start w:val="1"/>
        <w:numFmt w:val="lowerRoman"/>
        <w:pStyle w:val="StandardFRL4"/>
        <w:lvlText w:val="%4."/>
        <w:lvlJc w:val="left"/>
        <w:pPr>
          <w:tabs>
            <w:tab w:val="num" w:pos="2160"/>
          </w:tabs>
          <w:ind w:left="2160" w:hanging="720"/>
        </w:pPr>
        <w:rPr>
          <w:rFonts w:ascii="Arial" w:hAnsi="Arial" w:cs="Arial" w:hint="default"/>
          <w:b w:val="0"/>
          <w:i w:val="0"/>
          <w:caps w:val="0"/>
          <w:smallCaps w:val="0"/>
          <w:color w:val="auto"/>
          <w:sz w:val="20"/>
          <w:u w:val="none"/>
        </w:rPr>
      </w:lvl>
    </w:lvlOverride>
    <w:lvlOverride w:ilvl="4">
      <w:lvl w:ilvl="4">
        <w:start w:val="1"/>
        <w:numFmt w:val="decimal"/>
        <w:pStyle w:val="StandardFRL5"/>
        <w:lvlText w:val="%5)"/>
        <w:lvlJc w:val="left"/>
        <w:pPr>
          <w:tabs>
            <w:tab w:val="num" w:pos="2880"/>
          </w:tabs>
          <w:ind w:left="2880" w:hanging="720"/>
        </w:pPr>
        <w:rPr>
          <w:rFonts w:ascii="Arial" w:hAnsi="Arial" w:cs="Arial" w:hint="default"/>
          <w:b w:val="0"/>
          <w:i w:val="0"/>
          <w:caps w:val="0"/>
          <w:smallCaps w:val="0"/>
          <w:color w:val="auto"/>
          <w:sz w:val="20"/>
          <w:u w:val="none"/>
        </w:rPr>
      </w:lvl>
    </w:lvlOverride>
    <w:lvlOverride w:ilvl="5">
      <w:lvl w:ilvl="5">
        <w:start w:val="1"/>
        <w:numFmt w:val="decimal"/>
        <w:pStyle w:val="StandardFRL6"/>
        <w:lvlText w:val="%6)"/>
        <w:lvlJc w:val="left"/>
        <w:pPr>
          <w:tabs>
            <w:tab w:val="num" w:pos="3600"/>
          </w:tabs>
          <w:ind w:left="3600" w:hanging="720"/>
        </w:pPr>
        <w:rPr>
          <w:rFonts w:ascii="Arial" w:hAnsi="Arial" w:cs="Arial" w:hint="default"/>
          <w:b w:val="0"/>
          <w:i w:val="0"/>
          <w:caps w:val="0"/>
          <w:smallCaps w:val="0"/>
          <w:color w:val="auto"/>
          <w:sz w:val="20"/>
          <w:u w:val="none"/>
        </w:rPr>
      </w:lvl>
    </w:lvlOverride>
    <w:lvlOverride w:ilvl="6">
      <w:lvl w:ilvl="6">
        <w:start w:val="1"/>
        <w:numFmt w:val="upperRoman"/>
        <w:pStyle w:val="StandardFRL7"/>
        <w:lvlText w:val="%7)"/>
        <w:lvlJc w:val="left"/>
        <w:pPr>
          <w:tabs>
            <w:tab w:val="num" w:pos="4320"/>
          </w:tabs>
          <w:ind w:left="4320" w:hanging="720"/>
        </w:pPr>
        <w:rPr>
          <w:rFonts w:ascii="Arial" w:hAnsi="Arial" w:cs="Arial" w:hint="default"/>
          <w:b w:val="0"/>
          <w:i w:val="0"/>
          <w:caps w:val="0"/>
          <w:smallCaps w:val="0"/>
          <w:color w:val="auto"/>
          <w:sz w:val="20"/>
          <w:u w:val="none"/>
        </w:rPr>
      </w:lvl>
    </w:lvlOverride>
    <w:lvlOverride w:ilvl="7">
      <w:lvl w:ilvl="7">
        <w:start w:val="1"/>
        <w:numFmt w:val="lowerLetter"/>
        <w:pStyle w:val="StandardFRL8"/>
        <w:lvlText w:val="%8."/>
        <w:lvlJc w:val="left"/>
        <w:pPr>
          <w:tabs>
            <w:tab w:val="num" w:pos="5040"/>
          </w:tabs>
          <w:ind w:left="5040" w:hanging="720"/>
        </w:pPr>
        <w:rPr>
          <w:rFonts w:ascii="Arial" w:hAnsi="Arial" w:cs="Arial" w:hint="default"/>
          <w:b w:val="0"/>
          <w:i w:val="0"/>
          <w:caps w:val="0"/>
          <w:smallCaps w:val="0"/>
          <w:color w:val="auto"/>
          <w:sz w:val="20"/>
          <w:u w:val="none"/>
        </w:rPr>
      </w:lvl>
    </w:lvlOverride>
    <w:lvlOverride w:ilvl="8">
      <w:lvl w:ilvl="8">
        <w:start w:val="1"/>
        <w:numFmt w:val="lowerRoman"/>
        <w:pStyle w:val="StandardFRL9"/>
        <w:lvlText w:val="%9."/>
        <w:lvlJc w:val="left"/>
        <w:pPr>
          <w:tabs>
            <w:tab w:val="num" w:pos="5760"/>
          </w:tabs>
          <w:ind w:left="5760" w:hanging="720"/>
        </w:pPr>
        <w:rPr>
          <w:rFonts w:ascii="Arial" w:hAnsi="Arial" w:cs="Arial" w:hint="default"/>
          <w:b w:val="0"/>
          <w:i w:val="0"/>
          <w:caps w:val="0"/>
          <w:smallCaps w:val="0"/>
          <w:color w:val="auto"/>
          <w:sz w:val="20"/>
          <w:u w:val="none"/>
        </w:rPr>
      </w:lvl>
    </w:lvlOverride>
  </w:num>
  <w:num w:numId="4">
    <w:abstractNumId w:val="4"/>
  </w:num>
  <w:num w:numId="5">
    <w:abstractNumId w:val="5"/>
  </w:num>
  <w:num w:numId="6">
    <w:abstractNumId w:val="0"/>
  </w:num>
  <w:num w:numId="7">
    <w:abstractNumId w:val="10"/>
  </w:num>
  <w:num w:numId="8">
    <w:abstractNumId w:val="2"/>
  </w:num>
  <w:num w:numId="9">
    <w:abstractNumId w:val="6"/>
  </w:num>
  <w:num w:numId="10">
    <w:abstractNumId w:val="9"/>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embedSystemFonts/>
  <w:hideGrammaticalErrors/>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trackRevisions/>
  <w:defaultTabStop w:val="720"/>
  <w:hyphenationZone w:val="425"/>
  <w:doNotHyphenateCaps/>
  <w:drawingGridHorizontalSpacing w:val="59"/>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51F"/>
    <w:rsid w:val="000036B1"/>
    <w:rsid w:val="00015774"/>
    <w:rsid w:val="00040663"/>
    <w:rsid w:val="0004103C"/>
    <w:rsid w:val="00065C10"/>
    <w:rsid w:val="00066AAF"/>
    <w:rsid w:val="000D607B"/>
    <w:rsid w:val="000D65D2"/>
    <w:rsid w:val="000E3CBD"/>
    <w:rsid w:val="00115C41"/>
    <w:rsid w:val="00161311"/>
    <w:rsid w:val="00170FD6"/>
    <w:rsid w:val="00186369"/>
    <w:rsid w:val="001A6E16"/>
    <w:rsid w:val="001B6C99"/>
    <w:rsid w:val="001B7A06"/>
    <w:rsid w:val="001C244F"/>
    <w:rsid w:val="00201B17"/>
    <w:rsid w:val="002756A5"/>
    <w:rsid w:val="00286F0F"/>
    <w:rsid w:val="0033604B"/>
    <w:rsid w:val="00357409"/>
    <w:rsid w:val="0036769A"/>
    <w:rsid w:val="003F15DD"/>
    <w:rsid w:val="00400C94"/>
    <w:rsid w:val="00414108"/>
    <w:rsid w:val="0041451F"/>
    <w:rsid w:val="004343BB"/>
    <w:rsid w:val="004C5BF7"/>
    <w:rsid w:val="004D2784"/>
    <w:rsid w:val="00554A28"/>
    <w:rsid w:val="005E2A93"/>
    <w:rsid w:val="005F2E6D"/>
    <w:rsid w:val="006812D8"/>
    <w:rsid w:val="006B0AD6"/>
    <w:rsid w:val="006E6D8E"/>
    <w:rsid w:val="007132D1"/>
    <w:rsid w:val="00714B62"/>
    <w:rsid w:val="00762E9F"/>
    <w:rsid w:val="007A243F"/>
    <w:rsid w:val="007B41D2"/>
    <w:rsid w:val="007F263B"/>
    <w:rsid w:val="0089589B"/>
    <w:rsid w:val="008A479F"/>
    <w:rsid w:val="008B79D7"/>
    <w:rsid w:val="008D7E1A"/>
    <w:rsid w:val="00902244"/>
    <w:rsid w:val="00950E7C"/>
    <w:rsid w:val="009B7F68"/>
    <w:rsid w:val="00A35BDF"/>
    <w:rsid w:val="00A516A9"/>
    <w:rsid w:val="00A53588"/>
    <w:rsid w:val="00A65F45"/>
    <w:rsid w:val="00AE5EA0"/>
    <w:rsid w:val="00AF4CF3"/>
    <w:rsid w:val="00BA1103"/>
    <w:rsid w:val="00BC66C8"/>
    <w:rsid w:val="00BC7739"/>
    <w:rsid w:val="00BE1C4D"/>
    <w:rsid w:val="00BF77C8"/>
    <w:rsid w:val="00C27D78"/>
    <w:rsid w:val="00C42D5A"/>
    <w:rsid w:val="00C9094D"/>
    <w:rsid w:val="00CB174B"/>
    <w:rsid w:val="00CD4F8C"/>
    <w:rsid w:val="00D460D1"/>
    <w:rsid w:val="00D74171"/>
    <w:rsid w:val="00D8655B"/>
    <w:rsid w:val="00DB237B"/>
    <w:rsid w:val="00DE5449"/>
    <w:rsid w:val="00E015AF"/>
    <w:rsid w:val="00E212E6"/>
    <w:rsid w:val="00E522C7"/>
    <w:rsid w:val="00EA3DE3"/>
    <w:rsid w:val="00ED0E5E"/>
    <w:rsid w:val="00EE1356"/>
    <w:rsid w:val="00EE2046"/>
    <w:rsid w:val="00F25C1F"/>
    <w:rsid w:val="00F265E1"/>
    <w:rsid w:val="00F33CBD"/>
    <w:rsid w:val="00F66847"/>
    <w:rsid w:val="00F824BF"/>
    <w:rsid w:val="00FB3C03"/>
    <w:rsid w:val="00FE6070"/>
  </w:rsids>
  <m:mathPr>
    <m:mathFont m:val="Cambria Math"/>
    <m:brkBin m:val="before"/>
    <m:brkBinSub m:val="--"/>
    <m:smallFrac m:val="0"/>
    <m:dispDef/>
    <m:lMargin m:val="0"/>
    <m:rMargin m:val="0"/>
    <m:defJc m:val="centerGroup"/>
    <m:wrapIndent m:val="1440"/>
    <m:intLim m:val="subSup"/>
    <m:naryLim m:val="undOvr"/>
  </m:mathPr>
  <w:attachedSchema w:val="Microsystems.SDS"/>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3ED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qFormat/>
    <w:pPr>
      <w:spacing w:after="240"/>
      <w:jc w:val="both"/>
    </w:pPr>
    <w:rPr>
      <w:rFonts w:ascii="Arial" w:hAnsi="Arial" w:cs="Arial"/>
      <w:szCs w:val="24"/>
      <w:lang w:eastAsia="en-US"/>
    </w:rPr>
  </w:style>
  <w:style w:type="paragraph" w:styleId="Heading1">
    <w:name w:val="heading 1"/>
    <w:basedOn w:val="Normal"/>
    <w:next w:val="Normal"/>
    <w:qFormat/>
    <w:pPr>
      <w:keepNext/>
      <w:spacing w:before="120"/>
      <w:jc w:val="left"/>
      <w:outlineLvl w:val="0"/>
    </w:pPr>
    <w:rPr>
      <w:b/>
      <w:bCs/>
    </w:rPr>
  </w:style>
  <w:style w:type="paragraph" w:styleId="Heading2">
    <w:name w:val="heading 2"/>
    <w:basedOn w:val="Normal"/>
    <w:next w:val="Normal"/>
    <w:qFormat/>
    <w:pPr>
      <w:keepNext/>
      <w:spacing w:before="120"/>
      <w:jc w:val="left"/>
      <w:outlineLvl w:val="1"/>
    </w:pPr>
    <w:rPr>
      <w:b/>
      <w:bCs/>
      <w:i/>
      <w:iCs/>
    </w:rPr>
  </w:style>
  <w:style w:type="paragraph" w:styleId="Heading3">
    <w:name w:val="heading 3"/>
    <w:basedOn w:val="Normal"/>
    <w:next w:val="Normal"/>
    <w:qFormat/>
    <w:pPr>
      <w:keepNext/>
      <w:spacing w:before="120"/>
      <w:jc w:val="left"/>
      <w:outlineLvl w:val="2"/>
    </w:pPr>
    <w:rPr>
      <w:u w:val="single"/>
    </w:rPr>
  </w:style>
  <w:style w:type="paragraph" w:styleId="Heading4">
    <w:name w:val="heading 4"/>
    <w:basedOn w:val="Normal"/>
    <w:next w:val="Normal"/>
    <w:qFormat/>
    <w:pPr>
      <w:keepNext/>
      <w:spacing w:before="120"/>
      <w:jc w:val="left"/>
      <w:outlineLvl w:val="3"/>
    </w:pPr>
    <w:rPr>
      <w:i/>
      <w:iCs/>
    </w:rPr>
  </w:style>
  <w:style w:type="paragraph" w:styleId="Heading5">
    <w:name w:val="heading 5"/>
    <w:basedOn w:val="Normal"/>
    <w:next w:val="Normal"/>
    <w:qFormat/>
    <w:pPr>
      <w:keepNext/>
      <w:spacing w:before="120"/>
      <w:jc w:val="left"/>
      <w:outlineLvl w:val="4"/>
    </w:pPr>
  </w:style>
  <w:style w:type="paragraph" w:styleId="Heading6">
    <w:name w:val="heading 6"/>
    <w:basedOn w:val="Normal"/>
    <w:next w:val="Normal"/>
    <w:qFormat/>
    <w:pPr>
      <w:keepNext/>
      <w:spacing w:before="120"/>
      <w:jc w:val="left"/>
      <w:outlineLvl w:val="5"/>
    </w:pPr>
  </w:style>
  <w:style w:type="paragraph" w:styleId="Heading7">
    <w:name w:val="heading 7"/>
    <w:basedOn w:val="Normal"/>
    <w:next w:val="Normal"/>
    <w:qFormat/>
    <w:pPr>
      <w:keepNext/>
      <w:spacing w:before="120"/>
      <w:jc w:val="left"/>
      <w:outlineLvl w:val="6"/>
    </w:pPr>
  </w:style>
  <w:style w:type="paragraph" w:styleId="Heading8">
    <w:name w:val="heading 8"/>
    <w:basedOn w:val="Normal"/>
    <w:next w:val="Normal"/>
    <w:qFormat/>
    <w:pPr>
      <w:keepNext/>
      <w:spacing w:before="120"/>
      <w:jc w:val="left"/>
      <w:outlineLvl w:val="7"/>
    </w:pPr>
  </w:style>
  <w:style w:type="paragraph" w:styleId="Heading9">
    <w:name w:val="heading 9"/>
    <w:basedOn w:val="Normal"/>
    <w:next w:val="Normal"/>
    <w:qFormat/>
    <w:pPr>
      <w:keepNext/>
      <w:spacing w:before="120"/>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Single"/>
    <w:pPr>
      <w:tabs>
        <w:tab w:val="center" w:pos="4680"/>
        <w:tab w:val="right" w:pos="9360"/>
      </w:tabs>
      <w:spacing w:after="0"/>
      <w:jc w:val="left"/>
    </w:pPr>
  </w:style>
  <w:style w:type="paragraph" w:styleId="Footer">
    <w:name w:val="footer"/>
    <w:basedOn w:val="NormalSingle"/>
    <w:pPr>
      <w:tabs>
        <w:tab w:val="center" w:pos="4680"/>
        <w:tab w:val="right" w:pos="9360"/>
      </w:tabs>
      <w:spacing w:after="0"/>
      <w:jc w:val="left"/>
    </w:pPr>
  </w:style>
  <w:style w:type="character" w:customStyle="1" w:styleId="Prompt">
    <w:name w:val="Prompt"/>
    <w:uiPriority w:val="29"/>
    <w:rPr>
      <w:color w:val="0000FF"/>
    </w:rPr>
  </w:style>
  <w:style w:type="paragraph" w:styleId="TOC1">
    <w:name w:val="toc 1"/>
    <w:basedOn w:val="Normal"/>
    <w:next w:val="Normal"/>
    <w:autoRedefine/>
    <w:pPr>
      <w:tabs>
        <w:tab w:val="left" w:pos="720"/>
        <w:tab w:val="right" w:leader="dot" w:pos="9360"/>
      </w:tabs>
      <w:jc w:val="left"/>
    </w:pPr>
  </w:style>
  <w:style w:type="paragraph" w:styleId="TOC2">
    <w:name w:val="toc 2"/>
    <w:basedOn w:val="Normal"/>
    <w:next w:val="Normal"/>
    <w:autoRedefine/>
    <w:pPr>
      <w:tabs>
        <w:tab w:val="left" w:pos="1440"/>
        <w:tab w:val="right" w:leader="dot" w:pos="9360"/>
      </w:tabs>
      <w:ind w:left="720"/>
      <w:jc w:val="left"/>
    </w:pPr>
  </w:style>
  <w:style w:type="paragraph" w:styleId="BodyText">
    <w:name w:val="Body Text"/>
    <w:basedOn w:val="Normal"/>
    <w:link w:val="BodyTextChar"/>
  </w:style>
  <w:style w:type="paragraph" w:styleId="Subtitle">
    <w:name w:val="Subtitle"/>
    <w:basedOn w:val="Normal"/>
    <w:next w:val="Normal"/>
    <w:qFormat/>
    <w:pPr>
      <w:jc w:val="center"/>
    </w:pPr>
    <w:rPr>
      <w:b/>
      <w:bCs/>
    </w:rPr>
  </w:style>
  <w:style w:type="paragraph" w:styleId="Title">
    <w:name w:val="Title"/>
    <w:basedOn w:val="Normal"/>
    <w:next w:val="Normal"/>
    <w:qFormat/>
    <w:pPr>
      <w:jc w:val="center"/>
    </w:pPr>
    <w:rPr>
      <w:b/>
      <w:bCs/>
      <w:sz w:val="24"/>
      <w:szCs w:val="28"/>
    </w:rPr>
  </w:style>
  <w:style w:type="character" w:styleId="PageNumber">
    <w:name w:val="page number"/>
    <w:rPr>
      <w:sz w:val="20"/>
    </w:rPr>
  </w:style>
  <w:style w:type="paragraph" w:styleId="FootnoteText">
    <w:name w:val="footnote text"/>
  </w:style>
  <w:style w:type="paragraph" w:customStyle="1" w:styleId="NormalSingle">
    <w:name w:val="Normal Single"/>
    <w:uiPriority w:val="29"/>
    <w:pPr>
      <w:spacing w:after="240"/>
      <w:jc w:val="both"/>
    </w:pPr>
    <w:rPr>
      <w:rFonts w:ascii="Arial" w:hAnsi="Arial" w:cs="Arial"/>
      <w:szCs w:val="24"/>
      <w:lang w:eastAsia="en-US"/>
    </w:rPr>
  </w:style>
  <w:style w:type="paragraph" w:customStyle="1" w:styleId="zz1794baseaddress">
    <w:name w:val="zz1794base address"/>
    <w:basedOn w:val="Normal"/>
    <w:pPr>
      <w:spacing w:after="0"/>
      <w:jc w:val="left"/>
    </w:pPr>
    <w:rPr>
      <w:rFonts w:cs="Times New Roman"/>
      <w:szCs w:val="20"/>
      <w:lang w:eastAsia="en-CA"/>
    </w:rPr>
  </w:style>
  <w:style w:type="paragraph" w:customStyle="1" w:styleId="zz1794basebodytext">
    <w:name w:val="zz1794base body text"/>
    <w:basedOn w:val="Normal"/>
    <w:rPr>
      <w:rFonts w:cs="Times New Roman"/>
      <w:szCs w:val="20"/>
      <w:lang w:eastAsia="en-CA"/>
    </w:rPr>
  </w:style>
  <w:style w:type="paragraph" w:customStyle="1" w:styleId="zz1794baseheading">
    <w:name w:val="zz1794base heading"/>
    <w:basedOn w:val="Normal"/>
    <w:next w:val="Normal"/>
    <w:link w:val="zz1794baseheadingCar"/>
    <w:pPr>
      <w:keepNext/>
      <w:keepLines/>
      <w:jc w:val="left"/>
    </w:pPr>
    <w:rPr>
      <w:rFonts w:cs="Times New Roman"/>
      <w:szCs w:val="20"/>
      <w:lang w:eastAsia="en-CA"/>
    </w:rPr>
  </w:style>
  <w:style w:type="paragraph" w:customStyle="1" w:styleId="zz1794basemisc">
    <w:name w:val="zz1794base misc"/>
    <w:rPr>
      <w:rFonts w:ascii="Arial" w:hAnsi="Arial"/>
      <w:szCs w:val="24"/>
      <w:lang w:val="en-CA" w:eastAsia="en-CA"/>
    </w:rPr>
  </w:style>
  <w:style w:type="paragraph" w:customStyle="1" w:styleId="zz1794baseparties">
    <w:name w:val="zz1794base parties"/>
    <w:basedOn w:val="Normal"/>
    <w:pPr>
      <w:jc w:val="left"/>
    </w:pPr>
    <w:rPr>
      <w:rFonts w:cs="Times New Roman"/>
      <w:szCs w:val="20"/>
      <w:lang w:eastAsia="en-CA"/>
    </w:rPr>
  </w:style>
  <w:style w:type="paragraph" w:customStyle="1" w:styleId="zz1794basequotes">
    <w:name w:val="zz1794base quotes"/>
    <w:basedOn w:val="Normal"/>
    <w:rPr>
      <w:rFonts w:cs="Times New Roman"/>
      <w:szCs w:val="20"/>
      <w:lang w:eastAsia="en-CA"/>
    </w:rPr>
  </w:style>
  <w:style w:type="paragraph" w:customStyle="1" w:styleId="zz1794basetables">
    <w:name w:val="zz1794base tables"/>
    <w:basedOn w:val="Normal"/>
    <w:pPr>
      <w:spacing w:after="0"/>
      <w:jc w:val="left"/>
    </w:pPr>
    <w:rPr>
      <w:rFonts w:cs="Times New Roman"/>
      <w:szCs w:val="20"/>
      <w:lang w:eastAsia="en-CA"/>
    </w:rPr>
  </w:style>
  <w:style w:type="paragraph" w:customStyle="1" w:styleId="BodyText0">
    <w:name w:val="#BodyText"/>
    <w:basedOn w:val="zz1794basebodytext"/>
  </w:style>
  <w:style w:type="paragraph" w:customStyle="1" w:styleId="BodyTextIndent1">
    <w:name w:val="#BodyText=Indent 1"/>
    <w:basedOn w:val="zz1794basebodytext"/>
    <w:pPr>
      <w:ind w:left="720"/>
    </w:pPr>
  </w:style>
  <w:style w:type="paragraph" w:customStyle="1" w:styleId="BodyTextIndent2">
    <w:name w:val="#BodyText=Indent 2"/>
    <w:basedOn w:val="zz1794basebodytext"/>
    <w:pPr>
      <w:ind w:left="1440"/>
    </w:pPr>
  </w:style>
  <w:style w:type="paragraph" w:customStyle="1" w:styleId="BodyTextIndent3">
    <w:name w:val="#BodyText=Indent 3"/>
    <w:basedOn w:val="zz1794basebodytext"/>
    <w:pPr>
      <w:ind w:left="2160"/>
    </w:pPr>
  </w:style>
  <w:style w:type="paragraph" w:customStyle="1" w:styleId="BodyTextIndent4">
    <w:name w:val="#BodyText=Indent 4"/>
    <w:basedOn w:val="zz1794basebodytext"/>
    <w:pPr>
      <w:ind w:left="2880"/>
    </w:pPr>
  </w:style>
  <w:style w:type="paragraph" w:customStyle="1" w:styleId="BodyTextIndent5">
    <w:name w:val="#BodyText=Indent 5"/>
    <w:basedOn w:val="zz1794basebodytext"/>
    <w:pPr>
      <w:ind w:left="3600"/>
    </w:pPr>
  </w:style>
  <w:style w:type="paragraph" w:customStyle="1" w:styleId="BodyTextBold">
    <w:name w:val="#BodyText=Bold"/>
    <w:basedOn w:val="zz1794basebodytext"/>
    <w:rPr>
      <w:b/>
    </w:rPr>
  </w:style>
  <w:style w:type="paragraph" w:customStyle="1" w:styleId="BodyTextBoldItalics">
    <w:name w:val="#BodyText=Bold+Italics"/>
    <w:basedOn w:val="zz1794basebodytext"/>
    <w:rPr>
      <w:b/>
      <w:i/>
    </w:rPr>
  </w:style>
  <w:style w:type="paragraph" w:customStyle="1" w:styleId="BodyTextFirstLineIndent1">
    <w:name w:val="#BodyText=First Line Indent 1"/>
    <w:basedOn w:val="zz1794basebodytext"/>
    <w:pPr>
      <w:ind w:firstLine="720"/>
    </w:pPr>
  </w:style>
  <w:style w:type="paragraph" w:customStyle="1" w:styleId="BodyTextFirstLineIndent2">
    <w:name w:val="#BodyText=First Line Indent 2"/>
    <w:basedOn w:val="zz1794basebodytext"/>
    <w:pPr>
      <w:ind w:firstLine="1440"/>
    </w:pPr>
  </w:style>
  <w:style w:type="paragraph" w:customStyle="1" w:styleId="BodyTextHanging">
    <w:name w:val="#BodyText=Hanging"/>
    <w:basedOn w:val="zz1794basebodytext"/>
    <w:pPr>
      <w:ind w:left="720" w:hanging="720"/>
    </w:pPr>
  </w:style>
  <w:style w:type="paragraph" w:customStyle="1" w:styleId="BodyTextItalics">
    <w:name w:val="#BodyText=Italics"/>
    <w:basedOn w:val="zz1794basebodytext"/>
    <w:rPr>
      <w:i/>
    </w:rPr>
  </w:style>
  <w:style w:type="paragraph" w:customStyle="1" w:styleId="BodyTextUserDefined1">
    <w:name w:val="#BodyText=User Defined 1"/>
    <w:basedOn w:val="Normal"/>
    <w:rPr>
      <w:rFonts w:cs="Times New Roman"/>
      <w:szCs w:val="20"/>
      <w:lang w:eastAsia="en-CA"/>
    </w:rPr>
  </w:style>
  <w:style w:type="paragraph" w:customStyle="1" w:styleId="BodyTextUserDefined2">
    <w:name w:val="#BodyText=User Defined 2"/>
    <w:basedOn w:val="Normal"/>
    <w:rPr>
      <w:rFonts w:cs="Times New Roman"/>
      <w:szCs w:val="20"/>
      <w:lang w:eastAsia="en-CA"/>
    </w:rPr>
  </w:style>
  <w:style w:type="paragraph" w:customStyle="1" w:styleId="BodyTextUserDefined3">
    <w:name w:val="#BodyText=User Defined 3"/>
    <w:basedOn w:val="Normal"/>
    <w:rPr>
      <w:rFonts w:cs="Times New Roman"/>
      <w:szCs w:val="20"/>
      <w:lang w:eastAsia="en-CA"/>
    </w:rPr>
  </w:style>
  <w:style w:type="paragraph" w:customStyle="1" w:styleId="Address">
    <w:name w:val="$Address"/>
    <w:basedOn w:val="zz1794baseaddress"/>
  </w:style>
  <w:style w:type="paragraph" w:customStyle="1" w:styleId="AddressIndent1">
    <w:name w:val="$Address=Indent 1"/>
    <w:basedOn w:val="zz1794baseaddress"/>
    <w:pPr>
      <w:ind w:left="720"/>
    </w:pPr>
  </w:style>
  <w:style w:type="paragraph" w:customStyle="1" w:styleId="AddressIndent2">
    <w:name w:val="$Address=Indent 2"/>
    <w:basedOn w:val="zz1794baseaddress"/>
    <w:pPr>
      <w:ind w:left="1440"/>
    </w:pPr>
  </w:style>
  <w:style w:type="paragraph" w:customStyle="1" w:styleId="AddressIndent3">
    <w:name w:val="$Address=Indent 3"/>
    <w:basedOn w:val="zz1794baseaddress"/>
    <w:pPr>
      <w:ind w:left="2160"/>
    </w:pPr>
  </w:style>
  <w:style w:type="paragraph" w:customStyle="1" w:styleId="AddressUserDefined1">
    <w:name w:val="$Address=User Defined 1"/>
    <w:basedOn w:val="Normal"/>
    <w:pPr>
      <w:spacing w:after="0"/>
      <w:jc w:val="left"/>
    </w:pPr>
    <w:rPr>
      <w:rFonts w:cs="Times New Roman"/>
      <w:szCs w:val="20"/>
      <w:lang w:eastAsia="en-CA"/>
    </w:rPr>
  </w:style>
  <w:style w:type="paragraph" w:customStyle="1" w:styleId="AddressUserDefined2">
    <w:name w:val="$Address=User Defined 2"/>
    <w:basedOn w:val="Normal"/>
    <w:pPr>
      <w:spacing w:after="0"/>
      <w:jc w:val="left"/>
    </w:pPr>
    <w:rPr>
      <w:rFonts w:cs="Times New Roman"/>
      <w:szCs w:val="20"/>
      <w:lang w:eastAsia="en-CA"/>
    </w:rPr>
  </w:style>
  <w:style w:type="paragraph" w:customStyle="1" w:styleId="AddressUserDefined3">
    <w:name w:val="$Address=User Defined 3"/>
    <w:basedOn w:val="Normal"/>
    <w:pPr>
      <w:spacing w:after="0"/>
      <w:jc w:val="left"/>
    </w:pPr>
    <w:rPr>
      <w:rFonts w:cs="Times New Roman"/>
      <w:szCs w:val="20"/>
      <w:lang w:eastAsia="en-CA"/>
    </w:rPr>
  </w:style>
  <w:style w:type="paragraph" w:customStyle="1" w:styleId="MiscRedHerring">
    <w:name w:val="$Misc=Red Herring"/>
    <w:basedOn w:val="zz1794basemisc"/>
    <w:rPr>
      <w:b/>
      <w:color w:val="FF0000"/>
      <w:sz w:val="16"/>
      <w:lang w:val="fr-CA"/>
    </w:rPr>
  </w:style>
  <w:style w:type="paragraph" w:customStyle="1" w:styleId="MiscUserDefined1">
    <w:name w:val="$Misc=User Defined 1"/>
    <w:basedOn w:val="Normal"/>
    <w:pPr>
      <w:jc w:val="left"/>
    </w:pPr>
    <w:rPr>
      <w:rFonts w:cs="Times New Roman"/>
      <w:szCs w:val="20"/>
      <w:lang w:eastAsia="en-CA"/>
    </w:rPr>
  </w:style>
  <w:style w:type="paragraph" w:customStyle="1" w:styleId="MiscUserDefined2">
    <w:name w:val="$Misc=User Defined 2"/>
    <w:basedOn w:val="Normal"/>
    <w:pPr>
      <w:jc w:val="left"/>
    </w:pPr>
    <w:rPr>
      <w:rFonts w:cs="Times New Roman"/>
      <w:szCs w:val="20"/>
      <w:lang w:eastAsia="en-CA"/>
    </w:rPr>
  </w:style>
  <w:style w:type="paragraph" w:customStyle="1" w:styleId="MiscUserDefined3">
    <w:name w:val="$Misc=User Defined 3"/>
    <w:basedOn w:val="Normal"/>
    <w:pPr>
      <w:jc w:val="left"/>
    </w:pPr>
    <w:rPr>
      <w:rFonts w:cs="Times New Roman"/>
      <w:szCs w:val="20"/>
      <w:lang w:eastAsia="en-CA"/>
    </w:rPr>
  </w:style>
  <w:style w:type="paragraph" w:customStyle="1" w:styleId="HeadingCentre">
    <w:name w:val="%Heading=Centre"/>
    <w:basedOn w:val="zz1794baseheading"/>
    <w:next w:val="BodyText0"/>
    <w:pPr>
      <w:jc w:val="center"/>
    </w:pPr>
  </w:style>
  <w:style w:type="paragraph" w:customStyle="1" w:styleId="HeadingCentreBold">
    <w:name w:val="%Heading=Centre+Bold"/>
    <w:basedOn w:val="zz1794baseheading"/>
    <w:next w:val="BodyText0"/>
    <w:pPr>
      <w:jc w:val="center"/>
    </w:pPr>
    <w:rPr>
      <w:b/>
    </w:rPr>
  </w:style>
  <w:style w:type="paragraph" w:customStyle="1" w:styleId="HeadingCentreBoldItalics">
    <w:name w:val="%Heading=Centre+Bold+Italics"/>
    <w:basedOn w:val="zz1794baseheading"/>
    <w:next w:val="BodyText0"/>
    <w:pPr>
      <w:jc w:val="center"/>
    </w:pPr>
    <w:rPr>
      <w:b/>
      <w:i/>
    </w:rPr>
  </w:style>
  <w:style w:type="paragraph" w:customStyle="1" w:styleId="HeadingCentreItalics">
    <w:name w:val="%Heading=Centre+Italics"/>
    <w:basedOn w:val="zz1794baseheading"/>
    <w:next w:val="BodyText0"/>
    <w:pPr>
      <w:jc w:val="center"/>
    </w:pPr>
    <w:rPr>
      <w:i/>
    </w:rPr>
  </w:style>
  <w:style w:type="paragraph" w:customStyle="1" w:styleId="HeadingDocTitle">
    <w:name w:val="%Heading=Doc Title"/>
    <w:basedOn w:val="zz1794baseheading"/>
    <w:next w:val="BodyText0"/>
    <w:link w:val="HeadingDocTitleCar"/>
    <w:pPr>
      <w:jc w:val="center"/>
    </w:pPr>
    <w:rPr>
      <w:b/>
      <w:caps/>
      <w:sz w:val="24"/>
    </w:rPr>
  </w:style>
  <w:style w:type="paragraph" w:customStyle="1" w:styleId="HeadingLeftBold">
    <w:name w:val="%Heading=Left+Bold"/>
    <w:basedOn w:val="zz1794baseheading"/>
    <w:next w:val="BodyText0"/>
    <w:rPr>
      <w:b/>
    </w:rPr>
  </w:style>
  <w:style w:type="paragraph" w:customStyle="1" w:styleId="HeadingLeftBoldItalics">
    <w:name w:val="%Heading=Left+Bold+Italics"/>
    <w:basedOn w:val="zz1794baseheading"/>
    <w:next w:val="BodyText0"/>
    <w:rPr>
      <w:b/>
      <w:i/>
    </w:rPr>
  </w:style>
  <w:style w:type="paragraph" w:customStyle="1" w:styleId="HeadingLeftItalics">
    <w:name w:val="%Heading=Left+Italics"/>
    <w:basedOn w:val="zz1794baseheading"/>
    <w:next w:val="BodyText0"/>
    <w:rPr>
      <w:i/>
    </w:rPr>
  </w:style>
  <w:style w:type="paragraph" w:customStyle="1" w:styleId="HeadingUserDefined1">
    <w:name w:val="%Heading=User Defined 1"/>
    <w:basedOn w:val="Normal"/>
    <w:next w:val="BodyText0"/>
    <w:pPr>
      <w:keepNext/>
      <w:keepLines/>
      <w:jc w:val="left"/>
    </w:pPr>
    <w:rPr>
      <w:rFonts w:cs="Times New Roman"/>
      <w:szCs w:val="20"/>
      <w:lang w:eastAsia="en-CA"/>
    </w:rPr>
  </w:style>
  <w:style w:type="paragraph" w:customStyle="1" w:styleId="HeadingUserDefined2">
    <w:name w:val="%Heading=User Defined 2"/>
    <w:basedOn w:val="Normal"/>
    <w:next w:val="BodyText0"/>
    <w:pPr>
      <w:keepNext/>
      <w:keepLines/>
      <w:jc w:val="left"/>
    </w:pPr>
    <w:rPr>
      <w:rFonts w:cs="Times New Roman"/>
      <w:szCs w:val="20"/>
      <w:lang w:eastAsia="en-CA"/>
    </w:rPr>
  </w:style>
  <w:style w:type="paragraph" w:customStyle="1" w:styleId="HeadingUserDefined3">
    <w:name w:val="%Heading=User Defined 3"/>
    <w:basedOn w:val="Normal"/>
    <w:next w:val="BodyText0"/>
    <w:pPr>
      <w:keepNext/>
      <w:keepLines/>
      <w:jc w:val="left"/>
    </w:pPr>
    <w:rPr>
      <w:rFonts w:cs="Times New Roman"/>
      <w:szCs w:val="20"/>
      <w:lang w:eastAsia="en-CA"/>
    </w:rPr>
  </w:style>
  <w:style w:type="paragraph" w:customStyle="1" w:styleId="PartiesCentreAlign">
    <w:name w:val="*Parties=Centre Align"/>
    <w:basedOn w:val="zz1794baseparties"/>
    <w:pPr>
      <w:jc w:val="center"/>
    </w:pPr>
  </w:style>
  <w:style w:type="paragraph" w:customStyle="1" w:styleId="PartiesCentreBoldNoPSpace">
    <w:name w:val="*Parties=Centre+Bold+No PSpace"/>
    <w:basedOn w:val="zz1794baseparties"/>
    <w:pPr>
      <w:spacing w:after="0"/>
      <w:jc w:val="center"/>
    </w:pPr>
    <w:rPr>
      <w:b/>
    </w:rPr>
  </w:style>
  <w:style w:type="paragraph" w:customStyle="1" w:styleId="PartiesCentreNoPSpace">
    <w:name w:val="*Parties=Centre+No PSpace"/>
    <w:basedOn w:val="zz1794baseparties"/>
    <w:pPr>
      <w:spacing w:after="0"/>
      <w:jc w:val="center"/>
    </w:pPr>
  </w:style>
  <w:style w:type="paragraph" w:customStyle="1" w:styleId="PartiesLeftIndent2">
    <w:name w:val="*Parties=Left Indent 2"/>
    <w:basedOn w:val="zz1794baseparties"/>
    <w:pPr>
      <w:ind w:left="2160"/>
    </w:pPr>
  </w:style>
  <w:style w:type="paragraph" w:customStyle="1" w:styleId="PartiesLRIndent1">
    <w:name w:val="*Parties=L/R Indent 1"/>
    <w:basedOn w:val="zz1794baseparties"/>
    <w:pPr>
      <w:ind w:left="1440" w:right="1440"/>
    </w:pPr>
  </w:style>
  <w:style w:type="paragraph" w:customStyle="1" w:styleId="PartiesLRIndent1Bold">
    <w:name w:val="*Parties=L/R Indent 1+Bold"/>
    <w:basedOn w:val="zz1794baseparties"/>
    <w:pPr>
      <w:ind w:left="1440" w:right="1440"/>
    </w:pPr>
    <w:rPr>
      <w:b/>
    </w:rPr>
  </w:style>
  <w:style w:type="paragraph" w:customStyle="1" w:styleId="PartiesLeftAlign">
    <w:name w:val="*Parties=Left Align"/>
    <w:basedOn w:val="zz1794baseparties"/>
  </w:style>
  <w:style w:type="paragraph" w:customStyle="1" w:styleId="PartiesRightAlign">
    <w:name w:val="*Parties=Right Align"/>
    <w:basedOn w:val="zz1794baseparties"/>
    <w:pPr>
      <w:jc w:val="right"/>
    </w:pPr>
  </w:style>
  <w:style w:type="paragraph" w:customStyle="1" w:styleId="PartiesUserDefined1">
    <w:name w:val="*Parties=User Defined 1"/>
    <w:basedOn w:val="Normal"/>
    <w:pPr>
      <w:jc w:val="left"/>
    </w:pPr>
    <w:rPr>
      <w:rFonts w:cs="Times New Roman"/>
      <w:szCs w:val="20"/>
      <w:lang w:eastAsia="en-CA"/>
    </w:rPr>
  </w:style>
  <w:style w:type="paragraph" w:customStyle="1" w:styleId="PartiesUserDefined2">
    <w:name w:val="*Parties=User Defined 2"/>
    <w:basedOn w:val="Normal"/>
    <w:pPr>
      <w:jc w:val="left"/>
    </w:pPr>
    <w:rPr>
      <w:rFonts w:cs="Times New Roman"/>
      <w:szCs w:val="20"/>
      <w:lang w:eastAsia="en-CA"/>
    </w:rPr>
  </w:style>
  <w:style w:type="paragraph" w:customStyle="1" w:styleId="PartiesUserDefined3">
    <w:name w:val="*Parties=User Defined 3"/>
    <w:basedOn w:val="Normal"/>
    <w:pPr>
      <w:jc w:val="left"/>
    </w:pPr>
    <w:rPr>
      <w:rFonts w:cs="Times New Roman"/>
      <w:szCs w:val="20"/>
      <w:lang w:eastAsia="en-CA"/>
    </w:rPr>
  </w:style>
  <w:style w:type="paragraph" w:customStyle="1" w:styleId="QuotesCitation">
    <w:name w:val="@Quotes=Citation"/>
    <w:basedOn w:val="zz1794basequotes"/>
    <w:pPr>
      <w:ind w:left="1440" w:right="1440"/>
    </w:pPr>
    <w:rPr>
      <w:sz w:val="18"/>
    </w:rPr>
  </w:style>
  <w:style w:type="paragraph" w:customStyle="1" w:styleId="QuotesLeft1Right1">
    <w:name w:val="@Quotes=Left 1 / Right 1"/>
    <w:basedOn w:val="zz1794basequotes"/>
    <w:pPr>
      <w:ind w:left="720" w:right="720"/>
    </w:pPr>
  </w:style>
  <w:style w:type="paragraph" w:customStyle="1" w:styleId="QuotesLeft2Right1-8pt">
    <w:name w:val="@Quotes=Left 2 / Right 1 - 8pt"/>
    <w:basedOn w:val="zz1794basequotes"/>
    <w:pPr>
      <w:ind w:left="1440" w:right="720"/>
    </w:pPr>
    <w:rPr>
      <w:sz w:val="16"/>
    </w:rPr>
  </w:style>
  <w:style w:type="paragraph" w:customStyle="1" w:styleId="QuotesLeft2Right2">
    <w:name w:val="@Quotes=Left 2 / Right 2"/>
    <w:basedOn w:val="zz1794basequotes"/>
    <w:pPr>
      <w:ind w:left="1440" w:right="1440"/>
    </w:pPr>
  </w:style>
  <w:style w:type="paragraph" w:customStyle="1" w:styleId="QuotesLeft3Right1">
    <w:name w:val="@Quotes=Left 3 / Right 1"/>
    <w:basedOn w:val="zz1794basequotes"/>
    <w:pPr>
      <w:ind w:left="2160" w:right="720"/>
    </w:pPr>
  </w:style>
  <w:style w:type="paragraph" w:customStyle="1" w:styleId="QuotesUserDefined1">
    <w:name w:val="@Quotes=User Defined 1"/>
    <w:basedOn w:val="Normal"/>
    <w:rPr>
      <w:rFonts w:cs="Times New Roman"/>
      <w:szCs w:val="20"/>
      <w:lang w:eastAsia="en-CA"/>
    </w:rPr>
  </w:style>
  <w:style w:type="paragraph" w:customStyle="1" w:styleId="QuotesUserDefined2">
    <w:name w:val="@Quotes=User Defined 2"/>
    <w:basedOn w:val="Normal"/>
    <w:rPr>
      <w:rFonts w:cs="Times New Roman"/>
      <w:szCs w:val="20"/>
      <w:lang w:eastAsia="en-CA"/>
    </w:rPr>
  </w:style>
  <w:style w:type="paragraph" w:customStyle="1" w:styleId="QuotesUserDefined3">
    <w:name w:val="@Quotes=User Defined 3"/>
    <w:basedOn w:val="Normal"/>
    <w:rPr>
      <w:rFonts w:cs="Times New Roman"/>
      <w:szCs w:val="20"/>
      <w:lang w:eastAsia="en-CA"/>
    </w:rPr>
  </w:style>
  <w:style w:type="paragraph" w:customStyle="1" w:styleId="TableCentrem">
    <w:name w:val="^Table=Centre+m"/>
    <w:basedOn w:val="zz1794basetables"/>
    <w:pPr>
      <w:spacing w:before="120" w:after="120"/>
      <w:jc w:val="center"/>
    </w:pPr>
  </w:style>
  <w:style w:type="paragraph" w:customStyle="1" w:styleId="TableDecimalm">
    <w:name w:val="^Table=Decimal+m"/>
    <w:basedOn w:val="zz1794basetables"/>
    <w:pPr>
      <w:tabs>
        <w:tab w:val="decimal" w:pos="1008"/>
      </w:tabs>
      <w:spacing w:before="120" w:after="120"/>
    </w:pPr>
  </w:style>
  <w:style w:type="paragraph" w:customStyle="1" w:styleId="TableHeadingm">
    <w:name w:val="^Table=Heading+m"/>
    <w:basedOn w:val="zz1794basetables"/>
    <w:pPr>
      <w:keepNext/>
      <w:spacing w:before="120" w:after="120"/>
      <w:jc w:val="center"/>
    </w:pPr>
    <w:rPr>
      <w:b/>
    </w:rPr>
  </w:style>
  <w:style w:type="paragraph" w:customStyle="1" w:styleId="TableJustifiedm">
    <w:name w:val="^Table=Justified+m"/>
    <w:basedOn w:val="zz1794basetables"/>
    <w:pPr>
      <w:spacing w:before="120" w:after="120"/>
    </w:pPr>
  </w:style>
  <w:style w:type="paragraph" w:customStyle="1" w:styleId="TableLeftm">
    <w:name w:val="^Table=Left+m"/>
    <w:basedOn w:val="zz1794basetables"/>
    <w:pPr>
      <w:spacing w:before="120" w:after="120"/>
    </w:pPr>
  </w:style>
  <w:style w:type="paragraph" w:customStyle="1" w:styleId="TableRightm">
    <w:name w:val="^Table=Right+m"/>
    <w:basedOn w:val="zz1794basetables"/>
    <w:pPr>
      <w:spacing w:before="120" w:after="120"/>
      <w:jc w:val="right"/>
    </w:pPr>
  </w:style>
  <w:style w:type="paragraph" w:customStyle="1" w:styleId="TableSpacer">
    <w:name w:val="^Table=Spacer"/>
    <w:basedOn w:val="zz1794basetables"/>
    <w:next w:val="BodyText0"/>
  </w:style>
  <w:style w:type="paragraph" w:customStyle="1" w:styleId="TableUserDefined1">
    <w:name w:val="^Table=User Defined 1"/>
    <w:basedOn w:val="Normal"/>
    <w:pPr>
      <w:spacing w:before="120" w:after="120"/>
      <w:jc w:val="left"/>
    </w:pPr>
    <w:rPr>
      <w:rFonts w:cs="Times New Roman"/>
      <w:szCs w:val="20"/>
      <w:lang w:eastAsia="en-CA"/>
    </w:rPr>
  </w:style>
  <w:style w:type="paragraph" w:customStyle="1" w:styleId="TableUserDefined2">
    <w:name w:val="^Table=User Defined 2"/>
    <w:basedOn w:val="Normal"/>
    <w:pPr>
      <w:spacing w:before="120" w:after="120"/>
      <w:jc w:val="left"/>
    </w:pPr>
    <w:rPr>
      <w:rFonts w:cs="Times New Roman"/>
      <w:szCs w:val="20"/>
      <w:lang w:eastAsia="en-CA"/>
    </w:rPr>
  </w:style>
  <w:style w:type="paragraph" w:customStyle="1" w:styleId="TableUserDefined3">
    <w:name w:val="^Table=User Defined 3"/>
    <w:basedOn w:val="Normal"/>
    <w:pPr>
      <w:spacing w:before="120" w:after="120"/>
      <w:jc w:val="left"/>
    </w:pPr>
    <w:rPr>
      <w:rFonts w:cs="Times New Roman"/>
      <w:szCs w:val="20"/>
      <w:lang w:eastAsia="en-CA"/>
    </w:rPr>
  </w:style>
  <w:style w:type="numbering" w:styleId="111111">
    <w:name w:val="Outline List 2"/>
    <w:basedOn w:val="NoList"/>
  </w:style>
  <w:style w:type="numbering" w:styleId="1ai">
    <w:name w:val="Outline List 1"/>
    <w:basedOn w:val="NoList"/>
  </w:style>
  <w:style w:type="numbering" w:styleId="ArticleSection">
    <w:name w:val="Outline List 3"/>
    <w:basedOn w:val="NoList"/>
  </w:style>
  <w:style w:type="paragraph" w:styleId="BalloonText">
    <w:name w:val="Balloon Text"/>
    <w:basedOn w:val="Normal"/>
    <w:link w:val="BalloonTextChar"/>
    <w:pPr>
      <w:spacing w:after="0"/>
    </w:pPr>
    <w:rPr>
      <w:rFonts w:ascii="Tahoma" w:hAnsi="Tahoma" w:cs="Tahoma"/>
      <w:sz w:val="16"/>
      <w:szCs w:val="16"/>
    </w:rPr>
  </w:style>
  <w:style w:type="character" w:customStyle="1" w:styleId="BalloonTextChar">
    <w:name w:val="Balloon Text Char"/>
    <w:link w:val="BalloonText"/>
    <w:rPr>
      <w:rFonts w:ascii="Tahoma" w:hAnsi="Tahoma" w:cs="Tahoma"/>
      <w:sz w:val="16"/>
      <w:szCs w:val="16"/>
      <w:lang w:val="fr-CA" w:eastAsia="en-US"/>
    </w:rPr>
  </w:style>
  <w:style w:type="paragraph" w:styleId="Bibliography">
    <w:name w:val="Bibliography"/>
    <w:basedOn w:val="Normal"/>
    <w:next w:val="Normal"/>
  </w:style>
  <w:style w:type="paragraph" w:styleId="BlockText">
    <w:name w:val="Block Text"/>
    <w:basedOn w:val="Normal"/>
    <w:pPr>
      <w:pBdr>
        <w:top w:val="single" w:sz="2" w:space="10" w:color="4F81BD"/>
        <w:left w:val="single" w:sz="2" w:space="10" w:color="4F81BD"/>
        <w:bottom w:val="single" w:sz="2" w:space="10" w:color="4F81BD"/>
        <w:right w:val="single" w:sz="2" w:space="10" w:color="4F81BD"/>
      </w:pBdr>
      <w:ind w:left="1152" w:right="1152"/>
    </w:pPr>
    <w:rPr>
      <w:rFonts w:ascii="Calibri" w:eastAsia="SimSun" w:hAnsi="Calibri" w:cs="Cordia New"/>
      <w:i/>
      <w:iCs/>
      <w:color w:val="4F81BD"/>
    </w:rPr>
  </w:style>
  <w:style w:type="paragraph" w:styleId="BodyText2">
    <w:name w:val="Body Text 2"/>
    <w:basedOn w:val="Normal"/>
    <w:link w:val="BodyText2Char"/>
    <w:pPr>
      <w:spacing w:after="120" w:line="480" w:lineRule="auto"/>
    </w:pPr>
  </w:style>
  <w:style w:type="character" w:customStyle="1" w:styleId="BodyText2Char">
    <w:name w:val="Body Text 2 Char"/>
    <w:link w:val="BodyText2"/>
    <w:rPr>
      <w:rFonts w:ascii="Arial" w:hAnsi="Arial" w:cs="Arial"/>
      <w:szCs w:val="24"/>
      <w:lang w:val="fr-CA"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link w:val="BodyText3"/>
    <w:rPr>
      <w:rFonts w:ascii="Arial" w:hAnsi="Arial" w:cs="Arial"/>
      <w:sz w:val="16"/>
      <w:szCs w:val="16"/>
      <w:lang w:val="fr-CA" w:eastAsia="en-US"/>
    </w:rPr>
  </w:style>
  <w:style w:type="paragraph" w:styleId="BodyTextFirstIndent">
    <w:name w:val="Body Text First Indent"/>
    <w:basedOn w:val="BodyText"/>
    <w:link w:val="BodyTextFirstIndentChar"/>
    <w:pPr>
      <w:ind w:firstLine="360"/>
    </w:pPr>
  </w:style>
  <w:style w:type="character" w:customStyle="1" w:styleId="BodyTextChar">
    <w:name w:val="Body Text Char"/>
    <w:link w:val="BodyText"/>
    <w:rPr>
      <w:rFonts w:ascii="Arial" w:hAnsi="Arial" w:cs="Arial"/>
      <w:szCs w:val="24"/>
      <w:lang w:val="fr-CA" w:eastAsia="en-US"/>
    </w:rPr>
  </w:style>
  <w:style w:type="character" w:customStyle="1" w:styleId="BodyTextFirstIndentChar">
    <w:name w:val="Body Text First Indent Char"/>
    <w:link w:val="BodyTextFirstIndent"/>
    <w:rPr>
      <w:rFonts w:ascii="Arial" w:hAnsi="Arial" w:cs="Arial"/>
      <w:szCs w:val="24"/>
      <w:lang w:val="fr-CA" w:eastAsia="en-US"/>
    </w:rPr>
  </w:style>
  <w:style w:type="paragraph" w:styleId="BodyTextIndent">
    <w:name w:val="Body Text Indent"/>
    <w:basedOn w:val="Normal"/>
    <w:link w:val="BodyTextIndentChar"/>
    <w:pPr>
      <w:spacing w:after="120"/>
      <w:ind w:left="283"/>
    </w:pPr>
  </w:style>
  <w:style w:type="character" w:customStyle="1" w:styleId="BodyTextIndentChar">
    <w:name w:val="Body Text Indent Char"/>
    <w:link w:val="BodyTextIndent"/>
    <w:rPr>
      <w:rFonts w:ascii="Arial" w:hAnsi="Arial" w:cs="Arial"/>
      <w:szCs w:val="24"/>
      <w:lang w:val="fr-CA" w:eastAsia="en-US"/>
    </w:rPr>
  </w:style>
  <w:style w:type="paragraph" w:styleId="BodyTextFirstIndent2">
    <w:name w:val="Body Text First Indent 2"/>
    <w:basedOn w:val="BodyTextIndent"/>
    <w:link w:val="BodyTextFirstIndent2Char"/>
    <w:pPr>
      <w:spacing w:after="240"/>
      <w:ind w:left="360" w:firstLine="360"/>
    </w:pPr>
  </w:style>
  <w:style w:type="character" w:customStyle="1" w:styleId="BodyTextFirstIndent2Char">
    <w:name w:val="Body Text First Indent 2 Char"/>
    <w:link w:val="BodyTextFirstIndent2"/>
    <w:rPr>
      <w:rFonts w:ascii="Arial" w:hAnsi="Arial" w:cs="Arial"/>
      <w:szCs w:val="24"/>
      <w:lang w:val="fr-CA" w:eastAsia="en-US"/>
    </w:rPr>
  </w:style>
  <w:style w:type="paragraph" w:styleId="BodyTextIndent20">
    <w:name w:val="Body Text Indent 2"/>
    <w:basedOn w:val="Normal"/>
    <w:link w:val="BodyTextIndent2Char"/>
    <w:pPr>
      <w:spacing w:after="120" w:line="480" w:lineRule="auto"/>
      <w:ind w:left="283"/>
    </w:pPr>
  </w:style>
  <w:style w:type="character" w:customStyle="1" w:styleId="BodyTextIndent2Char">
    <w:name w:val="Body Text Indent 2 Char"/>
    <w:link w:val="BodyTextIndent20"/>
    <w:rPr>
      <w:rFonts w:ascii="Arial" w:hAnsi="Arial" w:cs="Arial"/>
      <w:szCs w:val="24"/>
      <w:lang w:val="fr-CA" w:eastAsia="en-US"/>
    </w:rPr>
  </w:style>
  <w:style w:type="paragraph" w:styleId="BodyTextIndent30">
    <w:name w:val="Body Text Indent 3"/>
    <w:basedOn w:val="Normal"/>
    <w:link w:val="BodyTextIndent3Char"/>
    <w:pPr>
      <w:spacing w:after="120"/>
      <w:ind w:left="283"/>
    </w:pPr>
    <w:rPr>
      <w:sz w:val="16"/>
      <w:szCs w:val="16"/>
    </w:rPr>
  </w:style>
  <w:style w:type="character" w:customStyle="1" w:styleId="BodyTextIndent3Char">
    <w:name w:val="Body Text Indent 3 Char"/>
    <w:link w:val="BodyTextIndent30"/>
    <w:rPr>
      <w:rFonts w:ascii="Arial" w:hAnsi="Arial" w:cs="Arial"/>
      <w:sz w:val="16"/>
      <w:szCs w:val="16"/>
      <w:lang w:val="fr-CA" w:eastAsia="en-US"/>
    </w:rPr>
  </w:style>
  <w:style w:type="character" w:styleId="BookTitle">
    <w:name w:val="Book Title"/>
    <w:qFormat/>
    <w:rPr>
      <w:b/>
      <w:bCs/>
      <w:smallCaps/>
      <w:spacing w:val="5"/>
    </w:rPr>
  </w:style>
  <w:style w:type="paragraph" w:styleId="Caption">
    <w:name w:val="caption"/>
    <w:basedOn w:val="Normal"/>
    <w:next w:val="Normal"/>
    <w:qFormat/>
    <w:pPr>
      <w:spacing w:after="200"/>
    </w:pPr>
    <w:rPr>
      <w:b/>
      <w:bCs/>
      <w:color w:val="4F81BD"/>
      <w:sz w:val="18"/>
      <w:szCs w:val="18"/>
    </w:rPr>
  </w:style>
  <w:style w:type="paragraph" w:styleId="Closing">
    <w:name w:val="Closing"/>
    <w:basedOn w:val="Normal"/>
    <w:link w:val="ClosingChar"/>
    <w:pPr>
      <w:spacing w:after="0"/>
      <w:ind w:left="4252"/>
    </w:pPr>
  </w:style>
  <w:style w:type="character" w:customStyle="1" w:styleId="ClosingChar">
    <w:name w:val="Closing Char"/>
    <w:link w:val="Closing"/>
    <w:rPr>
      <w:rFonts w:ascii="Arial" w:hAnsi="Arial" w:cs="Arial"/>
      <w:szCs w:val="24"/>
      <w:lang w:val="fr-CA" w:eastAsia="en-US"/>
    </w:rPr>
  </w:style>
  <w:style w:type="table" w:styleId="ColorfulGrid">
    <w:name w:val="Colorful Grid"/>
    <w:basedOn w:val="TableNormal"/>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rPr>
      <w:color w:val="000000"/>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rPr>
      <w:color w:val="00000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CommentReference">
    <w:name w:val="annotation reference"/>
    <w:rPr>
      <w:sz w:val="16"/>
      <w:szCs w:val="16"/>
    </w:rPr>
  </w:style>
  <w:style w:type="paragraph" w:styleId="CommentText">
    <w:name w:val="annotation text"/>
    <w:basedOn w:val="Normal"/>
    <w:link w:val="CommentTextChar"/>
    <w:rPr>
      <w:szCs w:val="20"/>
    </w:rPr>
  </w:style>
  <w:style w:type="character" w:customStyle="1" w:styleId="CommentTextChar">
    <w:name w:val="Comment Text Char"/>
    <w:link w:val="CommentText"/>
    <w:rPr>
      <w:rFonts w:ascii="Arial" w:hAnsi="Arial" w:cs="Arial"/>
      <w:lang w:val="fr-CA" w:eastAsia="en-US"/>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rFonts w:ascii="Arial" w:hAnsi="Arial" w:cs="Arial"/>
      <w:b/>
      <w:bCs/>
      <w:lang w:val="fr-CA" w:eastAsia="en-US"/>
    </w:rPr>
  </w:style>
  <w:style w:type="table" w:styleId="DarkList">
    <w:name w:val="Dark List"/>
    <w:basedOn w:val="TableNormal"/>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rPr>
      <w:color w:val="FFFFFF"/>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rPr>
      <w:color w:val="FFFFFF"/>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rPr>
      <w:color w:val="FFFFFF"/>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rPr>
      <w:color w:val="FFFFFF"/>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rPr>
      <w:color w:val="FFFFFF"/>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style>
  <w:style w:type="character" w:customStyle="1" w:styleId="DateChar">
    <w:name w:val="Date Char"/>
    <w:link w:val="Date"/>
    <w:rPr>
      <w:rFonts w:ascii="Arial" w:hAnsi="Arial" w:cs="Arial"/>
      <w:szCs w:val="24"/>
      <w:lang w:val="fr-CA" w:eastAsia="en-US"/>
    </w:rPr>
  </w:style>
  <w:style w:type="paragraph" w:styleId="DocumentMap">
    <w:name w:val="Document Map"/>
    <w:basedOn w:val="Normal"/>
    <w:link w:val="DocumentMapChar"/>
    <w:pPr>
      <w:spacing w:after="0"/>
    </w:pPr>
    <w:rPr>
      <w:rFonts w:ascii="Tahoma" w:hAnsi="Tahoma" w:cs="Tahoma"/>
      <w:sz w:val="16"/>
      <w:szCs w:val="16"/>
    </w:rPr>
  </w:style>
  <w:style w:type="character" w:customStyle="1" w:styleId="DocumentMapChar">
    <w:name w:val="Document Map Char"/>
    <w:link w:val="DocumentMap"/>
    <w:rPr>
      <w:rFonts w:ascii="Tahoma" w:hAnsi="Tahoma" w:cs="Tahoma"/>
      <w:sz w:val="16"/>
      <w:szCs w:val="16"/>
      <w:lang w:val="fr-CA" w:eastAsia="en-US"/>
    </w:rPr>
  </w:style>
  <w:style w:type="paragraph" w:styleId="E-mailSignature">
    <w:name w:val="E-mail Signature"/>
    <w:basedOn w:val="Normal"/>
    <w:link w:val="E-mailSignatureChar"/>
    <w:pPr>
      <w:spacing w:after="0"/>
    </w:pPr>
  </w:style>
  <w:style w:type="character" w:customStyle="1" w:styleId="E-mailSignatureChar">
    <w:name w:val="E-mail Signature Char"/>
    <w:link w:val="E-mailSignature"/>
    <w:rPr>
      <w:rFonts w:ascii="Arial" w:hAnsi="Arial" w:cs="Arial"/>
      <w:szCs w:val="24"/>
      <w:lang w:val="fr-CA" w:eastAsia="en-US"/>
    </w:rPr>
  </w:style>
  <w:style w:type="character" w:styleId="Emphasis">
    <w:name w:val="Emphasis"/>
    <w:qFormat/>
    <w:rPr>
      <w:i/>
      <w:iCs/>
    </w:rPr>
  </w:style>
  <w:style w:type="character" w:styleId="EndnoteReference">
    <w:name w:val="endnote reference"/>
    <w:rPr>
      <w:vertAlign w:val="superscript"/>
    </w:rPr>
  </w:style>
  <w:style w:type="paragraph" w:styleId="EndnoteText">
    <w:name w:val="endnote text"/>
    <w:link w:val="EndnoteTextChar"/>
    <w:rPr>
      <w:rFonts w:ascii="Arial" w:hAnsi="Arial" w:cs="Arial"/>
      <w:sz w:val="16"/>
      <w:lang w:eastAsia="en-US"/>
    </w:rPr>
  </w:style>
  <w:style w:type="character" w:customStyle="1" w:styleId="EndnoteTextChar">
    <w:name w:val="Endnote Text Char"/>
    <w:link w:val="EndnoteText"/>
    <w:rPr>
      <w:rFonts w:ascii="Arial" w:hAnsi="Arial" w:cs="Arial"/>
      <w:sz w:val="16"/>
      <w:lang w:val="fr-CA" w:eastAsia="en-US"/>
    </w:rPr>
  </w:style>
  <w:style w:type="paragraph" w:styleId="EnvelopeAddress">
    <w:name w:val="envelope address"/>
    <w:basedOn w:val="Normal"/>
    <w:pPr>
      <w:framePr w:w="7920" w:h="1980" w:hRule="exact" w:hSpace="180" w:wrap="auto" w:hAnchor="page" w:xAlign="center" w:yAlign="bottom"/>
      <w:spacing w:after="0"/>
      <w:ind w:left="2880"/>
    </w:pPr>
    <w:rPr>
      <w:rFonts w:ascii="Cambria" w:eastAsia="SimSun" w:hAnsi="Cambria" w:cs="Angsana New"/>
      <w:sz w:val="24"/>
    </w:rPr>
  </w:style>
  <w:style w:type="paragraph" w:styleId="EnvelopeReturn">
    <w:name w:val="envelope return"/>
    <w:basedOn w:val="Normal"/>
    <w:pPr>
      <w:spacing w:after="0"/>
    </w:pPr>
    <w:rPr>
      <w:rFonts w:ascii="Cambria" w:eastAsia="SimSun" w:hAnsi="Cambria" w:cs="Angsana New"/>
      <w:szCs w:val="20"/>
    </w:rPr>
  </w:style>
  <w:style w:type="character" w:styleId="FollowedHyperlink">
    <w:name w:val="FollowedHyperlink"/>
    <w:rPr>
      <w:color w:val="800080"/>
      <w:u w:val="single"/>
    </w:rPr>
  </w:style>
  <w:style w:type="character" w:styleId="FootnoteReference">
    <w:name w:val="footnote reference"/>
  </w:style>
  <w:style w:type="character" w:styleId="HTMLAcronym">
    <w:name w:val="HTML Acronym"/>
    <w:basedOn w:val="DefaultParagraphFont"/>
  </w:style>
  <w:style w:type="paragraph" w:styleId="HTMLAddress">
    <w:name w:val="HTML Address"/>
    <w:basedOn w:val="Normal"/>
    <w:link w:val="HTMLAddressChar"/>
    <w:pPr>
      <w:spacing w:after="0"/>
    </w:pPr>
    <w:rPr>
      <w:i/>
      <w:iCs/>
    </w:rPr>
  </w:style>
  <w:style w:type="character" w:customStyle="1" w:styleId="HTMLAddressChar">
    <w:name w:val="HTML Address Char"/>
    <w:link w:val="HTMLAddress"/>
    <w:rPr>
      <w:rFonts w:ascii="Arial" w:hAnsi="Arial" w:cs="Arial"/>
      <w:i/>
      <w:iCs/>
      <w:szCs w:val="24"/>
      <w:lang w:val="fr-CA" w:eastAsia="en-US"/>
    </w:rPr>
  </w:style>
  <w:style w:type="character" w:styleId="HTMLCite">
    <w:name w:val="HTML Cite"/>
    <w:rPr>
      <w:i/>
      <w:iCs/>
    </w:rPr>
  </w:style>
  <w:style w:type="character" w:styleId="HTMLCode">
    <w:name w:val="HTML Code"/>
    <w:rPr>
      <w:rFonts w:ascii="Consolas" w:hAnsi="Consolas" w:cs="Consolas"/>
      <w:sz w:val="20"/>
      <w:szCs w:val="20"/>
    </w:rPr>
  </w:style>
  <w:style w:type="character" w:styleId="HTMLDefinition">
    <w:name w:val="HTML Definition"/>
    <w:rPr>
      <w:i/>
      <w:iCs/>
    </w:rPr>
  </w:style>
  <w:style w:type="character" w:styleId="HTMLKeyboard">
    <w:name w:val="HTML Keyboard"/>
    <w:rPr>
      <w:rFonts w:ascii="Consolas" w:hAnsi="Consolas" w:cs="Consolas"/>
      <w:sz w:val="20"/>
      <w:szCs w:val="20"/>
    </w:rPr>
  </w:style>
  <w:style w:type="paragraph" w:styleId="HTMLPreformatted">
    <w:name w:val="HTML Preformatted"/>
    <w:basedOn w:val="Normal"/>
    <w:link w:val="HTMLPreformattedChar"/>
    <w:pPr>
      <w:spacing w:after="0"/>
    </w:pPr>
    <w:rPr>
      <w:rFonts w:ascii="Consolas" w:hAnsi="Consolas" w:cs="Consolas"/>
      <w:szCs w:val="20"/>
    </w:rPr>
  </w:style>
  <w:style w:type="character" w:customStyle="1" w:styleId="HTMLPreformattedChar">
    <w:name w:val="HTML Preformatted Char"/>
    <w:link w:val="HTMLPreformatted"/>
    <w:rPr>
      <w:rFonts w:ascii="Consolas" w:hAnsi="Consolas" w:cs="Consolas"/>
      <w:lang w:val="fr-CA" w:eastAsia="en-US"/>
    </w:rPr>
  </w:style>
  <w:style w:type="character" w:styleId="HTMLSample">
    <w:name w:val="HTML Sample"/>
    <w:rPr>
      <w:rFonts w:ascii="Consolas" w:hAnsi="Consolas" w:cs="Consolas"/>
      <w:sz w:val="24"/>
      <w:szCs w:val="24"/>
    </w:rPr>
  </w:style>
  <w:style w:type="character" w:styleId="HTMLTypewriter">
    <w:name w:val="HTML Typewriter"/>
    <w:rPr>
      <w:rFonts w:ascii="Consolas" w:hAnsi="Consolas" w:cs="Consolas"/>
      <w:sz w:val="20"/>
      <w:szCs w:val="20"/>
    </w:rPr>
  </w:style>
  <w:style w:type="character" w:styleId="HTMLVariable">
    <w:name w:val="HTML Variable"/>
    <w:rPr>
      <w:i/>
      <w:iCs/>
    </w:rPr>
  </w:style>
  <w:style w:type="character" w:styleId="Hyperlink">
    <w:name w:val="Hyperlink"/>
    <w:rPr>
      <w:color w:val="0000FF"/>
      <w:u w:val="single"/>
    </w:rPr>
  </w:style>
  <w:style w:type="paragraph" w:styleId="Index1">
    <w:name w:val="index 1"/>
    <w:basedOn w:val="Normal"/>
    <w:next w:val="Normal"/>
    <w:autoRedefine/>
    <w:pPr>
      <w:spacing w:after="0"/>
      <w:ind w:left="200" w:hanging="200"/>
    </w:pPr>
  </w:style>
  <w:style w:type="paragraph" w:styleId="Index2">
    <w:name w:val="index 2"/>
    <w:basedOn w:val="Normal"/>
    <w:next w:val="Normal"/>
    <w:autoRedefine/>
    <w:pPr>
      <w:spacing w:after="0"/>
      <w:ind w:left="400" w:hanging="200"/>
    </w:pPr>
  </w:style>
  <w:style w:type="paragraph" w:styleId="Index3">
    <w:name w:val="index 3"/>
    <w:basedOn w:val="Normal"/>
    <w:next w:val="Normal"/>
    <w:autoRedefine/>
    <w:pPr>
      <w:spacing w:after="0"/>
      <w:ind w:left="600" w:hanging="200"/>
    </w:pPr>
  </w:style>
  <w:style w:type="paragraph" w:styleId="Index4">
    <w:name w:val="index 4"/>
    <w:basedOn w:val="Normal"/>
    <w:next w:val="Normal"/>
    <w:autoRedefine/>
    <w:pPr>
      <w:spacing w:after="0"/>
      <w:ind w:left="800" w:hanging="200"/>
    </w:pPr>
  </w:style>
  <w:style w:type="paragraph" w:styleId="Index5">
    <w:name w:val="index 5"/>
    <w:basedOn w:val="Normal"/>
    <w:next w:val="Normal"/>
    <w:autoRedefine/>
    <w:pPr>
      <w:spacing w:after="0"/>
      <w:ind w:left="1000" w:hanging="200"/>
    </w:pPr>
  </w:style>
  <w:style w:type="paragraph" w:styleId="Index6">
    <w:name w:val="index 6"/>
    <w:basedOn w:val="Normal"/>
    <w:next w:val="Normal"/>
    <w:autoRedefine/>
    <w:pPr>
      <w:spacing w:after="0"/>
      <w:ind w:left="1200" w:hanging="200"/>
    </w:pPr>
  </w:style>
  <w:style w:type="paragraph" w:styleId="Index7">
    <w:name w:val="index 7"/>
    <w:basedOn w:val="Normal"/>
    <w:next w:val="Normal"/>
    <w:autoRedefine/>
    <w:pPr>
      <w:spacing w:after="0"/>
      <w:ind w:left="1400" w:hanging="200"/>
    </w:pPr>
  </w:style>
  <w:style w:type="paragraph" w:styleId="Index8">
    <w:name w:val="index 8"/>
    <w:basedOn w:val="Normal"/>
    <w:next w:val="Normal"/>
    <w:autoRedefine/>
    <w:pPr>
      <w:spacing w:after="0"/>
      <w:ind w:left="1600" w:hanging="200"/>
    </w:pPr>
  </w:style>
  <w:style w:type="paragraph" w:styleId="Index9">
    <w:name w:val="index 9"/>
    <w:basedOn w:val="Normal"/>
    <w:next w:val="Normal"/>
    <w:autoRedefine/>
    <w:pPr>
      <w:spacing w:after="0"/>
      <w:ind w:left="1800" w:hanging="200"/>
    </w:pPr>
  </w:style>
  <w:style w:type="paragraph" w:styleId="IndexHeading">
    <w:name w:val="index heading"/>
    <w:basedOn w:val="Normal"/>
    <w:next w:val="Index1"/>
    <w:rPr>
      <w:rFonts w:ascii="Cambria" w:eastAsia="SimSun" w:hAnsi="Cambria" w:cs="Angsana New"/>
      <w:b/>
      <w:bCs/>
    </w:rPr>
  </w:style>
  <w:style w:type="character" w:styleId="IntenseEmphasis">
    <w:name w:val="Intense Emphasis"/>
    <w:qFormat/>
    <w:rPr>
      <w:b/>
      <w:bCs/>
      <w:i/>
      <w:iCs/>
      <w:color w:val="4F81BD"/>
    </w:rPr>
  </w:style>
  <w:style w:type="paragraph" w:styleId="IntenseQuote">
    <w:name w:val="Intense Quote"/>
    <w:basedOn w:val="Normal"/>
    <w:next w:val="Normal"/>
    <w:link w:val="IntenseQuoteChar"/>
    <w:qFormat/>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rPr>
      <w:rFonts w:ascii="Arial" w:hAnsi="Arial" w:cs="Arial"/>
      <w:b/>
      <w:bCs/>
      <w:i/>
      <w:iCs/>
      <w:color w:val="4F81BD"/>
      <w:szCs w:val="24"/>
      <w:lang w:val="fr-CA" w:eastAsia="en-US"/>
    </w:rPr>
  </w:style>
  <w:style w:type="character" w:styleId="IntenseReference">
    <w:name w:val="Intense Reference"/>
    <w:qFormat/>
    <w:rPr>
      <w:b/>
      <w:bCs/>
      <w:smallCaps/>
      <w:color w:val="C0504D"/>
      <w:spacing w:val="5"/>
      <w:u w:val="single"/>
    </w:rPr>
  </w:style>
  <w:style w:type="table" w:styleId="LightGrid">
    <w:name w:val="Light Grid"/>
    <w:basedOn w:val="TableNormal"/>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SimSun" w:hAnsi="Cambria" w:cs="Angsana New"/>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SimSun" w:hAnsi="Cambria" w:cs="Angsana New"/>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SimSun" w:hAnsi="Cambria" w:cs="Angsana New"/>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SimSun" w:hAnsi="Cambria" w:cs="Angsana New"/>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SimSun" w:hAnsi="Cambria" w:cs="Angsana New"/>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SimSun" w:hAnsi="Cambria" w:cs="Angsana New"/>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SimSun" w:hAnsi="Cambria" w:cs="Angsana New"/>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basedOn w:val="DefaultParagraphFont"/>
  </w:style>
  <w:style w:type="paragraph" w:styleId="List">
    <w:name w:val="List"/>
    <w:basedOn w:val="Normal"/>
    <w:pPr>
      <w:ind w:left="283" w:hanging="283"/>
      <w:contextualSpacing/>
    </w:pPr>
  </w:style>
  <w:style w:type="paragraph" w:styleId="List2">
    <w:name w:val="List 2"/>
    <w:basedOn w:val="Normal"/>
    <w:pPr>
      <w:ind w:left="566" w:hanging="283"/>
      <w:contextualSpacing/>
    </w:pPr>
  </w:style>
  <w:style w:type="paragraph" w:styleId="List3">
    <w:name w:val="List 3"/>
    <w:basedOn w:val="Normal"/>
    <w:pPr>
      <w:ind w:left="849" w:hanging="283"/>
      <w:contextualSpacing/>
    </w:pPr>
  </w:style>
  <w:style w:type="paragraph" w:styleId="List4">
    <w:name w:val="List 4"/>
    <w:basedOn w:val="Normal"/>
    <w:pPr>
      <w:ind w:left="1132" w:hanging="283"/>
      <w:contextualSpacing/>
    </w:pPr>
  </w:style>
  <w:style w:type="paragraph" w:styleId="List5">
    <w:name w:val="List 5"/>
    <w:basedOn w:val="Normal"/>
    <w:pPr>
      <w:ind w:left="1415" w:hanging="283"/>
      <w:contextualSpacing/>
    </w:pPr>
  </w:style>
  <w:style w:type="paragraph" w:styleId="ListBullet">
    <w:name w:val="List Bullet"/>
    <w:basedOn w:val="Normal"/>
    <w:pPr>
      <w:tabs>
        <w:tab w:val="num" w:pos="360"/>
      </w:tabs>
      <w:contextualSpacing/>
    </w:pPr>
  </w:style>
  <w:style w:type="paragraph" w:styleId="ListBullet2">
    <w:name w:val="List Bullet 2"/>
    <w:basedOn w:val="Normal"/>
    <w:pPr>
      <w:tabs>
        <w:tab w:val="num" w:pos="360"/>
      </w:tabs>
      <w:contextualSpacing/>
    </w:pPr>
  </w:style>
  <w:style w:type="paragraph" w:styleId="ListBullet3">
    <w:name w:val="List Bullet 3"/>
    <w:basedOn w:val="Normal"/>
    <w:pPr>
      <w:tabs>
        <w:tab w:val="num" w:pos="360"/>
      </w:tabs>
      <w:contextualSpacing/>
    </w:pPr>
  </w:style>
  <w:style w:type="paragraph" w:styleId="ListBullet4">
    <w:name w:val="List Bullet 4"/>
    <w:basedOn w:val="Normal"/>
    <w:pPr>
      <w:tabs>
        <w:tab w:val="num" w:pos="360"/>
      </w:tabs>
      <w:contextualSpacing/>
    </w:pPr>
  </w:style>
  <w:style w:type="paragraph" w:styleId="ListBullet5">
    <w:name w:val="List Bullet 5"/>
    <w:basedOn w:val="Normal"/>
    <w:pPr>
      <w:tabs>
        <w:tab w:val="num" w:pos="360"/>
      </w:tabs>
      <w:contextualSpacing/>
    </w:pPr>
  </w:style>
  <w:style w:type="paragraph" w:styleId="ListContinue">
    <w:name w:val="List Continue"/>
    <w:basedOn w:val="Normal"/>
    <w:pPr>
      <w:spacing w:after="120"/>
      <w:ind w:left="283"/>
      <w:contextualSpacing/>
    </w:pPr>
  </w:style>
  <w:style w:type="paragraph" w:styleId="ListContinue2">
    <w:name w:val="List Continue 2"/>
    <w:basedOn w:val="Normal"/>
    <w:pPr>
      <w:spacing w:after="120"/>
      <w:ind w:left="566"/>
      <w:contextualSpacing/>
    </w:pPr>
  </w:style>
  <w:style w:type="paragraph" w:styleId="ListContinue3">
    <w:name w:val="List Continue 3"/>
    <w:basedOn w:val="Normal"/>
    <w:pPr>
      <w:spacing w:after="120"/>
      <w:ind w:left="849"/>
      <w:contextualSpacing/>
    </w:pPr>
  </w:style>
  <w:style w:type="paragraph" w:styleId="ListContinue4">
    <w:name w:val="List Continue 4"/>
    <w:basedOn w:val="Normal"/>
    <w:pPr>
      <w:spacing w:after="120"/>
      <w:ind w:left="1132"/>
      <w:contextualSpacing/>
    </w:pPr>
  </w:style>
  <w:style w:type="paragraph" w:styleId="ListContinue5">
    <w:name w:val="List Continue 5"/>
    <w:basedOn w:val="Normal"/>
    <w:pPr>
      <w:spacing w:after="120"/>
      <w:ind w:left="1415"/>
      <w:contextualSpacing/>
    </w:pPr>
  </w:style>
  <w:style w:type="paragraph" w:styleId="ListNumber">
    <w:name w:val="List Number"/>
    <w:basedOn w:val="Normal"/>
    <w:pPr>
      <w:tabs>
        <w:tab w:val="num" w:pos="360"/>
      </w:tabs>
      <w:contextualSpacing/>
    </w:pPr>
  </w:style>
  <w:style w:type="paragraph" w:styleId="ListNumber2">
    <w:name w:val="List Number 2"/>
    <w:basedOn w:val="Normal"/>
    <w:pPr>
      <w:tabs>
        <w:tab w:val="num" w:pos="360"/>
      </w:tabs>
      <w:contextualSpacing/>
    </w:pPr>
  </w:style>
  <w:style w:type="paragraph" w:styleId="ListNumber3">
    <w:name w:val="List Number 3"/>
    <w:basedOn w:val="Normal"/>
    <w:pPr>
      <w:tabs>
        <w:tab w:val="num" w:pos="360"/>
      </w:tabs>
      <w:contextualSpacing/>
    </w:pPr>
  </w:style>
  <w:style w:type="paragraph" w:styleId="ListNumber4">
    <w:name w:val="List Number 4"/>
    <w:basedOn w:val="Normal"/>
    <w:pPr>
      <w:tabs>
        <w:tab w:val="num" w:pos="360"/>
      </w:tabs>
      <w:contextualSpacing/>
    </w:pPr>
  </w:style>
  <w:style w:type="paragraph" w:styleId="ListNumber5">
    <w:name w:val="List Number 5"/>
    <w:basedOn w:val="Normal"/>
    <w:pPr>
      <w:tabs>
        <w:tab w:val="num" w:pos="360"/>
      </w:tabs>
      <w:contextualSpacing/>
    </w:pPr>
  </w:style>
  <w:style w:type="paragraph" w:styleId="ListParagraph">
    <w:name w:val="List Paragraph"/>
    <w:basedOn w:val="Normal"/>
    <w:qFormat/>
    <w:pPr>
      <w:ind w:left="720"/>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eastAsia="en-US"/>
    </w:rPr>
  </w:style>
  <w:style w:type="character" w:customStyle="1" w:styleId="MacroTextChar">
    <w:name w:val="Macro Text Char"/>
    <w:link w:val="MacroText"/>
    <w:rPr>
      <w:rFonts w:ascii="Consolas" w:hAnsi="Consolas" w:cs="Consolas"/>
      <w:lang w:val="fr-CA" w:eastAsia="en-US"/>
    </w:rPr>
  </w:style>
  <w:style w:type="table" w:styleId="MediumGrid1">
    <w:name w:val="Medium Grid 1"/>
    <w:basedOn w:val="TableNormal"/>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rPr>
      <w:rFonts w:ascii="Cambria" w:eastAsia="SimSun" w:hAnsi="Cambria" w:cs="Angsana New"/>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rPr>
      <w:rFonts w:ascii="Cambria" w:eastAsia="SimSun" w:hAnsi="Cambria" w:cs="Angsana New"/>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rPr>
      <w:rFonts w:ascii="Cambria" w:eastAsia="SimSun" w:hAnsi="Cambria" w:cs="Angsana New"/>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rPr>
      <w:rFonts w:ascii="Cambria" w:eastAsia="SimSun" w:hAnsi="Cambria" w:cs="Angsana New"/>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rPr>
      <w:rFonts w:ascii="Cambria" w:eastAsia="SimSun" w:hAnsi="Cambria" w:cs="Angsana New"/>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rPr>
      <w:rFonts w:ascii="Cambria" w:eastAsia="SimSun" w:hAnsi="Cambria" w:cs="Angsana New"/>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rPr>
      <w:rFonts w:ascii="Cambria" w:eastAsia="SimSun" w:hAnsi="Cambria" w:cs="Angsana New"/>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rPr>
      <w:rFonts w:ascii="Cambria" w:eastAsia="SimSun" w:hAnsi="Cambria" w:cs="Angsana New"/>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rPr>
      <w:rFonts w:ascii="Cambria" w:eastAsia="SimSun" w:hAnsi="Cambria" w:cs="Angsana New"/>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rPr>
      <w:rFonts w:ascii="Cambria" w:eastAsia="SimSun" w:hAnsi="Cambria" w:cs="Angsana New"/>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rPr>
      <w:rFonts w:ascii="Cambria" w:eastAsia="SimSun" w:hAnsi="Cambria" w:cs="Angsana New"/>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rPr>
      <w:rFonts w:ascii="Cambria" w:eastAsia="SimSun" w:hAnsi="Cambria" w:cs="Angsana New"/>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rPr>
      <w:rFonts w:ascii="Cambria" w:eastAsia="SimSun" w:hAnsi="Cambria" w:cs="Angsana New"/>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rPr>
      <w:rFonts w:ascii="Cambria" w:eastAsia="SimSun" w:hAnsi="Cambria" w:cs="Angsana New"/>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Cambria" w:eastAsia="SimSun" w:hAnsi="Cambria" w:cs="Angsana New"/>
      <w:sz w:val="24"/>
    </w:rPr>
  </w:style>
  <w:style w:type="character" w:customStyle="1" w:styleId="MessageHeaderChar">
    <w:name w:val="Message Header Char"/>
    <w:link w:val="MessageHeader"/>
    <w:rPr>
      <w:rFonts w:ascii="Cambria" w:eastAsia="SimSun" w:hAnsi="Cambria" w:cs="Angsana New"/>
      <w:sz w:val="24"/>
      <w:szCs w:val="24"/>
      <w:shd w:val="pct20" w:color="auto" w:fill="auto"/>
      <w:lang w:val="fr-CA" w:eastAsia="en-US"/>
    </w:rPr>
  </w:style>
  <w:style w:type="paragraph" w:styleId="NoSpacing">
    <w:name w:val="No Spacing"/>
    <w:qFormat/>
    <w:pPr>
      <w:jc w:val="both"/>
    </w:pPr>
    <w:rPr>
      <w:rFonts w:ascii="Arial" w:hAnsi="Arial" w:cs="Arial"/>
      <w:szCs w:val="24"/>
      <w:lang w:eastAsia="en-US"/>
    </w:rPr>
  </w:style>
  <w:style w:type="paragraph" w:styleId="NormalWeb">
    <w:name w:val="Normal (Web)"/>
    <w:basedOn w:val="Normal"/>
    <w:rPr>
      <w:rFonts w:ascii="Times New Roman" w:hAnsi="Times New Roman" w:cs="Times New Roman"/>
      <w:sz w:val="24"/>
    </w:rPr>
  </w:style>
  <w:style w:type="paragraph" w:styleId="NormalIndent">
    <w:name w:val="Normal Indent"/>
    <w:basedOn w:val="Normal"/>
    <w:pPr>
      <w:ind w:left="720"/>
    </w:pPr>
  </w:style>
  <w:style w:type="paragraph" w:styleId="NoteHeading">
    <w:name w:val="Note Heading"/>
    <w:basedOn w:val="Normal"/>
    <w:next w:val="Normal"/>
    <w:link w:val="NoteHeadingChar"/>
    <w:pPr>
      <w:spacing w:after="0"/>
    </w:pPr>
  </w:style>
  <w:style w:type="character" w:customStyle="1" w:styleId="NoteHeadingChar">
    <w:name w:val="Note Heading Char"/>
    <w:link w:val="NoteHeading"/>
    <w:rPr>
      <w:rFonts w:ascii="Arial" w:hAnsi="Arial" w:cs="Arial"/>
      <w:szCs w:val="24"/>
      <w:lang w:val="fr-CA" w:eastAsia="en-US"/>
    </w:rPr>
  </w:style>
  <w:style w:type="character" w:styleId="PlaceholderText">
    <w:name w:val="Placeholder Text"/>
    <w:rPr>
      <w:color w:val="808080"/>
    </w:rPr>
  </w:style>
  <w:style w:type="paragraph" w:styleId="PlainText">
    <w:name w:val="Plain Text"/>
    <w:basedOn w:val="Normal"/>
    <w:link w:val="PlainTextChar"/>
    <w:pPr>
      <w:spacing w:after="0"/>
    </w:pPr>
    <w:rPr>
      <w:rFonts w:ascii="Consolas" w:hAnsi="Consolas" w:cs="Consolas"/>
      <w:sz w:val="21"/>
      <w:szCs w:val="21"/>
    </w:rPr>
  </w:style>
  <w:style w:type="character" w:customStyle="1" w:styleId="PlainTextChar">
    <w:name w:val="Plain Text Char"/>
    <w:link w:val="PlainText"/>
    <w:rPr>
      <w:rFonts w:ascii="Consolas" w:hAnsi="Consolas" w:cs="Consolas"/>
      <w:sz w:val="21"/>
      <w:szCs w:val="21"/>
      <w:lang w:val="fr-CA" w:eastAsia="en-US"/>
    </w:rPr>
  </w:style>
  <w:style w:type="paragraph" w:styleId="Quote">
    <w:name w:val="Quote"/>
    <w:basedOn w:val="Normal"/>
    <w:next w:val="Normal"/>
    <w:link w:val="QuoteChar"/>
    <w:qFormat/>
    <w:rPr>
      <w:i/>
      <w:iCs/>
      <w:color w:val="000000"/>
    </w:rPr>
  </w:style>
  <w:style w:type="character" w:customStyle="1" w:styleId="QuoteChar">
    <w:name w:val="Quote Char"/>
    <w:link w:val="Quote"/>
    <w:rPr>
      <w:rFonts w:ascii="Arial" w:hAnsi="Arial" w:cs="Arial"/>
      <w:i/>
      <w:iCs/>
      <w:color w:val="000000"/>
      <w:szCs w:val="24"/>
      <w:lang w:val="fr-CA" w:eastAsia="en-US"/>
    </w:rPr>
  </w:style>
  <w:style w:type="paragraph" w:styleId="Salutation">
    <w:name w:val="Salutation"/>
    <w:basedOn w:val="Normal"/>
    <w:next w:val="Normal"/>
    <w:link w:val="SalutationChar"/>
  </w:style>
  <w:style w:type="character" w:customStyle="1" w:styleId="SalutationChar">
    <w:name w:val="Salutation Char"/>
    <w:link w:val="Salutation"/>
    <w:rPr>
      <w:rFonts w:ascii="Arial" w:hAnsi="Arial" w:cs="Arial"/>
      <w:szCs w:val="24"/>
      <w:lang w:val="fr-CA" w:eastAsia="en-US"/>
    </w:rPr>
  </w:style>
  <w:style w:type="paragraph" w:styleId="Signature">
    <w:name w:val="Signature"/>
    <w:basedOn w:val="Normal"/>
    <w:link w:val="SignatureChar"/>
    <w:pPr>
      <w:spacing w:after="0"/>
      <w:ind w:left="4252"/>
    </w:pPr>
  </w:style>
  <w:style w:type="character" w:customStyle="1" w:styleId="SignatureChar">
    <w:name w:val="Signature Char"/>
    <w:link w:val="Signature"/>
    <w:rPr>
      <w:rFonts w:ascii="Arial" w:hAnsi="Arial" w:cs="Arial"/>
      <w:szCs w:val="24"/>
      <w:lang w:val="fr-CA" w:eastAsia="en-US"/>
    </w:rPr>
  </w:style>
  <w:style w:type="character" w:styleId="Strong">
    <w:name w:val="Strong"/>
    <w:qFormat/>
    <w:rPr>
      <w:b/>
      <w:bCs/>
    </w:rPr>
  </w:style>
  <w:style w:type="character" w:styleId="SubtleEmphasis">
    <w:name w:val="Subtle Emphasis"/>
    <w:qFormat/>
    <w:rPr>
      <w:i/>
      <w:iCs/>
      <w:color w:val="808080"/>
    </w:rPr>
  </w:style>
  <w:style w:type="character" w:styleId="SubtleReference">
    <w:name w:val="Subtle Reference"/>
    <w:qFormat/>
    <w:rPr>
      <w:smallCaps/>
      <w:color w:val="C0504D"/>
      <w:u w:val="single"/>
    </w:rPr>
  </w:style>
  <w:style w:type="table" w:styleId="Table3Deffects1">
    <w:name w:val="Table 3D effects 1"/>
    <w:basedOn w:val="TableNormal"/>
    <w:pPr>
      <w:spacing w:after="24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pPr>
      <w:spacing w:after="24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pPr>
      <w:spacing w:after="24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pPr>
      <w:spacing w:after="24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pPr>
      <w:spacing w:after="24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pPr>
      <w:spacing w:after="24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pPr>
      <w:spacing w:after="24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pPr>
      <w:spacing w:after="24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pPr>
      <w:spacing w:after="24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pPr>
      <w:spacing w:after="24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pPr>
      <w:spacing w:after="24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pPr>
      <w:spacing w:after="24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pPr>
      <w:spacing w:after="24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pPr>
      <w:spacing w:after="24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pPr>
      <w:spacing w:after="24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pPr>
      <w:spacing w:after="24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pPr>
      <w:spacing w:after="24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pPr>
      <w:spacing w:after="24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pPr>
      <w:spacing w:after="24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pPr>
      <w:spacing w:after="24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pPr>
      <w:spacing w:after="24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pPr>
      <w:spacing w:after="24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pPr>
      <w:spacing w:after="24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pPr>
      <w:spacing w:after="24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pPr>
      <w:spacing w:after="24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pPr>
      <w:spacing w:after="24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pPr>
      <w:spacing w:after="24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pPr>
      <w:spacing w:after="24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pPr>
      <w:spacing w:after="24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pPr>
      <w:spacing w:after="24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pPr>
      <w:spacing w:after="24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pPr>
      <w:spacing w:after="24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pPr>
      <w:spacing w:after="24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pPr>
      <w:spacing w:after="0"/>
      <w:ind w:left="200" w:hanging="200"/>
    </w:pPr>
  </w:style>
  <w:style w:type="paragraph" w:styleId="TableofFigures">
    <w:name w:val="table of figures"/>
    <w:basedOn w:val="Normal"/>
    <w:next w:val="Normal"/>
    <w:pPr>
      <w:spacing w:after="0"/>
    </w:pPr>
  </w:style>
  <w:style w:type="table" w:styleId="TableProfessional">
    <w:name w:val="Table Professional"/>
    <w:basedOn w:val="TableNormal"/>
    <w:pPr>
      <w:spacing w:after="24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pPr>
      <w:spacing w:after="24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pPr>
      <w:spacing w:after="24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pPr>
      <w:spacing w:after="24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pPr>
      <w:spacing w:after="24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pPr>
      <w:spacing w:after="24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pPr>
      <w:spacing w:after="2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pPr>
      <w:spacing w:after="24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pPr>
      <w:spacing w:after="24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pPr>
      <w:spacing w:after="24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pPr>
      <w:spacing w:before="120"/>
    </w:pPr>
    <w:rPr>
      <w:rFonts w:ascii="Cambria" w:eastAsia="SimSun" w:hAnsi="Cambria" w:cs="Angsana New"/>
      <w:b/>
      <w:bCs/>
      <w:sz w:val="24"/>
    </w:rPr>
  </w:style>
  <w:style w:type="paragraph" w:styleId="TOC3">
    <w:name w:val="toc 3"/>
    <w:basedOn w:val="Normal"/>
    <w:next w:val="Normal"/>
    <w:autoRedefine/>
    <w:pPr>
      <w:spacing w:after="100"/>
      <w:ind w:left="400"/>
    </w:pPr>
  </w:style>
  <w:style w:type="paragraph" w:styleId="TOC4">
    <w:name w:val="toc 4"/>
    <w:basedOn w:val="Normal"/>
    <w:next w:val="Normal"/>
    <w:autoRedefine/>
    <w:pPr>
      <w:spacing w:after="100"/>
      <w:ind w:left="600"/>
    </w:pPr>
  </w:style>
  <w:style w:type="paragraph" w:styleId="TOC5">
    <w:name w:val="toc 5"/>
    <w:basedOn w:val="Normal"/>
    <w:next w:val="Normal"/>
    <w:autoRedefine/>
    <w:pPr>
      <w:spacing w:after="100"/>
      <w:ind w:left="800"/>
    </w:pPr>
  </w:style>
  <w:style w:type="paragraph" w:styleId="TOC6">
    <w:name w:val="toc 6"/>
    <w:basedOn w:val="Normal"/>
    <w:next w:val="Normal"/>
    <w:autoRedefine/>
    <w:pPr>
      <w:spacing w:after="100"/>
      <w:ind w:left="1000"/>
    </w:pPr>
  </w:style>
  <w:style w:type="paragraph" w:styleId="TOC7">
    <w:name w:val="toc 7"/>
    <w:basedOn w:val="Normal"/>
    <w:next w:val="Normal"/>
    <w:autoRedefine/>
    <w:pPr>
      <w:spacing w:after="100"/>
      <w:ind w:left="1200"/>
    </w:pPr>
  </w:style>
  <w:style w:type="paragraph" w:styleId="TOC8">
    <w:name w:val="toc 8"/>
    <w:basedOn w:val="Normal"/>
    <w:next w:val="Normal"/>
    <w:autoRedefine/>
    <w:pPr>
      <w:spacing w:after="100"/>
      <w:ind w:left="1400"/>
    </w:pPr>
  </w:style>
  <w:style w:type="paragraph" w:styleId="TOC9">
    <w:name w:val="toc 9"/>
    <w:basedOn w:val="Normal"/>
    <w:next w:val="Normal"/>
    <w:autoRedefine/>
    <w:pPr>
      <w:spacing w:after="100"/>
      <w:ind w:left="1600"/>
    </w:pPr>
  </w:style>
  <w:style w:type="paragraph" w:styleId="TOCHeading">
    <w:name w:val="TOC Heading"/>
    <w:basedOn w:val="Heading1"/>
    <w:next w:val="Normal"/>
    <w:qFormat/>
    <w:pPr>
      <w:keepLines/>
      <w:spacing w:before="480" w:after="0"/>
      <w:jc w:val="both"/>
      <w:outlineLvl w:val="9"/>
    </w:pPr>
    <w:rPr>
      <w:rFonts w:ascii="Cambria" w:eastAsia="SimSun" w:hAnsi="Cambria" w:cs="Angsana New"/>
      <w:color w:val="365F91"/>
      <w:sz w:val="28"/>
      <w:szCs w:val="28"/>
    </w:rPr>
  </w:style>
  <w:style w:type="paragraph" w:customStyle="1" w:styleId="PartiesNumbered">
    <w:name w:val="*Parties=Numbered"/>
    <w:basedOn w:val="zz1794baseparties"/>
    <w:pPr>
      <w:numPr>
        <w:numId w:val="1"/>
      </w:numPr>
    </w:pPr>
  </w:style>
  <w:style w:type="paragraph" w:customStyle="1" w:styleId="BodyTextPrecedentNote">
    <w:name w:val="#BodyText=Precedent Note"/>
    <w:basedOn w:val="BodyText0"/>
    <w:pPr>
      <w:numPr>
        <w:numId w:val="2"/>
      </w:numPr>
    </w:pPr>
    <w:rPr>
      <w:b/>
      <w:i/>
      <w:color w:val="002060"/>
    </w:rPr>
  </w:style>
  <w:style w:type="character" w:customStyle="1" w:styleId="DeltaViewInsertion">
    <w:name w:val="DeltaView Insertion"/>
    <w:rPr>
      <w:color w:val="0000FF"/>
      <w:spacing w:val="0"/>
      <w:u w:val="double"/>
    </w:rPr>
  </w:style>
  <w:style w:type="character" w:customStyle="1" w:styleId="zz1794baseheadingCar">
    <w:name w:val="zz1794base heading Car"/>
    <w:link w:val="zz1794baseheading"/>
    <w:rPr>
      <w:rFonts w:ascii="Arial" w:hAnsi="Arial"/>
      <w:lang w:eastAsia="en-CA"/>
    </w:rPr>
  </w:style>
  <w:style w:type="character" w:customStyle="1" w:styleId="HeadingDocTitleCar">
    <w:name w:val="%Heading=Doc Title Car"/>
    <w:link w:val="HeadingDocTitle"/>
    <w:rPr>
      <w:rFonts w:ascii="Arial" w:hAnsi="Arial"/>
      <w:b/>
      <w:caps/>
      <w:sz w:val="24"/>
      <w:lang w:eastAsia="en-CA"/>
    </w:rPr>
  </w:style>
  <w:style w:type="paragraph" w:customStyle="1" w:styleId="StandardFRL1">
    <w:name w:val="StandardFR_L1"/>
    <w:basedOn w:val="Normal"/>
    <w:next w:val="StandardFRL2"/>
    <w:link w:val="StandardFRL1Car"/>
    <w:pPr>
      <w:keepNext/>
      <w:numPr>
        <w:numId w:val="3"/>
      </w:numPr>
      <w:outlineLvl w:val="0"/>
    </w:pPr>
    <w:rPr>
      <w:b/>
    </w:rPr>
  </w:style>
  <w:style w:type="paragraph" w:customStyle="1" w:styleId="StandardFRL2">
    <w:name w:val="StandardFR_L2"/>
    <w:basedOn w:val="Normal"/>
    <w:pPr>
      <w:numPr>
        <w:ilvl w:val="1"/>
        <w:numId w:val="3"/>
      </w:numPr>
      <w:outlineLvl w:val="1"/>
    </w:pPr>
  </w:style>
  <w:style w:type="paragraph" w:customStyle="1" w:styleId="StandardFRL3">
    <w:name w:val="StandardFR_L3"/>
    <w:basedOn w:val="Normal"/>
    <w:pPr>
      <w:numPr>
        <w:ilvl w:val="2"/>
        <w:numId w:val="3"/>
      </w:numPr>
      <w:outlineLvl w:val="2"/>
    </w:pPr>
  </w:style>
  <w:style w:type="paragraph" w:customStyle="1" w:styleId="StandardFRL4">
    <w:name w:val="StandardFR_L4"/>
    <w:basedOn w:val="Normal"/>
    <w:pPr>
      <w:numPr>
        <w:ilvl w:val="3"/>
        <w:numId w:val="3"/>
      </w:numPr>
      <w:outlineLvl w:val="3"/>
    </w:pPr>
  </w:style>
  <w:style w:type="paragraph" w:customStyle="1" w:styleId="StandardFRL5">
    <w:name w:val="StandardFR_L5"/>
    <w:basedOn w:val="Normal"/>
    <w:pPr>
      <w:numPr>
        <w:ilvl w:val="4"/>
        <w:numId w:val="3"/>
      </w:numPr>
      <w:outlineLvl w:val="4"/>
    </w:pPr>
  </w:style>
  <w:style w:type="paragraph" w:customStyle="1" w:styleId="StandardFRL6">
    <w:name w:val="StandardFR_L6"/>
    <w:basedOn w:val="Normal"/>
    <w:pPr>
      <w:numPr>
        <w:ilvl w:val="5"/>
        <w:numId w:val="3"/>
      </w:numPr>
      <w:outlineLvl w:val="5"/>
    </w:pPr>
  </w:style>
  <w:style w:type="paragraph" w:customStyle="1" w:styleId="StandardFRL7">
    <w:name w:val="StandardFR_L7"/>
    <w:basedOn w:val="Normal"/>
    <w:pPr>
      <w:numPr>
        <w:ilvl w:val="6"/>
        <w:numId w:val="3"/>
      </w:numPr>
      <w:outlineLvl w:val="6"/>
    </w:pPr>
  </w:style>
  <w:style w:type="paragraph" w:customStyle="1" w:styleId="StandardFRL8">
    <w:name w:val="StandardFR_L8"/>
    <w:basedOn w:val="Normal"/>
    <w:pPr>
      <w:numPr>
        <w:ilvl w:val="7"/>
        <w:numId w:val="3"/>
      </w:numPr>
      <w:outlineLvl w:val="7"/>
    </w:pPr>
  </w:style>
  <w:style w:type="paragraph" w:customStyle="1" w:styleId="StandardFRL9">
    <w:name w:val="StandardFR_L9"/>
    <w:basedOn w:val="Normal"/>
    <w:pPr>
      <w:numPr>
        <w:ilvl w:val="8"/>
        <w:numId w:val="3"/>
      </w:numPr>
      <w:outlineLvl w:val="8"/>
    </w:pPr>
  </w:style>
  <w:style w:type="paragraph" w:customStyle="1" w:styleId="StandardFRNoL1">
    <w:name w:val="StandardFR_No#L1"/>
    <w:basedOn w:val="Normal"/>
    <w:pPr>
      <w:ind w:left="720"/>
    </w:pPr>
  </w:style>
  <w:style w:type="paragraph" w:customStyle="1" w:styleId="StandardFRNoL2">
    <w:name w:val="StandardFR_No#L2"/>
    <w:basedOn w:val="Normal"/>
    <w:pPr>
      <w:ind w:left="720"/>
    </w:pPr>
  </w:style>
  <w:style w:type="paragraph" w:customStyle="1" w:styleId="StandardFRNoL3">
    <w:name w:val="StandardFR_No#L3"/>
    <w:basedOn w:val="Normal"/>
    <w:pPr>
      <w:ind w:left="1440"/>
    </w:pPr>
  </w:style>
  <w:style w:type="paragraph" w:customStyle="1" w:styleId="StandardFRNoL4">
    <w:name w:val="StandardFR_No#L4"/>
    <w:basedOn w:val="Normal"/>
    <w:pPr>
      <w:ind w:left="2160"/>
    </w:pPr>
  </w:style>
  <w:style w:type="paragraph" w:customStyle="1" w:styleId="StandardFRNoL5">
    <w:name w:val="StandardFR_No#L5"/>
    <w:basedOn w:val="Normal"/>
    <w:pPr>
      <w:ind w:left="2880"/>
    </w:pPr>
  </w:style>
  <w:style w:type="paragraph" w:customStyle="1" w:styleId="StandardFRNoL6">
    <w:name w:val="StandardFR_No#L6"/>
    <w:basedOn w:val="Normal"/>
    <w:pPr>
      <w:ind w:left="3600"/>
    </w:pPr>
  </w:style>
  <w:style w:type="paragraph" w:customStyle="1" w:styleId="StandardFRNoL7">
    <w:name w:val="StandardFR_No#L7"/>
    <w:basedOn w:val="Normal"/>
    <w:pPr>
      <w:ind w:left="4320"/>
    </w:pPr>
  </w:style>
  <w:style w:type="paragraph" w:customStyle="1" w:styleId="StandardFRNoL8">
    <w:name w:val="StandardFR_No#L8"/>
    <w:basedOn w:val="Normal"/>
    <w:pPr>
      <w:ind w:left="5040"/>
    </w:pPr>
  </w:style>
  <w:style w:type="paragraph" w:customStyle="1" w:styleId="StandardFRNoL9">
    <w:name w:val="StandardFR_No#L9"/>
    <w:basedOn w:val="Normal"/>
    <w:pPr>
      <w:ind w:left="5760"/>
    </w:pPr>
  </w:style>
  <w:style w:type="numbering" w:customStyle="1" w:styleId="StandardFRList">
    <w:name w:val="_StandardFR List"/>
    <w:basedOn w:val="NoList"/>
    <w:pPr>
      <w:numPr>
        <w:numId w:val="4"/>
      </w:numPr>
    </w:pPr>
  </w:style>
  <w:style w:type="character" w:customStyle="1" w:styleId="StandardFRL1Car">
    <w:name w:val="StandardFR_L1 Car"/>
    <w:link w:val="StandardFRL1"/>
    <w:rPr>
      <w:rFonts w:ascii="Arial" w:hAnsi="Arial" w:cs="Arial"/>
      <w:b/>
      <w:szCs w:val="24"/>
      <w:lang w:eastAsia="en-US"/>
    </w:rPr>
  </w:style>
  <w:style w:type="paragraph" w:styleId="Revision">
    <w:name w:val="Revision"/>
    <w:hidden/>
    <w:rsid w:val="00FE6070"/>
    <w:rPr>
      <w:rFonts w:ascii="Arial" w:hAnsi="Arial" w:cs="Arial"/>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qFormat/>
    <w:pPr>
      <w:spacing w:after="240"/>
      <w:jc w:val="both"/>
    </w:pPr>
    <w:rPr>
      <w:rFonts w:ascii="Arial" w:hAnsi="Arial" w:cs="Arial"/>
      <w:szCs w:val="24"/>
      <w:lang w:eastAsia="en-US"/>
    </w:rPr>
  </w:style>
  <w:style w:type="paragraph" w:styleId="Heading1">
    <w:name w:val="heading 1"/>
    <w:basedOn w:val="Normal"/>
    <w:next w:val="Normal"/>
    <w:qFormat/>
    <w:pPr>
      <w:keepNext/>
      <w:spacing w:before="120"/>
      <w:jc w:val="left"/>
      <w:outlineLvl w:val="0"/>
    </w:pPr>
    <w:rPr>
      <w:b/>
      <w:bCs/>
    </w:rPr>
  </w:style>
  <w:style w:type="paragraph" w:styleId="Heading2">
    <w:name w:val="heading 2"/>
    <w:basedOn w:val="Normal"/>
    <w:next w:val="Normal"/>
    <w:qFormat/>
    <w:pPr>
      <w:keepNext/>
      <w:spacing w:before="120"/>
      <w:jc w:val="left"/>
      <w:outlineLvl w:val="1"/>
    </w:pPr>
    <w:rPr>
      <w:b/>
      <w:bCs/>
      <w:i/>
      <w:iCs/>
    </w:rPr>
  </w:style>
  <w:style w:type="paragraph" w:styleId="Heading3">
    <w:name w:val="heading 3"/>
    <w:basedOn w:val="Normal"/>
    <w:next w:val="Normal"/>
    <w:qFormat/>
    <w:pPr>
      <w:keepNext/>
      <w:spacing w:before="120"/>
      <w:jc w:val="left"/>
      <w:outlineLvl w:val="2"/>
    </w:pPr>
    <w:rPr>
      <w:u w:val="single"/>
    </w:rPr>
  </w:style>
  <w:style w:type="paragraph" w:styleId="Heading4">
    <w:name w:val="heading 4"/>
    <w:basedOn w:val="Normal"/>
    <w:next w:val="Normal"/>
    <w:qFormat/>
    <w:pPr>
      <w:keepNext/>
      <w:spacing w:before="120"/>
      <w:jc w:val="left"/>
      <w:outlineLvl w:val="3"/>
    </w:pPr>
    <w:rPr>
      <w:i/>
      <w:iCs/>
    </w:rPr>
  </w:style>
  <w:style w:type="paragraph" w:styleId="Heading5">
    <w:name w:val="heading 5"/>
    <w:basedOn w:val="Normal"/>
    <w:next w:val="Normal"/>
    <w:qFormat/>
    <w:pPr>
      <w:keepNext/>
      <w:spacing w:before="120"/>
      <w:jc w:val="left"/>
      <w:outlineLvl w:val="4"/>
    </w:pPr>
  </w:style>
  <w:style w:type="paragraph" w:styleId="Heading6">
    <w:name w:val="heading 6"/>
    <w:basedOn w:val="Normal"/>
    <w:next w:val="Normal"/>
    <w:qFormat/>
    <w:pPr>
      <w:keepNext/>
      <w:spacing w:before="120"/>
      <w:jc w:val="left"/>
      <w:outlineLvl w:val="5"/>
    </w:pPr>
  </w:style>
  <w:style w:type="paragraph" w:styleId="Heading7">
    <w:name w:val="heading 7"/>
    <w:basedOn w:val="Normal"/>
    <w:next w:val="Normal"/>
    <w:qFormat/>
    <w:pPr>
      <w:keepNext/>
      <w:spacing w:before="120"/>
      <w:jc w:val="left"/>
      <w:outlineLvl w:val="6"/>
    </w:pPr>
  </w:style>
  <w:style w:type="paragraph" w:styleId="Heading8">
    <w:name w:val="heading 8"/>
    <w:basedOn w:val="Normal"/>
    <w:next w:val="Normal"/>
    <w:qFormat/>
    <w:pPr>
      <w:keepNext/>
      <w:spacing w:before="120"/>
      <w:jc w:val="left"/>
      <w:outlineLvl w:val="7"/>
    </w:pPr>
  </w:style>
  <w:style w:type="paragraph" w:styleId="Heading9">
    <w:name w:val="heading 9"/>
    <w:basedOn w:val="Normal"/>
    <w:next w:val="Normal"/>
    <w:qFormat/>
    <w:pPr>
      <w:keepNext/>
      <w:spacing w:before="120"/>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Single"/>
    <w:pPr>
      <w:tabs>
        <w:tab w:val="center" w:pos="4680"/>
        <w:tab w:val="right" w:pos="9360"/>
      </w:tabs>
      <w:spacing w:after="0"/>
      <w:jc w:val="left"/>
    </w:pPr>
  </w:style>
  <w:style w:type="paragraph" w:styleId="Footer">
    <w:name w:val="footer"/>
    <w:basedOn w:val="NormalSingle"/>
    <w:pPr>
      <w:tabs>
        <w:tab w:val="center" w:pos="4680"/>
        <w:tab w:val="right" w:pos="9360"/>
      </w:tabs>
      <w:spacing w:after="0"/>
      <w:jc w:val="left"/>
    </w:pPr>
  </w:style>
  <w:style w:type="character" w:customStyle="1" w:styleId="Prompt">
    <w:name w:val="Prompt"/>
    <w:uiPriority w:val="29"/>
    <w:rPr>
      <w:color w:val="0000FF"/>
    </w:rPr>
  </w:style>
  <w:style w:type="paragraph" w:styleId="TOC1">
    <w:name w:val="toc 1"/>
    <w:basedOn w:val="Normal"/>
    <w:next w:val="Normal"/>
    <w:autoRedefine/>
    <w:pPr>
      <w:tabs>
        <w:tab w:val="left" w:pos="720"/>
        <w:tab w:val="right" w:leader="dot" w:pos="9360"/>
      </w:tabs>
      <w:jc w:val="left"/>
    </w:pPr>
  </w:style>
  <w:style w:type="paragraph" w:styleId="TOC2">
    <w:name w:val="toc 2"/>
    <w:basedOn w:val="Normal"/>
    <w:next w:val="Normal"/>
    <w:autoRedefine/>
    <w:pPr>
      <w:tabs>
        <w:tab w:val="left" w:pos="1440"/>
        <w:tab w:val="right" w:leader="dot" w:pos="9360"/>
      </w:tabs>
      <w:ind w:left="720"/>
      <w:jc w:val="left"/>
    </w:pPr>
  </w:style>
  <w:style w:type="paragraph" w:styleId="BodyText">
    <w:name w:val="Body Text"/>
    <w:basedOn w:val="Normal"/>
    <w:link w:val="BodyTextChar"/>
  </w:style>
  <w:style w:type="paragraph" w:styleId="Subtitle">
    <w:name w:val="Subtitle"/>
    <w:basedOn w:val="Normal"/>
    <w:next w:val="Normal"/>
    <w:qFormat/>
    <w:pPr>
      <w:jc w:val="center"/>
    </w:pPr>
    <w:rPr>
      <w:b/>
      <w:bCs/>
    </w:rPr>
  </w:style>
  <w:style w:type="paragraph" w:styleId="Title">
    <w:name w:val="Title"/>
    <w:basedOn w:val="Normal"/>
    <w:next w:val="Normal"/>
    <w:qFormat/>
    <w:pPr>
      <w:jc w:val="center"/>
    </w:pPr>
    <w:rPr>
      <w:b/>
      <w:bCs/>
      <w:sz w:val="24"/>
      <w:szCs w:val="28"/>
    </w:rPr>
  </w:style>
  <w:style w:type="character" w:styleId="PageNumber">
    <w:name w:val="page number"/>
    <w:rPr>
      <w:sz w:val="20"/>
    </w:rPr>
  </w:style>
  <w:style w:type="paragraph" w:styleId="FootnoteText">
    <w:name w:val="footnote text"/>
  </w:style>
  <w:style w:type="paragraph" w:customStyle="1" w:styleId="NormalSingle">
    <w:name w:val="Normal Single"/>
    <w:uiPriority w:val="29"/>
    <w:pPr>
      <w:spacing w:after="240"/>
      <w:jc w:val="both"/>
    </w:pPr>
    <w:rPr>
      <w:rFonts w:ascii="Arial" w:hAnsi="Arial" w:cs="Arial"/>
      <w:szCs w:val="24"/>
      <w:lang w:eastAsia="en-US"/>
    </w:rPr>
  </w:style>
  <w:style w:type="paragraph" w:customStyle="1" w:styleId="zz1794baseaddress">
    <w:name w:val="zz1794base address"/>
    <w:basedOn w:val="Normal"/>
    <w:pPr>
      <w:spacing w:after="0"/>
      <w:jc w:val="left"/>
    </w:pPr>
    <w:rPr>
      <w:rFonts w:cs="Times New Roman"/>
      <w:szCs w:val="20"/>
      <w:lang w:eastAsia="en-CA"/>
    </w:rPr>
  </w:style>
  <w:style w:type="paragraph" w:customStyle="1" w:styleId="zz1794basebodytext">
    <w:name w:val="zz1794base body text"/>
    <w:basedOn w:val="Normal"/>
    <w:rPr>
      <w:rFonts w:cs="Times New Roman"/>
      <w:szCs w:val="20"/>
      <w:lang w:eastAsia="en-CA"/>
    </w:rPr>
  </w:style>
  <w:style w:type="paragraph" w:customStyle="1" w:styleId="zz1794baseheading">
    <w:name w:val="zz1794base heading"/>
    <w:basedOn w:val="Normal"/>
    <w:next w:val="Normal"/>
    <w:link w:val="zz1794baseheadingCar"/>
    <w:pPr>
      <w:keepNext/>
      <w:keepLines/>
      <w:jc w:val="left"/>
    </w:pPr>
    <w:rPr>
      <w:rFonts w:cs="Times New Roman"/>
      <w:szCs w:val="20"/>
      <w:lang w:eastAsia="en-CA"/>
    </w:rPr>
  </w:style>
  <w:style w:type="paragraph" w:customStyle="1" w:styleId="zz1794basemisc">
    <w:name w:val="zz1794base misc"/>
    <w:rPr>
      <w:rFonts w:ascii="Arial" w:hAnsi="Arial"/>
      <w:szCs w:val="24"/>
      <w:lang w:val="en-CA" w:eastAsia="en-CA"/>
    </w:rPr>
  </w:style>
  <w:style w:type="paragraph" w:customStyle="1" w:styleId="zz1794baseparties">
    <w:name w:val="zz1794base parties"/>
    <w:basedOn w:val="Normal"/>
    <w:pPr>
      <w:jc w:val="left"/>
    </w:pPr>
    <w:rPr>
      <w:rFonts w:cs="Times New Roman"/>
      <w:szCs w:val="20"/>
      <w:lang w:eastAsia="en-CA"/>
    </w:rPr>
  </w:style>
  <w:style w:type="paragraph" w:customStyle="1" w:styleId="zz1794basequotes">
    <w:name w:val="zz1794base quotes"/>
    <w:basedOn w:val="Normal"/>
    <w:rPr>
      <w:rFonts w:cs="Times New Roman"/>
      <w:szCs w:val="20"/>
      <w:lang w:eastAsia="en-CA"/>
    </w:rPr>
  </w:style>
  <w:style w:type="paragraph" w:customStyle="1" w:styleId="zz1794basetables">
    <w:name w:val="zz1794base tables"/>
    <w:basedOn w:val="Normal"/>
    <w:pPr>
      <w:spacing w:after="0"/>
      <w:jc w:val="left"/>
    </w:pPr>
    <w:rPr>
      <w:rFonts w:cs="Times New Roman"/>
      <w:szCs w:val="20"/>
      <w:lang w:eastAsia="en-CA"/>
    </w:rPr>
  </w:style>
  <w:style w:type="paragraph" w:customStyle="1" w:styleId="BodyText0">
    <w:name w:val="#BodyText"/>
    <w:basedOn w:val="zz1794basebodytext"/>
  </w:style>
  <w:style w:type="paragraph" w:customStyle="1" w:styleId="BodyTextIndent1">
    <w:name w:val="#BodyText=Indent 1"/>
    <w:basedOn w:val="zz1794basebodytext"/>
    <w:pPr>
      <w:ind w:left="720"/>
    </w:pPr>
  </w:style>
  <w:style w:type="paragraph" w:customStyle="1" w:styleId="BodyTextIndent2">
    <w:name w:val="#BodyText=Indent 2"/>
    <w:basedOn w:val="zz1794basebodytext"/>
    <w:pPr>
      <w:ind w:left="1440"/>
    </w:pPr>
  </w:style>
  <w:style w:type="paragraph" w:customStyle="1" w:styleId="BodyTextIndent3">
    <w:name w:val="#BodyText=Indent 3"/>
    <w:basedOn w:val="zz1794basebodytext"/>
    <w:pPr>
      <w:ind w:left="2160"/>
    </w:pPr>
  </w:style>
  <w:style w:type="paragraph" w:customStyle="1" w:styleId="BodyTextIndent4">
    <w:name w:val="#BodyText=Indent 4"/>
    <w:basedOn w:val="zz1794basebodytext"/>
    <w:pPr>
      <w:ind w:left="2880"/>
    </w:pPr>
  </w:style>
  <w:style w:type="paragraph" w:customStyle="1" w:styleId="BodyTextIndent5">
    <w:name w:val="#BodyText=Indent 5"/>
    <w:basedOn w:val="zz1794basebodytext"/>
    <w:pPr>
      <w:ind w:left="3600"/>
    </w:pPr>
  </w:style>
  <w:style w:type="paragraph" w:customStyle="1" w:styleId="BodyTextBold">
    <w:name w:val="#BodyText=Bold"/>
    <w:basedOn w:val="zz1794basebodytext"/>
    <w:rPr>
      <w:b/>
    </w:rPr>
  </w:style>
  <w:style w:type="paragraph" w:customStyle="1" w:styleId="BodyTextBoldItalics">
    <w:name w:val="#BodyText=Bold+Italics"/>
    <w:basedOn w:val="zz1794basebodytext"/>
    <w:rPr>
      <w:b/>
      <w:i/>
    </w:rPr>
  </w:style>
  <w:style w:type="paragraph" w:customStyle="1" w:styleId="BodyTextFirstLineIndent1">
    <w:name w:val="#BodyText=First Line Indent 1"/>
    <w:basedOn w:val="zz1794basebodytext"/>
    <w:pPr>
      <w:ind w:firstLine="720"/>
    </w:pPr>
  </w:style>
  <w:style w:type="paragraph" w:customStyle="1" w:styleId="BodyTextFirstLineIndent2">
    <w:name w:val="#BodyText=First Line Indent 2"/>
    <w:basedOn w:val="zz1794basebodytext"/>
    <w:pPr>
      <w:ind w:firstLine="1440"/>
    </w:pPr>
  </w:style>
  <w:style w:type="paragraph" w:customStyle="1" w:styleId="BodyTextHanging">
    <w:name w:val="#BodyText=Hanging"/>
    <w:basedOn w:val="zz1794basebodytext"/>
    <w:pPr>
      <w:ind w:left="720" w:hanging="720"/>
    </w:pPr>
  </w:style>
  <w:style w:type="paragraph" w:customStyle="1" w:styleId="BodyTextItalics">
    <w:name w:val="#BodyText=Italics"/>
    <w:basedOn w:val="zz1794basebodytext"/>
    <w:rPr>
      <w:i/>
    </w:rPr>
  </w:style>
  <w:style w:type="paragraph" w:customStyle="1" w:styleId="BodyTextUserDefined1">
    <w:name w:val="#BodyText=User Defined 1"/>
    <w:basedOn w:val="Normal"/>
    <w:rPr>
      <w:rFonts w:cs="Times New Roman"/>
      <w:szCs w:val="20"/>
      <w:lang w:eastAsia="en-CA"/>
    </w:rPr>
  </w:style>
  <w:style w:type="paragraph" w:customStyle="1" w:styleId="BodyTextUserDefined2">
    <w:name w:val="#BodyText=User Defined 2"/>
    <w:basedOn w:val="Normal"/>
    <w:rPr>
      <w:rFonts w:cs="Times New Roman"/>
      <w:szCs w:val="20"/>
      <w:lang w:eastAsia="en-CA"/>
    </w:rPr>
  </w:style>
  <w:style w:type="paragraph" w:customStyle="1" w:styleId="BodyTextUserDefined3">
    <w:name w:val="#BodyText=User Defined 3"/>
    <w:basedOn w:val="Normal"/>
    <w:rPr>
      <w:rFonts w:cs="Times New Roman"/>
      <w:szCs w:val="20"/>
      <w:lang w:eastAsia="en-CA"/>
    </w:rPr>
  </w:style>
  <w:style w:type="paragraph" w:customStyle="1" w:styleId="Address">
    <w:name w:val="$Address"/>
    <w:basedOn w:val="zz1794baseaddress"/>
  </w:style>
  <w:style w:type="paragraph" w:customStyle="1" w:styleId="AddressIndent1">
    <w:name w:val="$Address=Indent 1"/>
    <w:basedOn w:val="zz1794baseaddress"/>
    <w:pPr>
      <w:ind w:left="720"/>
    </w:pPr>
  </w:style>
  <w:style w:type="paragraph" w:customStyle="1" w:styleId="AddressIndent2">
    <w:name w:val="$Address=Indent 2"/>
    <w:basedOn w:val="zz1794baseaddress"/>
    <w:pPr>
      <w:ind w:left="1440"/>
    </w:pPr>
  </w:style>
  <w:style w:type="paragraph" w:customStyle="1" w:styleId="AddressIndent3">
    <w:name w:val="$Address=Indent 3"/>
    <w:basedOn w:val="zz1794baseaddress"/>
    <w:pPr>
      <w:ind w:left="2160"/>
    </w:pPr>
  </w:style>
  <w:style w:type="paragraph" w:customStyle="1" w:styleId="AddressUserDefined1">
    <w:name w:val="$Address=User Defined 1"/>
    <w:basedOn w:val="Normal"/>
    <w:pPr>
      <w:spacing w:after="0"/>
      <w:jc w:val="left"/>
    </w:pPr>
    <w:rPr>
      <w:rFonts w:cs="Times New Roman"/>
      <w:szCs w:val="20"/>
      <w:lang w:eastAsia="en-CA"/>
    </w:rPr>
  </w:style>
  <w:style w:type="paragraph" w:customStyle="1" w:styleId="AddressUserDefined2">
    <w:name w:val="$Address=User Defined 2"/>
    <w:basedOn w:val="Normal"/>
    <w:pPr>
      <w:spacing w:after="0"/>
      <w:jc w:val="left"/>
    </w:pPr>
    <w:rPr>
      <w:rFonts w:cs="Times New Roman"/>
      <w:szCs w:val="20"/>
      <w:lang w:eastAsia="en-CA"/>
    </w:rPr>
  </w:style>
  <w:style w:type="paragraph" w:customStyle="1" w:styleId="AddressUserDefined3">
    <w:name w:val="$Address=User Defined 3"/>
    <w:basedOn w:val="Normal"/>
    <w:pPr>
      <w:spacing w:after="0"/>
      <w:jc w:val="left"/>
    </w:pPr>
    <w:rPr>
      <w:rFonts w:cs="Times New Roman"/>
      <w:szCs w:val="20"/>
      <w:lang w:eastAsia="en-CA"/>
    </w:rPr>
  </w:style>
  <w:style w:type="paragraph" w:customStyle="1" w:styleId="MiscRedHerring">
    <w:name w:val="$Misc=Red Herring"/>
    <w:basedOn w:val="zz1794basemisc"/>
    <w:rPr>
      <w:b/>
      <w:color w:val="FF0000"/>
      <w:sz w:val="16"/>
      <w:lang w:val="fr-CA"/>
    </w:rPr>
  </w:style>
  <w:style w:type="paragraph" w:customStyle="1" w:styleId="MiscUserDefined1">
    <w:name w:val="$Misc=User Defined 1"/>
    <w:basedOn w:val="Normal"/>
    <w:pPr>
      <w:jc w:val="left"/>
    </w:pPr>
    <w:rPr>
      <w:rFonts w:cs="Times New Roman"/>
      <w:szCs w:val="20"/>
      <w:lang w:eastAsia="en-CA"/>
    </w:rPr>
  </w:style>
  <w:style w:type="paragraph" w:customStyle="1" w:styleId="MiscUserDefined2">
    <w:name w:val="$Misc=User Defined 2"/>
    <w:basedOn w:val="Normal"/>
    <w:pPr>
      <w:jc w:val="left"/>
    </w:pPr>
    <w:rPr>
      <w:rFonts w:cs="Times New Roman"/>
      <w:szCs w:val="20"/>
      <w:lang w:eastAsia="en-CA"/>
    </w:rPr>
  </w:style>
  <w:style w:type="paragraph" w:customStyle="1" w:styleId="MiscUserDefined3">
    <w:name w:val="$Misc=User Defined 3"/>
    <w:basedOn w:val="Normal"/>
    <w:pPr>
      <w:jc w:val="left"/>
    </w:pPr>
    <w:rPr>
      <w:rFonts w:cs="Times New Roman"/>
      <w:szCs w:val="20"/>
      <w:lang w:eastAsia="en-CA"/>
    </w:rPr>
  </w:style>
  <w:style w:type="paragraph" w:customStyle="1" w:styleId="HeadingCentre">
    <w:name w:val="%Heading=Centre"/>
    <w:basedOn w:val="zz1794baseheading"/>
    <w:next w:val="BodyText0"/>
    <w:pPr>
      <w:jc w:val="center"/>
    </w:pPr>
  </w:style>
  <w:style w:type="paragraph" w:customStyle="1" w:styleId="HeadingCentreBold">
    <w:name w:val="%Heading=Centre+Bold"/>
    <w:basedOn w:val="zz1794baseheading"/>
    <w:next w:val="BodyText0"/>
    <w:pPr>
      <w:jc w:val="center"/>
    </w:pPr>
    <w:rPr>
      <w:b/>
    </w:rPr>
  </w:style>
  <w:style w:type="paragraph" w:customStyle="1" w:styleId="HeadingCentreBoldItalics">
    <w:name w:val="%Heading=Centre+Bold+Italics"/>
    <w:basedOn w:val="zz1794baseheading"/>
    <w:next w:val="BodyText0"/>
    <w:pPr>
      <w:jc w:val="center"/>
    </w:pPr>
    <w:rPr>
      <w:b/>
      <w:i/>
    </w:rPr>
  </w:style>
  <w:style w:type="paragraph" w:customStyle="1" w:styleId="HeadingCentreItalics">
    <w:name w:val="%Heading=Centre+Italics"/>
    <w:basedOn w:val="zz1794baseheading"/>
    <w:next w:val="BodyText0"/>
    <w:pPr>
      <w:jc w:val="center"/>
    </w:pPr>
    <w:rPr>
      <w:i/>
    </w:rPr>
  </w:style>
  <w:style w:type="paragraph" w:customStyle="1" w:styleId="HeadingDocTitle">
    <w:name w:val="%Heading=Doc Title"/>
    <w:basedOn w:val="zz1794baseheading"/>
    <w:next w:val="BodyText0"/>
    <w:link w:val="HeadingDocTitleCar"/>
    <w:pPr>
      <w:jc w:val="center"/>
    </w:pPr>
    <w:rPr>
      <w:b/>
      <w:caps/>
      <w:sz w:val="24"/>
    </w:rPr>
  </w:style>
  <w:style w:type="paragraph" w:customStyle="1" w:styleId="HeadingLeftBold">
    <w:name w:val="%Heading=Left+Bold"/>
    <w:basedOn w:val="zz1794baseheading"/>
    <w:next w:val="BodyText0"/>
    <w:rPr>
      <w:b/>
    </w:rPr>
  </w:style>
  <w:style w:type="paragraph" w:customStyle="1" w:styleId="HeadingLeftBoldItalics">
    <w:name w:val="%Heading=Left+Bold+Italics"/>
    <w:basedOn w:val="zz1794baseheading"/>
    <w:next w:val="BodyText0"/>
    <w:rPr>
      <w:b/>
      <w:i/>
    </w:rPr>
  </w:style>
  <w:style w:type="paragraph" w:customStyle="1" w:styleId="HeadingLeftItalics">
    <w:name w:val="%Heading=Left+Italics"/>
    <w:basedOn w:val="zz1794baseheading"/>
    <w:next w:val="BodyText0"/>
    <w:rPr>
      <w:i/>
    </w:rPr>
  </w:style>
  <w:style w:type="paragraph" w:customStyle="1" w:styleId="HeadingUserDefined1">
    <w:name w:val="%Heading=User Defined 1"/>
    <w:basedOn w:val="Normal"/>
    <w:next w:val="BodyText0"/>
    <w:pPr>
      <w:keepNext/>
      <w:keepLines/>
      <w:jc w:val="left"/>
    </w:pPr>
    <w:rPr>
      <w:rFonts w:cs="Times New Roman"/>
      <w:szCs w:val="20"/>
      <w:lang w:eastAsia="en-CA"/>
    </w:rPr>
  </w:style>
  <w:style w:type="paragraph" w:customStyle="1" w:styleId="HeadingUserDefined2">
    <w:name w:val="%Heading=User Defined 2"/>
    <w:basedOn w:val="Normal"/>
    <w:next w:val="BodyText0"/>
    <w:pPr>
      <w:keepNext/>
      <w:keepLines/>
      <w:jc w:val="left"/>
    </w:pPr>
    <w:rPr>
      <w:rFonts w:cs="Times New Roman"/>
      <w:szCs w:val="20"/>
      <w:lang w:eastAsia="en-CA"/>
    </w:rPr>
  </w:style>
  <w:style w:type="paragraph" w:customStyle="1" w:styleId="HeadingUserDefined3">
    <w:name w:val="%Heading=User Defined 3"/>
    <w:basedOn w:val="Normal"/>
    <w:next w:val="BodyText0"/>
    <w:pPr>
      <w:keepNext/>
      <w:keepLines/>
      <w:jc w:val="left"/>
    </w:pPr>
    <w:rPr>
      <w:rFonts w:cs="Times New Roman"/>
      <w:szCs w:val="20"/>
      <w:lang w:eastAsia="en-CA"/>
    </w:rPr>
  </w:style>
  <w:style w:type="paragraph" w:customStyle="1" w:styleId="PartiesCentreAlign">
    <w:name w:val="*Parties=Centre Align"/>
    <w:basedOn w:val="zz1794baseparties"/>
    <w:pPr>
      <w:jc w:val="center"/>
    </w:pPr>
  </w:style>
  <w:style w:type="paragraph" w:customStyle="1" w:styleId="PartiesCentreBoldNoPSpace">
    <w:name w:val="*Parties=Centre+Bold+No PSpace"/>
    <w:basedOn w:val="zz1794baseparties"/>
    <w:pPr>
      <w:spacing w:after="0"/>
      <w:jc w:val="center"/>
    </w:pPr>
    <w:rPr>
      <w:b/>
    </w:rPr>
  </w:style>
  <w:style w:type="paragraph" w:customStyle="1" w:styleId="PartiesCentreNoPSpace">
    <w:name w:val="*Parties=Centre+No PSpace"/>
    <w:basedOn w:val="zz1794baseparties"/>
    <w:pPr>
      <w:spacing w:after="0"/>
      <w:jc w:val="center"/>
    </w:pPr>
  </w:style>
  <w:style w:type="paragraph" w:customStyle="1" w:styleId="PartiesLeftIndent2">
    <w:name w:val="*Parties=Left Indent 2"/>
    <w:basedOn w:val="zz1794baseparties"/>
    <w:pPr>
      <w:ind w:left="2160"/>
    </w:pPr>
  </w:style>
  <w:style w:type="paragraph" w:customStyle="1" w:styleId="PartiesLRIndent1">
    <w:name w:val="*Parties=L/R Indent 1"/>
    <w:basedOn w:val="zz1794baseparties"/>
    <w:pPr>
      <w:ind w:left="1440" w:right="1440"/>
    </w:pPr>
  </w:style>
  <w:style w:type="paragraph" w:customStyle="1" w:styleId="PartiesLRIndent1Bold">
    <w:name w:val="*Parties=L/R Indent 1+Bold"/>
    <w:basedOn w:val="zz1794baseparties"/>
    <w:pPr>
      <w:ind w:left="1440" w:right="1440"/>
    </w:pPr>
    <w:rPr>
      <w:b/>
    </w:rPr>
  </w:style>
  <w:style w:type="paragraph" w:customStyle="1" w:styleId="PartiesLeftAlign">
    <w:name w:val="*Parties=Left Align"/>
    <w:basedOn w:val="zz1794baseparties"/>
  </w:style>
  <w:style w:type="paragraph" w:customStyle="1" w:styleId="PartiesRightAlign">
    <w:name w:val="*Parties=Right Align"/>
    <w:basedOn w:val="zz1794baseparties"/>
    <w:pPr>
      <w:jc w:val="right"/>
    </w:pPr>
  </w:style>
  <w:style w:type="paragraph" w:customStyle="1" w:styleId="PartiesUserDefined1">
    <w:name w:val="*Parties=User Defined 1"/>
    <w:basedOn w:val="Normal"/>
    <w:pPr>
      <w:jc w:val="left"/>
    </w:pPr>
    <w:rPr>
      <w:rFonts w:cs="Times New Roman"/>
      <w:szCs w:val="20"/>
      <w:lang w:eastAsia="en-CA"/>
    </w:rPr>
  </w:style>
  <w:style w:type="paragraph" w:customStyle="1" w:styleId="PartiesUserDefined2">
    <w:name w:val="*Parties=User Defined 2"/>
    <w:basedOn w:val="Normal"/>
    <w:pPr>
      <w:jc w:val="left"/>
    </w:pPr>
    <w:rPr>
      <w:rFonts w:cs="Times New Roman"/>
      <w:szCs w:val="20"/>
      <w:lang w:eastAsia="en-CA"/>
    </w:rPr>
  </w:style>
  <w:style w:type="paragraph" w:customStyle="1" w:styleId="PartiesUserDefined3">
    <w:name w:val="*Parties=User Defined 3"/>
    <w:basedOn w:val="Normal"/>
    <w:pPr>
      <w:jc w:val="left"/>
    </w:pPr>
    <w:rPr>
      <w:rFonts w:cs="Times New Roman"/>
      <w:szCs w:val="20"/>
      <w:lang w:eastAsia="en-CA"/>
    </w:rPr>
  </w:style>
  <w:style w:type="paragraph" w:customStyle="1" w:styleId="QuotesCitation">
    <w:name w:val="@Quotes=Citation"/>
    <w:basedOn w:val="zz1794basequotes"/>
    <w:pPr>
      <w:ind w:left="1440" w:right="1440"/>
    </w:pPr>
    <w:rPr>
      <w:sz w:val="18"/>
    </w:rPr>
  </w:style>
  <w:style w:type="paragraph" w:customStyle="1" w:styleId="QuotesLeft1Right1">
    <w:name w:val="@Quotes=Left 1 / Right 1"/>
    <w:basedOn w:val="zz1794basequotes"/>
    <w:pPr>
      <w:ind w:left="720" w:right="720"/>
    </w:pPr>
  </w:style>
  <w:style w:type="paragraph" w:customStyle="1" w:styleId="QuotesLeft2Right1-8pt">
    <w:name w:val="@Quotes=Left 2 / Right 1 - 8pt"/>
    <w:basedOn w:val="zz1794basequotes"/>
    <w:pPr>
      <w:ind w:left="1440" w:right="720"/>
    </w:pPr>
    <w:rPr>
      <w:sz w:val="16"/>
    </w:rPr>
  </w:style>
  <w:style w:type="paragraph" w:customStyle="1" w:styleId="QuotesLeft2Right2">
    <w:name w:val="@Quotes=Left 2 / Right 2"/>
    <w:basedOn w:val="zz1794basequotes"/>
    <w:pPr>
      <w:ind w:left="1440" w:right="1440"/>
    </w:pPr>
  </w:style>
  <w:style w:type="paragraph" w:customStyle="1" w:styleId="QuotesLeft3Right1">
    <w:name w:val="@Quotes=Left 3 / Right 1"/>
    <w:basedOn w:val="zz1794basequotes"/>
    <w:pPr>
      <w:ind w:left="2160" w:right="720"/>
    </w:pPr>
  </w:style>
  <w:style w:type="paragraph" w:customStyle="1" w:styleId="QuotesUserDefined1">
    <w:name w:val="@Quotes=User Defined 1"/>
    <w:basedOn w:val="Normal"/>
    <w:rPr>
      <w:rFonts w:cs="Times New Roman"/>
      <w:szCs w:val="20"/>
      <w:lang w:eastAsia="en-CA"/>
    </w:rPr>
  </w:style>
  <w:style w:type="paragraph" w:customStyle="1" w:styleId="QuotesUserDefined2">
    <w:name w:val="@Quotes=User Defined 2"/>
    <w:basedOn w:val="Normal"/>
    <w:rPr>
      <w:rFonts w:cs="Times New Roman"/>
      <w:szCs w:val="20"/>
      <w:lang w:eastAsia="en-CA"/>
    </w:rPr>
  </w:style>
  <w:style w:type="paragraph" w:customStyle="1" w:styleId="QuotesUserDefined3">
    <w:name w:val="@Quotes=User Defined 3"/>
    <w:basedOn w:val="Normal"/>
    <w:rPr>
      <w:rFonts w:cs="Times New Roman"/>
      <w:szCs w:val="20"/>
      <w:lang w:eastAsia="en-CA"/>
    </w:rPr>
  </w:style>
  <w:style w:type="paragraph" w:customStyle="1" w:styleId="TableCentrem">
    <w:name w:val="^Table=Centre+m"/>
    <w:basedOn w:val="zz1794basetables"/>
    <w:pPr>
      <w:spacing w:before="120" w:after="120"/>
      <w:jc w:val="center"/>
    </w:pPr>
  </w:style>
  <w:style w:type="paragraph" w:customStyle="1" w:styleId="TableDecimalm">
    <w:name w:val="^Table=Decimal+m"/>
    <w:basedOn w:val="zz1794basetables"/>
    <w:pPr>
      <w:tabs>
        <w:tab w:val="decimal" w:pos="1008"/>
      </w:tabs>
      <w:spacing w:before="120" w:after="120"/>
    </w:pPr>
  </w:style>
  <w:style w:type="paragraph" w:customStyle="1" w:styleId="TableHeadingm">
    <w:name w:val="^Table=Heading+m"/>
    <w:basedOn w:val="zz1794basetables"/>
    <w:pPr>
      <w:keepNext/>
      <w:spacing w:before="120" w:after="120"/>
      <w:jc w:val="center"/>
    </w:pPr>
    <w:rPr>
      <w:b/>
    </w:rPr>
  </w:style>
  <w:style w:type="paragraph" w:customStyle="1" w:styleId="TableJustifiedm">
    <w:name w:val="^Table=Justified+m"/>
    <w:basedOn w:val="zz1794basetables"/>
    <w:pPr>
      <w:spacing w:before="120" w:after="120"/>
    </w:pPr>
  </w:style>
  <w:style w:type="paragraph" w:customStyle="1" w:styleId="TableLeftm">
    <w:name w:val="^Table=Left+m"/>
    <w:basedOn w:val="zz1794basetables"/>
    <w:pPr>
      <w:spacing w:before="120" w:after="120"/>
    </w:pPr>
  </w:style>
  <w:style w:type="paragraph" w:customStyle="1" w:styleId="TableRightm">
    <w:name w:val="^Table=Right+m"/>
    <w:basedOn w:val="zz1794basetables"/>
    <w:pPr>
      <w:spacing w:before="120" w:after="120"/>
      <w:jc w:val="right"/>
    </w:pPr>
  </w:style>
  <w:style w:type="paragraph" w:customStyle="1" w:styleId="TableSpacer">
    <w:name w:val="^Table=Spacer"/>
    <w:basedOn w:val="zz1794basetables"/>
    <w:next w:val="BodyText0"/>
  </w:style>
  <w:style w:type="paragraph" w:customStyle="1" w:styleId="TableUserDefined1">
    <w:name w:val="^Table=User Defined 1"/>
    <w:basedOn w:val="Normal"/>
    <w:pPr>
      <w:spacing w:before="120" w:after="120"/>
      <w:jc w:val="left"/>
    </w:pPr>
    <w:rPr>
      <w:rFonts w:cs="Times New Roman"/>
      <w:szCs w:val="20"/>
      <w:lang w:eastAsia="en-CA"/>
    </w:rPr>
  </w:style>
  <w:style w:type="paragraph" w:customStyle="1" w:styleId="TableUserDefined2">
    <w:name w:val="^Table=User Defined 2"/>
    <w:basedOn w:val="Normal"/>
    <w:pPr>
      <w:spacing w:before="120" w:after="120"/>
      <w:jc w:val="left"/>
    </w:pPr>
    <w:rPr>
      <w:rFonts w:cs="Times New Roman"/>
      <w:szCs w:val="20"/>
      <w:lang w:eastAsia="en-CA"/>
    </w:rPr>
  </w:style>
  <w:style w:type="paragraph" w:customStyle="1" w:styleId="TableUserDefined3">
    <w:name w:val="^Table=User Defined 3"/>
    <w:basedOn w:val="Normal"/>
    <w:pPr>
      <w:spacing w:before="120" w:after="120"/>
      <w:jc w:val="left"/>
    </w:pPr>
    <w:rPr>
      <w:rFonts w:cs="Times New Roman"/>
      <w:szCs w:val="20"/>
      <w:lang w:eastAsia="en-CA"/>
    </w:rPr>
  </w:style>
  <w:style w:type="numbering" w:styleId="111111">
    <w:name w:val="Outline List 2"/>
    <w:basedOn w:val="NoList"/>
  </w:style>
  <w:style w:type="numbering" w:styleId="1ai">
    <w:name w:val="Outline List 1"/>
    <w:basedOn w:val="NoList"/>
  </w:style>
  <w:style w:type="numbering" w:styleId="ArticleSection">
    <w:name w:val="Outline List 3"/>
    <w:basedOn w:val="NoList"/>
  </w:style>
  <w:style w:type="paragraph" w:styleId="BalloonText">
    <w:name w:val="Balloon Text"/>
    <w:basedOn w:val="Normal"/>
    <w:link w:val="BalloonTextChar"/>
    <w:pPr>
      <w:spacing w:after="0"/>
    </w:pPr>
    <w:rPr>
      <w:rFonts w:ascii="Tahoma" w:hAnsi="Tahoma" w:cs="Tahoma"/>
      <w:sz w:val="16"/>
      <w:szCs w:val="16"/>
    </w:rPr>
  </w:style>
  <w:style w:type="character" w:customStyle="1" w:styleId="BalloonTextChar">
    <w:name w:val="Balloon Text Char"/>
    <w:link w:val="BalloonText"/>
    <w:rPr>
      <w:rFonts w:ascii="Tahoma" w:hAnsi="Tahoma" w:cs="Tahoma"/>
      <w:sz w:val="16"/>
      <w:szCs w:val="16"/>
      <w:lang w:val="fr-CA" w:eastAsia="en-US"/>
    </w:rPr>
  </w:style>
  <w:style w:type="paragraph" w:styleId="Bibliography">
    <w:name w:val="Bibliography"/>
    <w:basedOn w:val="Normal"/>
    <w:next w:val="Normal"/>
  </w:style>
  <w:style w:type="paragraph" w:styleId="BlockText">
    <w:name w:val="Block Text"/>
    <w:basedOn w:val="Normal"/>
    <w:pPr>
      <w:pBdr>
        <w:top w:val="single" w:sz="2" w:space="10" w:color="4F81BD"/>
        <w:left w:val="single" w:sz="2" w:space="10" w:color="4F81BD"/>
        <w:bottom w:val="single" w:sz="2" w:space="10" w:color="4F81BD"/>
        <w:right w:val="single" w:sz="2" w:space="10" w:color="4F81BD"/>
      </w:pBdr>
      <w:ind w:left="1152" w:right="1152"/>
    </w:pPr>
    <w:rPr>
      <w:rFonts w:ascii="Calibri" w:eastAsia="SimSun" w:hAnsi="Calibri" w:cs="Cordia New"/>
      <w:i/>
      <w:iCs/>
      <w:color w:val="4F81BD"/>
    </w:rPr>
  </w:style>
  <w:style w:type="paragraph" w:styleId="BodyText2">
    <w:name w:val="Body Text 2"/>
    <w:basedOn w:val="Normal"/>
    <w:link w:val="BodyText2Char"/>
    <w:pPr>
      <w:spacing w:after="120" w:line="480" w:lineRule="auto"/>
    </w:pPr>
  </w:style>
  <w:style w:type="character" w:customStyle="1" w:styleId="BodyText2Char">
    <w:name w:val="Body Text 2 Char"/>
    <w:link w:val="BodyText2"/>
    <w:rPr>
      <w:rFonts w:ascii="Arial" w:hAnsi="Arial" w:cs="Arial"/>
      <w:szCs w:val="24"/>
      <w:lang w:val="fr-CA"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link w:val="BodyText3"/>
    <w:rPr>
      <w:rFonts w:ascii="Arial" w:hAnsi="Arial" w:cs="Arial"/>
      <w:sz w:val="16"/>
      <w:szCs w:val="16"/>
      <w:lang w:val="fr-CA" w:eastAsia="en-US"/>
    </w:rPr>
  </w:style>
  <w:style w:type="paragraph" w:styleId="BodyTextFirstIndent">
    <w:name w:val="Body Text First Indent"/>
    <w:basedOn w:val="BodyText"/>
    <w:link w:val="BodyTextFirstIndentChar"/>
    <w:pPr>
      <w:ind w:firstLine="360"/>
    </w:pPr>
  </w:style>
  <w:style w:type="character" w:customStyle="1" w:styleId="BodyTextChar">
    <w:name w:val="Body Text Char"/>
    <w:link w:val="BodyText"/>
    <w:rPr>
      <w:rFonts w:ascii="Arial" w:hAnsi="Arial" w:cs="Arial"/>
      <w:szCs w:val="24"/>
      <w:lang w:val="fr-CA" w:eastAsia="en-US"/>
    </w:rPr>
  </w:style>
  <w:style w:type="character" w:customStyle="1" w:styleId="BodyTextFirstIndentChar">
    <w:name w:val="Body Text First Indent Char"/>
    <w:link w:val="BodyTextFirstIndent"/>
    <w:rPr>
      <w:rFonts w:ascii="Arial" w:hAnsi="Arial" w:cs="Arial"/>
      <w:szCs w:val="24"/>
      <w:lang w:val="fr-CA" w:eastAsia="en-US"/>
    </w:rPr>
  </w:style>
  <w:style w:type="paragraph" w:styleId="BodyTextIndent">
    <w:name w:val="Body Text Indent"/>
    <w:basedOn w:val="Normal"/>
    <w:link w:val="BodyTextIndentChar"/>
    <w:pPr>
      <w:spacing w:after="120"/>
      <w:ind w:left="283"/>
    </w:pPr>
  </w:style>
  <w:style w:type="character" w:customStyle="1" w:styleId="BodyTextIndentChar">
    <w:name w:val="Body Text Indent Char"/>
    <w:link w:val="BodyTextIndent"/>
    <w:rPr>
      <w:rFonts w:ascii="Arial" w:hAnsi="Arial" w:cs="Arial"/>
      <w:szCs w:val="24"/>
      <w:lang w:val="fr-CA" w:eastAsia="en-US"/>
    </w:rPr>
  </w:style>
  <w:style w:type="paragraph" w:styleId="BodyTextFirstIndent2">
    <w:name w:val="Body Text First Indent 2"/>
    <w:basedOn w:val="BodyTextIndent"/>
    <w:link w:val="BodyTextFirstIndent2Char"/>
    <w:pPr>
      <w:spacing w:after="240"/>
      <w:ind w:left="360" w:firstLine="360"/>
    </w:pPr>
  </w:style>
  <w:style w:type="character" w:customStyle="1" w:styleId="BodyTextFirstIndent2Char">
    <w:name w:val="Body Text First Indent 2 Char"/>
    <w:link w:val="BodyTextFirstIndent2"/>
    <w:rPr>
      <w:rFonts w:ascii="Arial" w:hAnsi="Arial" w:cs="Arial"/>
      <w:szCs w:val="24"/>
      <w:lang w:val="fr-CA" w:eastAsia="en-US"/>
    </w:rPr>
  </w:style>
  <w:style w:type="paragraph" w:styleId="BodyTextIndent20">
    <w:name w:val="Body Text Indent 2"/>
    <w:basedOn w:val="Normal"/>
    <w:link w:val="BodyTextIndent2Char"/>
    <w:pPr>
      <w:spacing w:after="120" w:line="480" w:lineRule="auto"/>
      <w:ind w:left="283"/>
    </w:pPr>
  </w:style>
  <w:style w:type="character" w:customStyle="1" w:styleId="BodyTextIndent2Char">
    <w:name w:val="Body Text Indent 2 Char"/>
    <w:link w:val="BodyTextIndent20"/>
    <w:rPr>
      <w:rFonts w:ascii="Arial" w:hAnsi="Arial" w:cs="Arial"/>
      <w:szCs w:val="24"/>
      <w:lang w:val="fr-CA" w:eastAsia="en-US"/>
    </w:rPr>
  </w:style>
  <w:style w:type="paragraph" w:styleId="BodyTextIndent30">
    <w:name w:val="Body Text Indent 3"/>
    <w:basedOn w:val="Normal"/>
    <w:link w:val="BodyTextIndent3Char"/>
    <w:pPr>
      <w:spacing w:after="120"/>
      <w:ind w:left="283"/>
    </w:pPr>
    <w:rPr>
      <w:sz w:val="16"/>
      <w:szCs w:val="16"/>
    </w:rPr>
  </w:style>
  <w:style w:type="character" w:customStyle="1" w:styleId="BodyTextIndent3Char">
    <w:name w:val="Body Text Indent 3 Char"/>
    <w:link w:val="BodyTextIndent30"/>
    <w:rPr>
      <w:rFonts w:ascii="Arial" w:hAnsi="Arial" w:cs="Arial"/>
      <w:sz w:val="16"/>
      <w:szCs w:val="16"/>
      <w:lang w:val="fr-CA" w:eastAsia="en-US"/>
    </w:rPr>
  </w:style>
  <w:style w:type="character" w:styleId="BookTitle">
    <w:name w:val="Book Title"/>
    <w:qFormat/>
    <w:rPr>
      <w:b/>
      <w:bCs/>
      <w:smallCaps/>
      <w:spacing w:val="5"/>
    </w:rPr>
  </w:style>
  <w:style w:type="paragraph" w:styleId="Caption">
    <w:name w:val="caption"/>
    <w:basedOn w:val="Normal"/>
    <w:next w:val="Normal"/>
    <w:qFormat/>
    <w:pPr>
      <w:spacing w:after="200"/>
    </w:pPr>
    <w:rPr>
      <w:b/>
      <w:bCs/>
      <w:color w:val="4F81BD"/>
      <w:sz w:val="18"/>
      <w:szCs w:val="18"/>
    </w:rPr>
  </w:style>
  <w:style w:type="paragraph" w:styleId="Closing">
    <w:name w:val="Closing"/>
    <w:basedOn w:val="Normal"/>
    <w:link w:val="ClosingChar"/>
    <w:pPr>
      <w:spacing w:after="0"/>
      <w:ind w:left="4252"/>
    </w:pPr>
  </w:style>
  <w:style w:type="character" w:customStyle="1" w:styleId="ClosingChar">
    <w:name w:val="Closing Char"/>
    <w:link w:val="Closing"/>
    <w:rPr>
      <w:rFonts w:ascii="Arial" w:hAnsi="Arial" w:cs="Arial"/>
      <w:szCs w:val="24"/>
      <w:lang w:val="fr-CA" w:eastAsia="en-US"/>
    </w:rPr>
  </w:style>
  <w:style w:type="table" w:styleId="ColorfulGrid">
    <w:name w:val="Colorful Grid"/>
    <w:basedOn w:val="TableNormal"/>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rPr>
      <w:color w:val="000000"/>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rPr>
      <w:color w:val="00000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CommentReference">
    <w:name w:val="annotation reference"/>
    <w:rPr>
      <w:sz w:val="16"/>
      <w:szCs w:val="16"/>
    </w:rPr>
  </w:style>
  <w:style w:type="paragraph" w:styleId="CommentText">
    <w:name w:val="annotation text"/>
    <w:basedOn w:val="Normal"/>
    <w:link w:val="CommentTextChar"/>
    <w:rPr>
      <w:szCs w:val="20"/>
    </w:rPr>
  </w:style>
  <w:style w:type="character" w:customStyle="1" w:styleId="CommentTextChar">
    <w:name w:val="Comment Text Char"/>
    <w:link w:val="CommentText"/>
    <w:rPr>
      <w:rFonts w:ascii="Arial" w:hAnsi="Arial" w:cs="Arial"/>
      <w:lang w:val="fr-CA" w:eastAsia="en-US"/>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rFonts w:ascii="Arial" w:hAnsi="Arial" w:cs="Arial"/>
      <w:b/>
      <w:bCs/>
      <w:lang w:val="fr-CA" w:eastAsia="en-US"/>
    </w:rPr>
  </w:style>
  <w:style w:type="table" w:styleId="DarkList">
    <w:name w:val="Dark List"/>
    <w:basedOn w:val="TableNormal"/>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rPr>
      <w:color w:val="FFFFFF"/>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rPr>
      <w:color w:val="FFFFFF"/>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rPr>
      <w:color w:val="FFFFFF"/>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rPr>
      <w:color w:val="FFFFFF"/>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rPr>
      <w:color w:val="FFFFFF"/>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style>
  <w:style w:type="character" w:customStyle="1" w:styleId="DateChar">
    <w:name w:val="Date Char"/>
    <w:link w:val="Date"/>
    <w:rPr>
      <w:rFonts w:ascii="Arial" w:hAnsi="Arial" w:cs="Arial"/>
      <w:szCs w:val="24"/>
      <w:lang w:val="fr-CA" w:eastAsia="en-US"/>
    </w:rPr>
  </w:style>
  <w:style w:type="paragraph" w:styleId="DocumentMap">
    <w:name w:val="Document Map"/>
    <w:basedOn w:val="Normal"/>
    <w:link w:val="DocumentMapChar"/>
    <w:pPr>
      <w:spacing w:after="0"/>
    </w:pPr>
    <w:rPr>
      <w:rFonts w:ascii="Tahoma" w:hAnsi="Tahoma" w:cs="Tahoma"/>
      <w:sz w:val="16"/>
      <w:szCs w:val="16"/>
    </w:rPr>
  </w:style>
  <w:style w:type="character" w:customStyle="1" w:styleId="DocumentMapChar">
    <w:name w:val="Document Map Char"/>
    <w:link w:val="DocumentMap"/>
    <w:rPr>
      <w:rFonts w:ascii="Tahoma" w:hAnsi="Tahoma" w:cs="Tahoma"/>
      <w:sz w:val="16"/>
      <w:szCs w:val="16"/>
      <w:lang w:val="fr-CA" w:eastAsia="en-US"/>
    </w:rPr>
  </w:style>
  <w:style w:type="paragraph" w:styleId="E-mailSignature">
    <w:name w:val="E-mail Signature"/>
    <w:basedOn w:val="Normal"/>
    <w:link w:val="E-mailSignatureChar"/>
    <w:pPr>
      <w:spacing w:after="0"/>
    </w:pPr>
  </w:style>
  <w:style w:type="character" w:customStyle="1" w:styleId="E-mailSignatureChar">
    <w:name w:val="E-mail Signature Char"/>
    <w:link w:val="E-mailSignature"/>
    <w:rPr>
      <w:rFonts w:ascii="Arial" w:hAnsi="Arial" w:cs="Arial"/>
      <w:szCs w:val="24"/>
      <w:lang w:val="fr-CA" w:eastAsia="en-US"/>
    </w:rPr>
  </w:style>
  <w:style w:type="character" w:styleId="Emphasis">
    <w:name w:val="Emphasis"/>
    <w:qFormat/>
    <w:rPr>
      <w:i/>
      <w:iCs/>
    </w:rPr>
  </w:style>
  <w:style w:type="character" w:styleId="EndnoteReference">
    <w:name w:val="endnote reference"/>
    <w:rPr>
      <w:vertAlign w:val="superscript"/>
    </w:rPr>
  </w:style>
  <w:style w:type="paragraph" w:styleId="EndnoteText">
    <w:name w:val="endnote text"/>
    <w:link w:val="EndnoteTextChar"/>
    <w:rPr>
      <w:rFonts w:ascii="Arial" w:hAnsi="Arial" w:cs="Arial"/>
      <w:sz w:val="16"/>
      <w:lang w:eastAsia="en-US"/>
    </w:rPr>
  </w:style>
  <w:style w:type="character" w:customStyle="1" w:styleId="EndnoteTextChar">
    <w:name w:val="Endnote Text Char"/>
    <w:link w:val="EndnoteText"/>
    <w:rPr>
      <w:rFonts w:ascii="Arial" w:hAnsi="Arial" w:cs="Arial"/>
      <w:sz w:val="16"/>
      <w:lang w:val="fr-CA" w:eastAsia="en-US"/>
    </w:rPr>
  </w:style>
  <w:style w:type="paragraph" w:styleId="EnvelopeAddress">
    <w:name w:val="envelope address"/>
    <w:basedOn w:val="Normal"/>
    <w:pPr>
      <w:framePr w:w="7920" w:h="1980" w:hRule="exact" w:hSpace="180" w:wrap="auto" w:hAnchor="page" w:xAlign="center" w:yAlign="bottom"/>
      <w:spacing w:after="0"/>
      <w:ind w:left="2880"/>
    </w:pPr>
    <w:rPr>
      <w:rFonts w:ascii="Cambria" w:eastAsia="SimSun" w:hAnsi="Cambria" w:cs="Angsana New"/>
      <w:sz w:val="24"/>
    </w:rPr>
  </w:style>
  <w:style w:type="paragraph" w:styleId="EnvelopeReturn">
    <w:name w:val="envelope return"/>
    <w:basedOn w:val="Normal"/>
    <w:pPr>
      <w:spacing w:after="0"/>
    </w:pPr>
    <w:rPr>
      <w:rFonts w:ascii="Cambria" w:eastAsia="SimSun" w:hAnsi="Cambria" w:cs="Angsana New"/>
      <w:szCs w:val="20"/>
    </w:rPr>
  </w:style>
  <w:style w:type="character" w:styleId="FollowedHyperlink">
    <w:name w:val="FollowedHyperlink"/>
    <w:rPr>
      <w:color w:val="800080"/>
      <w:u w:val="single"/>
    </w:rPr>
  </w:style>
  <w:style w:type="character" w:styleId="FootnoteReference">
    <w:name w:val="footnote reference"/>
  </w:style>
  <w:style w:type="character" w:styleId="HTMLAcronym">
    <w:name w:val="HTML Acronym"/>
    <w:basedOn w:val="DefaultParagraphFont"/>
  </w:style>
  <w:style w:type="paragraph" w:styleId="HTMLAddress">
    <w:name w:val="HTML Address"/>
    <w:basedOn w:val="Normal"/>
    <w:link w:val="HTMLAddressChar"/>
    <w:pPr>
      <w:spacing w:after="0"/>
    </w:pPr>
    <w:rPr>
      <w:i/>
      <w:iCs/>
    </w:rPr>
  </w:style>
  <w:style w:type="character" w:customStyle="1" w:styleId="HTMLAddressChar">
    <w:name w:val="HTML Address Char"/>
    <w:link w:val="HTMLAddress"/>
    <w:rPr>
      <w:rFonts w:ascii="Arial" w:hAnsi="Arial" w:cs="Arial"/>
      <w:i/>
      <w:iCs/>
      <w:szCs w:val="24"/>
      <w:lang w:val="fr-CA" w:eastAsia="en-US"/>
    </w:rPr>
  </w:style>
  <w:style w:type="character" w:styleId="HTMLCite">
    <w:name w:val="HTML Cite"/>
    <w:rPr>
      <w:i/>
      <w:iCs/>
    </w:rPr>
  </w:style>
  <w:style w:type="character" w:styleId="HTMLCode">
    <w:name w:val="HTML Code"/>
    <w:rPr>
      <w:rFonts w:ascii="Consolas" w:hAnsi="Consolas" w:cs="Consolas"/>
      <w:sz w:val="20"/>
      <w:szCs w:val="20"/>
    </w:rPr>
  </w:style>
  <w:style w:type="character" w:styleId="HTMLDefinition">
    <w:name w:val="HTML Definition"/>
    <w:rPr>
      <w:i/>
      <w:iCs/>
    </w:rPr>
  </w:style>
  <w:style w:type="character" w:styleId="HTMLKeyboard">
    <w:name w:val="HTML Keyboard"/>
    <w:rPr>
      <w:rFonts w:ascii="Consolas" w:hAnsi="Consolas" w:cs="Consolas"/>
      <w:sz w:val="20"/>
      <w:szCs w:val="20"/>
    </w:rPr>
  </w:style>
  <w:style w:type="paragraph" w:styleId="HTMLPreformatted">
    <w:name w:val="HTML Preformatted"/>
    <w:basedOn w:val="Normal"/>
    <w:link w:val="HTMLPreformattedChar"/>
    <w:pPr>
      <w:spacing w:after="0"/>
    </w:pPr>
    <w:rPr>
      <w:rFonts w:ascii="Consolas" w:hAnsi="Consolas" w:cs="Consolas"/>
      <w:szCs w:val="20"/>
    </w:rPr>
  </w:style>
  <w:style w:type="character" w:customStyle="1" w:styleId="HTMLPreformattedChar">
    <w:name w:val="HTML Preformatted Char"/>
    <w:link w:val="HTMLPreformatted"/>
    <w:rPr>
      <w:rFonts w:ascii="Consolas" w:hAnsi="Consolas" w:cs="Consolas"/>
      <w:lang w:val="fr-CA" w:eastAsia="en-US"/>
    </w:rPr>
  </w:style>
  <w:style w:type="character" w:styleId="HTMLSample">
    <w:name w:val="HTML Sample"/>
    <w:rPr>
      <w:rFonts w:ascii="Consolas" w:hAnsi="Consolas" w:cs="Consolas"/>
      <w:sz w:val="24"/>
      <w:szCs w:val="24"/>
    </w:rPr>
  </w:style>
  <w:style w:type="character" w:styleId="HTMLTypewriter">
    <w:name w:val="HTML Typewriter"/>
    <w:rPr>
      <w:rFonts w:ascii="Consolas" w:hAnsi="Consolas" w:cs="Consolas"/>
      <w:sz w:val="20"/>
      <w:szCs w:val="20"/>
    </w:rPr>
  </w:style>
  <w:style w:type="character" w:styleId="HTMLVariable">
    <w:name w:val="HTML Variable"/>
    <w:rPr>
      <w:i/>
      <w:iCs/>
    </w:rPr>
  </w:style>
  <w:style w:type="character" w:styleId="Hyperlink">
    <w:name w:val="Hyperlink"/>
    <w:rPr>
      <w:color w:val="0000FF"/>
      <w:u w:val="single"/>
    </w:rPr>
  </w:style>
  <w:style w:type="paragraph" w:styleId="Index1">
    <w:name w:val="index 1"/>
    <w:basedOn w:val="Normal"/>
    <w:next w:val="Normal"/>
    <w:autoRedefine/>
    <w:pPr>
      <w:spacing w:after="0"/>
      <w:ind w:left="200" w:hanging="200"/>
    </w:pPr>
  </w:style>
  <w:style w:type="paragraph" w:styleId="Index2">
    <w:name w:val="index 2"/>
    <w:basedOn w:val="Normal"/>
    <w:next w:val="Normal"/>
    <w:autoRedefine/>
    <w:pPr>
      <w:spacing w:after="0"/>
      <w:ind w:left="400" w:hanging="200"/>
    </w:pPr>
  </w:style>
  <w:style w:type="paragraph" w:styleId="Index3">
    <w:name w:val="index 3"/>
    <w:basedOn w:val="Normal"/>
    <w:next w:val="Normal"/>
    <w:autoRedefine/>
    <w:pPr>
      <w:spacing w:after="0"/>
      <w:ind w:left="600" w:hanging="200"/>
    </w:pPr>
  </w:style>
  <w:style w:type="paragraph" w:styleId="Index4">
    <w:name w:val="index 4"/>
    <w:basedOn w:val="Normal"/>
    <w:next w:val="Normal"/>
    <w:autoRedefine/>
    <w:pPr>
      <w:spacing w:after="0"/>
      <w:ind w:left="800" w:hanging="200"/>
    </w:pPr>
  </w:style>
  <w:style w:type="paragraph" w:styleId="Index5">
    <w:name w:val="index 5"/>
    <w:basedOn w:val="Normal"/>
    <w:next w:val="Normal"/>
    <w:autoRedefine/>
    <w:pPr>
      <w:spacing w:after="0"/>
      <w:ind w:left="1000" w:hanging="200"/>
    </w:pPr>
  </w:style>
  <w:style w:type="paragraph" w:styleId="Index6">
    <w:name w:val="index 6"/>
    <w:basedOn w:val="Normal"/>
    <w:next w:val="Normal"/>
    <w:autoRedefine/>
    <w:pPr>
      <w:spacing w:after="0"/>
      <w:ind w:left="1200" w:hanging="200"/>
    </w:pPr>
  </w:style>
  <w:style w:type="paragraph" w:styleId="Index7">
    <w:name w:val="index 7"/>
    <w:basedOn w:val="Normal"/>
    <w:next w:val="Normal"/>
    <w:autoRedefine/>
    <w:pPr>
      <w:spacing w:after="0"/>
      <w:ind w:left="1400" w:hanging="200"/>
    </w:pPr>
  </w:style>
  <w:style w:type="paragraph" w:styleId="Index8">
    <w:name w:val="index 8"/>
    <w:basedOn w:val="Normal"/>
    <w:next w:val="Normal"/>
    <w:autoRedefine/>
    <w:pPr>
      <w:spacing w:after="0"/>
      <w:ind w:left="1600" w:hanging="200"/>
    </w:pPr>
  </w:style>
  <w:style w:type="paragraph" w:styleId="Index9">
    <w:name w:val="index 9"/>
    <w:basedOn w:val="Normal"/>
    <w:next w:val="Normal"/>
    <w:autoRedefine/>
    <w:pPr>
      <w:spacing w:after="0"/>
      <w:ind w:left="1800" w:hanging="200"/>
    </w:pPr>
  </w:style>
  <w:style w:type="paragraph" w:styleId="IndexHeading">
    <w:name w:val="index heading"/>
    <w:basedOn w:val="Normal"/>
    <w:next w:val="Index1"/>
    <w:rPr>
      <w:rFonts w:ascii="Cambria" w:eastAsia="SimSun" w:hAnsi="Cambria" w:cs="Angsana New"/>
      <w:b/>
      <w:bCs/>
    </w:rPr>
  </w:style>
  <w:style w:type="character" w:styleId="IntenseEmphasis">
    <w:name w:val="Intense Emphasis"/>
    <w:qFormat/>
    <w:rPr>
      <w:b/>
      <w:bCs/>
      <w:i/>
      <w:iCs/>
      <w:color w:val="4F81BD"/>
    </w:rPr>
  </w:style>
  <w:style w:type="paragraph" w:styleId="IntenseQuote">
    <w:name w:val="Intense Quote"/>
    <w:basedOn w:val="Normal"/>
    <w:next w:val="Normal"/>
    <w:link w:val="IntenseQuoteChar"/>
    <w:qFormat/>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rPr>
      <w:rFonts w:ascii="Arial" w:hAnsi="Arial" w:cs="Arial"/>
      <w:b/>
      <w:bCs/>
      <w:i/>
      <w:iCs/>
      <w:color w:val="4F81BD"/>
      <w:szCs w:val="24"/>
      <w:lang w:val="fr-CA" w:eastAsia="en-US"/>
    </w:rPr>
  </w:style>
  <w:style w:type="character" w:styleId="IntenseReference">
    <w:name w:val="Intense Reference"/>
    <w:qFormat/>
    <w:rPr>
      <w:b/>
      <w:bCs/>
      <w:smallCaps/>
      <w:color w:val="C0504D"/>
      <w:spacing w:val="5"/>
      <w:u w:val="single"/>
    </w:rPr>
  </w:style>
  <w:style w:type="table" w:styleId="LightGrid">
    <w:name w:val="Light Grid"/>
    <w:basedOn w:val="TableNormal"/>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SimSun" w:hAnsi="Cambria" w:cs="Angsana New"/>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SimSun" w:hAnsi="Cambria" w:cs="Angsana New"/>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SimSun" w:hAnsi="Cambria" w:cs="Angsana New"/>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SimSun" w:hAnsi="Cambria" w:cs="Angsana New"/>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SimSun" w:hAnsi="Cambria" w:cs="Angsana New"/>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SimSun" w:hAnsi="Cambria" w:cs="Angsana New"/>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SimSun" w:hAnsi="Cambria" w:cs="Angsana New"/>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basedOn w:val="DefaultParagraphFont"/>
  </w:style>
  <w:style w:type="paragraph" w:styleId="List">
    <w:name w:val="List"/>
    <w:basedOn w:val="Normal"/>
    <w:pPr>
      <w:ind w:left="283" w:hanging="283"/>
      <w:contextualSpacing/>
    </w:pPr>
  </w:style>
  <w:style w:type="paragraph" w:styleId="List2">
    <w:name w:val="List 2"/>
    <w:basedOn w:val="Normal"/>
    <w:pPr>
      <w:ind w:left="566" w:hanging="283"/>
      <w:contextualSpacing/>
    </w:pPr>
  </w:style>
  <w:style w:type="paragraph" w:styleId="List3">
    <w:name w:val="List 3"/>
    <w:basedOn w:val="Normal"/>
    <w:pPr>
      <w:ind w:left="849" w:hanging="283"/>
      <w:contextualSpacing/>
    </w:pPr>
  </w:style>
  <w:style w:type="paragraph" w:styleId="List4">
    <w:name w:val="List 4"/>
    <w:basedOn w:val="Normal"/>
    <w:pPr>
      <w:ind w:left="1132" w:hanging="283"/>
      <w:contextualSpacing/>
    </w:pPr>
  </w:style>
  <w:style w:type="paragraph" w:styleId="List5">
    <w:name w:val="List 5"/>
    <w:basedOn w:val="Normal"/>
    <w:pPr>
      <w:ind w:left="1415" w:hanging="283"/>
      <w:contextualSpacing/>
    </w:pPr>
  </w:style>
  <w:style w:type="paragraph" w:styleId="ListBullet">
    <w:name w:val="List Bullet"/>
    <w:basedOn w:val="Normal"/>
    <w:pPr>
      <w:tabs>
        <w:tab w:val="num" w:pos="360"/>
      </w:tabs>
      <w:contextualSpacing/>
    </w:pPr>
  </w:style>
  <w:style w:type="paragraph" w:styleId="ListBullet2">
    <w:name w:val="List Bullet 2"/>
    <w:basedOn w:val="Normal"/>
    <w:pPr>
      <w:tabs>
        <w:tab w:val="num" w:pos="360"/>
      </w:tabs>
      <w:contextualSpacing/>
    </w:pPr>
  </w:style>
  <w:style w:type="paragraph" w:styleId="ListBullet3">
    <w:name w:val="List Bullet 3"/>
    <w:basedOn w:val="Normal"/>
    <w:pPr>
      <w:tabs>
        <w:tab w:val="num" w:pos="360"/>
      </w:tabs>
      <w:contextualSpacing/>
    </w:pPr>
  </w:style>
  <w:style w:type="paragraph" w:styleId="ListBullet4">
    <w:name w:val="List Bullet 4"/>
    <w:basedOn w:val="Normal"/>
    <w:pPr>
      <w:tabs>
        <w:tab w:val="num" w:pos="360"/>
      </w:tabs>
      <w:contextualSpacing/>
    </w:pPr>
  </w:style>
  <w:style w:type="paragraph" w:styleId="ListBullet5">
    <w:name w:val="List Bullet 5"/>
    <w:basedOn w:val="Normal"/>
    <w:pPr>
      <w:tabs>
        <w:tab w:val="num" w:pos="360"/>
      </w:tabs>
      <w:contextualSpacing/>
    </w:pPr>
  </w:style>
  <w:style w:type="paragraph" w:styleId="ListContinue">
    <w:name w:val="List Continue"/>
    <w:basedOn w:val="Normal"/>
    <w:pPr>
      <w:spacing w:after="120"/>
      <w:ind w:left="283"/>
      <w:contextualSpacing/>
    </w:pPr>
  </w:style>
  <w:style w:type="paragraph" w:styleId="ListContinue2">
    <w:name w:val="List Continue 2"/>
    <w:basedOn w:val="Normal"/>
    <w:pPr>
      <w:spacing w:after="120"/>
      <w:ind w:left="566"/>
      <w:contextualSpacing/>
    </w:pPr>
  </w:style>
  <w:style w:type="paragraph" w:styleId="ListContinue3">
    <w:name w:val="List Continue 3"/>
    <w:basedOn w:val="Normal"/>
    <w:pPr>
      <w:spacing w:after="120"/>
      <w:ind w:left="849"/>
      <w:contextualSpacing/>
    </w:pPr>
  </w:style>
  <w:style w:type="paragraph" w:styleId="ListContinue4">
    <w:name w:val="List Continue 4"/>
    <w:basedOn w:val="Normal"/>
    <w:pPr>
      <w:spacing w:after="120"/>
      <w:ind w:left="1132"/>
      <w:contextualSpacing/>
    </w:pPr>
  </w:style>
  <w:style w:type="paragraph" w:styleId="ListContinue5">
    <w:name w:val="List Continue 5"/>
    <w:basedOn w:val="Normal"/>
    <w:pPr>
      <w:spacing w:after="120"/>
      <w:ind w:left="1415"/>
      <w:contextualSpacing/>
    </w:pPr>
  </w:style>
  <w:style w:type="paragraph" w:styleId="ListNumber">
    <w:name w:val="List Number"/>
    <w:basedOn w:val="Normal"/>
    <w:pPr>
      <w:tabs>
        <w:tab w:val="num" w:pos="360"/>
      </w:tabs>
      <w:contextualSpacing/>
    </w:pPr>
  </w:style>
  <w:style w:type="paragraph" w:styleId="ListNumber2">
    <w:name w:val="List Number 2"/>
    <w:basedOn w:val="Normal"/>
    <w:pPr>
      <w:tabs>
        <w:tab w:val="num" w:pos="360"/>
      </w:tabs>
      <w:contextualSpacing/>
    </w:pPr>
  </w:style>
  <w:style w:type="paragraph" w:styleId="ListNumber3">
    <w:name w:val="List Number 3"/>
    <w:basedOn w:val="Normal"/>
    <w:pPr>
      <w:tabs>
        <w:tab w:val="num" w:pos="360"/>
      </w:tabs>
      <w:contextualSpacing/>
    </w:pPr>
  </w:style>
  <w:style w:type="paragraph" w:styleId="ListNumber4">
    <w:name w:val="List Number 4"/>
    <w:basedOn w:val="Normal"/>
    <w:pPr>
      <w:tabs>
        <w:tab w:val="num" w:pos="360"/>
      </w:tabs>
      <w:contextualSpacing/>
    </w:pPr>
  </w:style>
  <w:style w:type="paragraph" w:styleId="ListNumber5">
    <w:name w:val="List Number 5"/>
    <w:basedOn w:val="Normal"/>
    <w:pPr>
      <w:tabs>
        <w:tab w:val="num" w:pos="360"/>
      </w:tabs>
      <w:contextualSpacing/>
    </w:pPr>
  </w:style>
  <w:style w:type="paragraph" w:styleId="ListParagraph">
    <w:name w:val="List Paragraph"/>
    <w:basedOn w:val="Normal"/>
    <w:qFormat/>
    <w:pPr>
      <w:ind w:left="720"/>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eastAsia="en-US"/>
    </w:rPr>
  </w:style>
  <w:style w:type="character" w:customStyle="1" w:styleId="MacroTextChar">
    <w:name w:val="Macro Text Char"/>
    <w:link w:val="MacroText"/>
    <w:rPr>
      <w:rFonts w:ascii="Consolas" w:hAnsi="Consolas" w:cs="Consolas"/>
      <w:lang w:val="fr-CA" w:eastAsia="en-US"/>
    </w:rPr>
  </w:style>
  <w:style w:type="table" w:styleId="MediumGrid1">
    <w:name w:val="Medium Grid 1"/>
    <w:basedOn w:val="TableNormal"/>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rPr>
      <w:rFonts w:ascii="Cambria" w:eastAsia="SimSun" w:hAnsi="Cambria" w:cs="Angsana New"/>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rPr>
      <w:rFonts w:ascii="Cambria" w:eastAsia="SimSun" w:hAnsi="Cambria" w:cs="Angsana New"/>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rPr>
      <w:rFonts w:ascii="Cambria" w:eastAsia="SimSun" w:hAnsi="Cambria" w:cs="Angsana New"/>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rPr>
      <w:rFonts w:ascii="Cambria" w:eastAsia="SimSun" w:hAnsi="Cambria" w:cs="Angsana New"/>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rPr>
      <w:rFonts w:ascii="Cambria" w:eastAsia="SimSun" w:hAnsi="Cambria" w:cs="Angsana New"/>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rPr>
      <w:rFonts w:ascii="Cambria" w:eastAsia="SimSun" w:hAnsi="Cambria" w:cs="Angsana New"/>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rPr>
      <w:rFonts w:ascii="Cambria" w:eastAsia="SimSun" w:hAnsi="Cambria" w:cs="Angsana New"/>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rPr>
      <w:rFonts w:ascii="Cambria" w:eastAsia="SimSun" w:hAnsi="Cambria" w:cs="Angsana New"/>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rPr>
      <w:rFonts w:ascii="Cambria" w:eastAsia="SimSun" w:hAnsi="Cambria" w:cs="Angsana New"/>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rPr>
      <w:rFonts w:ascii="Cambria" w:eastAsia="SimSun" w:hAnsi="Cambria" w:cs="Angsana New"/>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rPr>
      <w:rFonts w:ascii="Cambria" w:eastAsia="SimSun" w:hAnsi="Cambria" w:cs="Angsana New"/>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rPr>
      <w:rFonts w:ascii="Cambria" w:eastAsia="SimSun" w:hAnsi="Cambria" w:cs="Angsana New"/>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rPr>
      <w:rFonts w:ascii="Cambria" w:eastAsia="SimSun" w:hAnsi="Cambria" w:cs="Angsana New"/>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rPr>
      <w:rFonts w:ascii="Cambria" w:eastAsia="SimSun" w:hAnsi="Cambria" w:cs="Angsana New"/>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Cambria" w:eastAsia="SimSun" w:hAnsi="Cambria" w:cs="Angsana New"/>
      <w:sz w:val="24"/>
    </w:rPr>
  </w:style>
  <w:style w:type="character" w:customStyle="1" w:styleId="MessageHeaderChar">
    <w:name w:val="Message Header Char"/>
    <w:link w:val="MessageHeader"/>
    <w:rPr>
      <w:rFonts w:ascii="Cambria" w:eastAsia="SimSun" w:hAnsi="Cambria" w:cs="Angsana New"/>
      <w:sz w:val="24"/>
      <w:szCs w:val="24"/>
      <w:shd w:val="pct20" w:color="auto" w:fill="auto"/>
      <w:lang w:val="fr-CA" w:eastAsia="en-US"/>
    </w:rPr>
  </w:style>
  <w:style w:type="paragraph" w:styleId="NoSpacing">
    <w:name w:val="No Spacing"/>
    <w:qFormat/>
    <w:pPr>
      <w:jc w:val="both"/>
    </w:pPr>
    <w:rPr>
      <w:rFonts w:ascii="Arial" w:hAnsi="Arial" w:cs="Arial"/>
      <w:szCs w:val="24"/>
      <w:lang w:eastAsia="en-US"/>
    </w:rPr>
  </w:style>
  <w:style w:type="paragraph" w:styleId="NormalWeb">
    <w:name w:val="Normal (Web)"/>
    <w:basedOn w:val="Normal"/>
    <w:rPr>
      <w:rFonts w:ascii="Times New Roman" w:hAnsi="Times New Roman" w:cs="Times New Roman"/>
      <w:sz w:val="24"/>
    </w:rPr>
  </w:style>
  <w:style w:type="paragraph" w:styleId="NormalIndent">
    <w:name w:val="Normal Indent"/>
    <w:basedOn w:val="Normal"/>
    <w:pPr>
      <w:ind w:left="720"/>
    </w:pPr>
  </w:style>
  <w:style w:type="paragraph" w:styleId="NoteHeading">
    <w:name w:val="Note Heading"/>
    <w:basedOn w:val="Normal"/>
    <w:next w:val="Normal"/>
    <w:link w:val="NoteHeadingChar"/>
    <w:pPr>
      <w:spacing w:after="0"/>
    </w:pPr>
  </w:style>
  <w:style w:type="character" w:customStyle="1" w:styleId="NoteHeadingChar">
    <w:name w:val="Note Heading Char"/>
    <w:link w:val="NoteHeading"/>
    <w:rPr>
      <w:rFonts w:ascii="Arial" w:hAnsi="Arial" w:cs="Arial"/>
      <w:szCs w:val="24"/>
      <w:lang w:val="fr-CA" w:eastAsia="en-US"/>
    </w:rPr>
  </w:style>
  <w:style w:type="character" w:styleId="PlaceholderText">
    <w:name w:val="Placeholder Text"/>
    <w:rPr>
      <w:color w:val="808080"/>
    </w:rPr>
  </w:style>
  <w:style w:type="paragraph" w:styleId="PlainText">
    <w:name w:val="Plain Text"/>
    <w:basedOn w:val="Normal"/>
    <w:link w:val="PlainTextChar"/>
    <w:pPr>
      <w:spacing w:after="0"/>
    </w:pPr>
    <w:rPr>
      <w:rFonts w:ascii="Consolas" w:hAnsi="Consolas" w:cs="Consolas"/>
      <w:sz w:val="21"/>
      <w:szCs w:val="21"/>
    </w:rPr>
  </w:style>
  <w:style w:type="character" w:customStyle="1" w:styleId="PlainTextChar">
    <w:name w:val="Plain Text Char"/>
    <w:link w:val="PlainText"/>
    <w:rPr>
      <w:rFonts w:ascii="Consolas" w:hAnsi="Consolas" w:cs="Consolas"/>
      <w:sz w:val="21"/>
      <w:szCs w:val="21"/>
      <w:lang w:val="fr-CA" w:eastAsia="en-US"/>
    </w:rPr>
  </w:style>
  <w:style w:type="paragraph" w:styleId="Quote">
    <w:name w:val="Quote"/>
    <w:basedOn w:val="Normal"/>
    <w:next w:val="Normal"/>
    <w:link w:val="QuoteChar"/>
    <w:qFormat/>
    <w:rPr>
      <w:i/>
      <w:iCs/>
      <w:color w:val="000000"/>
    </w:rPr>
  </w:style>
  <w:style w:type="character" w:customStyle="1" w:styleId="QuoteChar">
    <w:name w:val="Quote Char"/>
    <w:link w:val="Quote"/>
    <w:rPr>
      <w:rFonts w:ascii="Arial" w:hAnsi="Arial" w:cs="Arial"/>
      <w:i/>
      <w:iCs/>
      <w:color w:val="000000"/>
      <w:szCs w:val="24"/>
      <w:lang w:val="fr-CA" w:eastAsia="en-US"/>
    </w:rPr>
  </w:style>
  <w:style w:type="paragraph" w:styleId="Salutation">
    <w:name w:val="Salutation"/>
    <w:basedOn w:val="Normal"/>
    <w:next w:val="Normal"/>
    <w:link w:val="SalutationChar"/>
  </w:style>
  <w:style w:type="character" w:customStyle="1" w:styleId="SalutationChar">
    <w:name w:val="Salutation Char"/>
    <w:link w:val="Salutation"/>
    <w:rPr>
      <w:rFonts w:ascii="Arial" w:hAnsi="Arial" w:cs="Arial"/>
      <w:szCs w:val="24"/>
      <w:lang w:val="fr-CA" w:eastAsia="en-US"/>
    </w:rPr>
  </w:style>
  <w:style w:type="paragraph" w:styleId="Signature">
    <w:name w:val="Signature"/>
    <w:basedOn w:val="Normal"/>
    <w:link w:val="SignatureChar"/>
    <w:pPr>
      <w:spacing w:after="0"/>
      <w:ind w:left="4252"/>
    </w:pPr>
  </w:style>
  <w:style w:type="character" w:customStyle="1" w:styleId="SignatureChar">
    <w:name w:val="Signature Char"/>
    <w:link w:val="Signature"/>
    <w:rPr>
      <w:rFonts w:ascii="Arial" w:hAnsi="Arial" w:cs="Arial"/>
      <w:szCs w:val="24"/>
      <w:lang w:val="fr-CA" w:eastAsia="en-US"/>
    </w:rPr>
  </w:style>
  <w:style w:type="character" w:styleId="Strong">
    <w:name w:val="Strong"/>
    <w:qFormat/>
    <w:rPr>
      <w:b/>
      <w:bCs/>
    </w:rPr>
  </w:style>
  <w:style w:type="character" w:styleId="SubtleEmphasis">
    <w:name w:val="Subtle Emphasis"/>
    <w:qFormat/>
    <w:rPr>
      <w:i/>
      <w:iCs/>
      <w:color w:val="808080"/>
    </w:rPr>
  </w:style>
  <w:style w:type="character" w:styleId="SubtleReference">
    <w:name w:val="Subtle Reference"/>
    <w:qFormat/>
    <w:rPr>
      <w:smallCaps/>
      <w:color w:val="C0504D"/>
      <w:u w:val="single"/>
    </w:rPr>
  </w:style>
  <w:style w:type="table" w:styleId="Table3Deffects1">
    <w:name w:val="Table 3D effects 1"/>
    <w:basedOn w:val="TableNormal"/>
    <w:pPr>
      <w:spacing w:after="24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pPr>
      <w:spacing w:after="24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pPr>
      <w:spacing w:after="24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pPr>
      <w:spacing w:after="24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pPr>
      <w:spacing w:after="24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pPr>
      <w:spacing w:after="24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pPr>
      <w:spacing w:after="24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pPr>
      <w:spacing w:after="24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pPr>
      <w:spacing w:after="24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pPr>
      <w:spacing w:after="24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pPr>
      <w:spacing w:after="24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pPr>
      <w:spacing w:after="24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pPr>
      <w:spacing w:after="24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pPr>
      <w:spacing w:after="24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pPr>
      <w:spacing w:after="24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pPr>
      <w:spacing w:after="24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pPr>
      <w:spacing w:after="24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pPr>
      <w:spacing w:after="24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pPr>
      <w:spacing w:after="24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pPr>
      <w:spacing w:after="24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pPr>
      <w:spacing w:after="24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pPr>
      <w:spacing w:after="24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pPr>
      <w:spacing w:after="24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pPr>
      <w:spacing w:after="24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pPr>
      <w:spacing w:after="24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pPr>
      <w:spacing w:after="24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pPr>
      <w:spacing w:after="24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pPr>
      <w:spacing w:after="24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pPr>
      <w:spacing w:after="24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pPr>
      <w:spacing w:after="24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pPr>
      <w:spacing w:after="24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pPr>
      <w:spacing w:after="24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pPr>
      <w:spacing w:after="24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pPr>
      <w:spacing w:after="0"/>
      <w:ind w:left="200" w:hanging="200"/>
    </w:pPr>
  </w:style>
  <w:style w:type="paragraph" w:styleId="TableofFigures">
    <w:name w:val="table of figures"/>
    <w:basedOn w:val="Normal"/>
    <w:next w:val="Normal"/>
    <w:pPr>
      <w:spacing w:after="0"/>
    </w:pPr>
  </w:style>
  <w:style w:type="table" w:styleId="TableProfessional">
    <w:name w:val="Table Professional"/>
    <w:basedOn w:val="TableNormal"/>
    <w:pPr>
      <w:spacing w:after="24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pPr>
      <w:spacing w:after="24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pPr>
      <w:spacing w:after="24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pPr>
      <w:spacing w:after="24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pPr>
      <w:spacing w:after="24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pPr>
      <w:spacing w:after="24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pPr>
      <w:spacing w:after="2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pPr>
      <w:spacing w:after="24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pPr>
      <w:spacing w:after="24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pPr>
      <w:spacing w:after="24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pPr>
      <w:spacing w:before="120"/>
    </w:pPr>
    <w:rPr>
      <w:rFonts w:ascii="Cambria" w:eastAsia="SimSun" w:hAnsi="Cambria" w:cs="Angsana New"/>
      <w:b/>
      <w:bCs/>
      <w:sz w:val="24"/>
    </w:rPr>
  </w:style>
  <w:style w:type="paragraph" w:styleId="TOC3">
    <w:name w:val="toc 3"/>
    <w:basedOn w:val="Normal"/>
    <w:next w:val="Normal"/>
    <w:autoRedefine/>
    <w:pPr>
      <w:spacing w:after="100"/>
      <w:ind w:left="400"/>
    </w:pPr>
  </w:style>
  <w:style w:type="paragraph" w:styleId="TOC4">
    <w:name w:val="toc 4"/>
    <w:basedOn w:val="Normal"/>
    <w:next w:val="Normal"/>
    <w:autoRedefine/>
    <w:pPr>
      <w:spacing w:after="100"/>
      <w:ind w:left="600"/>
    </w:pPr>
  </w:style>
  <w:style w:type="paragraph" w:styleId="TOC5">
    <w:name w:val="toc 5"/>
    <w:basedOn w:val="Normal"/>
    <w:next w:val="Normal"/>
    <w:autoRedefine/>
    <w:pPr>
      <w:spacing w:after="100"/>
      <w:ind w:left="800"/>
    </w:pPr>
  </w:style>
  <w:style w:type="paragraph" w:styleId="TOC6">
    <w:name w:val="toc 6"/>
    <w:basedOn w:val="Normal"/>
    <w:next w:val="Normal"/>
    <w:autoRedefine/>
    <w:pPr>
      <w:spacing w:after="100"/>
      <w:ind w:left="1000"/>
    </w:pPr>
  </w:style>
  <w:style w:type="paragraph" w:styleId="TOC7">
    <w:name w:val="toc 7"/>
    <w:basedOn w:val="Normal"/>
    <w:next w:val="Normal"/>
    <w:autoRedefine/>
    <w:pPr>
      <w:spacing w:after="100"/>
      <w:ind w:left="1200"/>
    </w:pPr>
  </w:style>
  <w:style w:type="paragraph" w:styleId="TOC8">
    <w:name w:val="toc 8"/>
    <w:basedOn w:val="Normal"/>
    <w:next w:val="Normal"/>
    <w:autoRedefine/>
    <w:pPr>
      <w:spacing w:after="100"/>
      <w:ind w:left="1400"/>
    </w:pPr>
  </w:style>
  <w:style w:type="paragraph" w:styleId="TOC9">
    <w:name w:val="toc 9"/>
    <w:basedOn w:val="Normal"/>
    <w:next w:val="Normal"/>
    <w:autoRedefine/>
    <w:pPr>
      <w:spacing w:after="100"/>
      <w:ind w:left="1600"/>
    </w:pPr>
  </w:style>
  <w:style w:type="paragraph" w:styleId="TOCHeading">
    <w:name w:val="TOC Heading"/>
    <w:basedOn w:val="Heading1"/>
    <w:next w:val="Normal"/>
    <w:qFormat/>
    <w:pPr>
      <w:keepLines/>
      <w:spacing w:before="480" w:after="0"/>
      <w:jc w:val="both"/>
      <w:outlineLvl w:val="9"/>
    </w:pPr>
    <w:rPr>
      <w:rFonts w:ascii="Cambria" w:eastAsia="SimSun" w:hAnsi="Cambria" w:cs="Angsana New"/>
      <w:color w:val="365F91"/>
      <w:sz w:val="28"/>
      <w:szCs w:val="28"/>
    </w:rPr>
  </w:style>
  <w:style w:type="paragraph" w:customStyle="1" w:styleId="PartiesNumbered">
    <w:name w:val="*Parties=Numbered"/>
    <w:basedOn w:val="zz1794baseparties"/>
    <w:pPr>
      <w:numPr>
        <w:numId w:val="1"/>
      </w:numPr>
    </w:pPr>
  </w:style>
  <w:style w:type="paragraph" w:customStyle="1" w:styleId="BodyTextPrecedentNote">
    <w:name w:val="#BodyText=Precedent Note"/>
    <w:basedOn w:val="BodyText0"/>
    <w:pPr>
      <w:numPr>
        <w:numId w:val="2"/>
      </w:numPr>
    </w:pPr>
    <w:rPr>
      <w:b/>
      <w:i/>
      <w:color w:val="002060"/>
    </w:rPr>
  </w:style>
  <w:style w:type="character" w:customStyle="1" w:styleId="DeltaViewInsertion">
    <w:name w:val="DeltaView Insertion"/>
    <w:rPr>
      <w:color w:val="0000FF"/>
      <w:spacing w:val="0"/>
      <w:u w:val="double"/>
    </w:rPr>
  </w:style>
  <w:style w:type="character" w:customStyle="1" w:styleId="zz1794baseheadingCar">
    <w:name w:val="zz1794base heading Car"/>
    <w:link w:val="zz1794baseheading"/>
    <w:rPr>
      <w:rFonts w:ascii="Arial" w:hAnsi="Arial"/>
      <w:lang w:eastAsia="en-CA"/>
    </w:rPr>
  </w:style>
  <w:style w:type="character" w:customStyle="1" w:styleId="HeadingDocTitleCar">
    <w:name w:val="%Heading=Doc Title Car"/>
    <w:link w:val="HeadingDocTitle"/>
    <w:rPr>
      <w:rFonts w:ascii="Arial" w:hAnsi="Arial"/>
      <w:b/>
      <w:caps/>
      <w:sz w:val="24"/>
      <w:lang w:eastAsia="en-CA"/>
    </w:rPr>
  </w:style>
  <w:style w:type="paragraph" w:customStyle="1" w:styleId="StandardFRL1">
    <w:name w:val="StandardFR_L1"/>
    <w:basedOn w:val="Normal"/>
    <w:next w:val="StandardFRL2"/>
    <w:link w:val="StandardFRL1Car"/>
    <w:pPr>
      <w:keepNext/>
      <w:numPr>
        <w:numId w:val="3"/>
      </w:numPr>
      <w:outlineLvl w:val="0"/>
    </w:pPr>
    <w:rPr>
      <w:b/>
    </w:rPr>
  </w:style>
  <w:style w:type="paragraph" w:customStyle="1" w:styleId="StandardFRL2">
    <w:name w:val="StandardFR_L2"/>
    <w:basedOn w:val="Normal"/>
    <w:pPr>
      <w:numPr>
        <w:ilvl w:val="1"/>
        <w:numId w:val="3"/>
      </w:numPr>
      <w:outlineLvl w:val="1"/>
    </w:pPr>
  </w:style>
  <w:style w:type="paragraph" w:customStyle="1" w:styleId="StandardFRL3">
    <w:name w:val="StandardFR_L3"/>
    <w:basedOn w:val="Normal"/>
    <w:pPr>
      <w:numPr>
        <w:ilvl w:val="2"/>
        <w:numId w:val="3"/>
      </w:numPr>
      <w:outlineLvl w:val="2"/>
    </w:pPr>
  </w:style>
  <w:style w:type="paragraph" w:customStyle="1" w:styleId="StandardFRL4">
    <w:name w:val="StandardFR_L4"/>
    <w:basedOn w:val="Normal"/>
    <w:pPr>
      <w:numPr>
        <w:ilvl w:val="3"/>
        <w:numId w:val="3"/>
      </w:numPr>
      <w:outlineLvl w:val="3"/>
    </w:pPr>
  </w:style>
  <w:style w:type="paragraph" w:customStyle="1" w:styleId="StandardFRL5">
    <w:name w:val="StandardFR_L5"/>
    <w:basedOn w:val="Normal"/>
    <w:pPr>
      <w:numPr>
        <w:ilvl w:val="4"/>
        <w:numId w:val="3"/>
      </w:numPr>
      <w:outlineLvl w:val="4"/>
    </w:pPr>
  </w:style>
  <w:style w:type="paragraph" w:customStyle="1" w:styleId="StandardFRL6">
    <w:name w:val="StandardFR_L6"/>
    <w:basedOn w:val="Normal"/>
    <w:pPr>
      <w:numPr>
        <w:ilvl w:val="5"/>
        <w:numId w:val="3"/>
      </w:numPr>
      <w:outlineLvl w:val="5"/>
    </w:pPr>
  </w:style>
  <w:style w:type="paragraph" w:customStyle="1" w:styleId="StandardFRL7">
    <w:name w:val="StandardFR_L7"/>
    <w:basedOn w:val="Normal"/>
    <w:pPr>
      <w:numPr>
        <w:ilvl w:val="6"/>
        <w:numId w:val="3"/>
      </w:numPr>
      <w:outlineLvl w:val="6"/>
    </w:pPr>
  </w:style>
  <w:style w:type="paragraph" w:customStyle="1" w:styleId="StandardFRL8">
    <w:name w:val="StandardFR_L8"/>
    <w:basedOn w:val="Normal"/>
    <w:pPr>
      <w:numPr>
        <w:ilvl w:val="7"/>
        <w:numId w:val="3"/>
      </w:numPr>
      <w:outlineLvl w:val="7"/>
    </w:pPr>
  </w:style>
  <w:style w:type="paragraph" w:customStyle="1" w:styleId="StandardFRL9">
    <w:name w:val="StandardFR_L9"/>
    <w:basedOn w:val="Normal"/>
    <w:pPr>
      <w:numPr>
        <w:ilvl w:val="8"/>
        <w:numId w:val="3"/>
      </w:numPr>
      <w:outlineLvl w:val="8"/>
    </w:pPr>
  </w:style>
  <w:style w:type="paragraph" w:customStyle="1" w:styleId="StandardFRNoL1">
    <w:name w:val="StandardFR_No#L1"/>
    <w:basedOn w:val="Normal"/>
    <w:pPr>
      <w:ind w:left="720"/>
    </w:pPr>
  </w:style>
  <w:style w:type="paragraph" w:customStyle="1" w:styleId="StandardFRNoL2">
    <w:name w:val="StandardFR_No#L2"/>
    <w:basedOn w:val="Normal"/>
    <w:pPr>
      <w:ind w:left="720"/>
    </w:pPr>
  </w:style>
  <w:style w:type="paragraph" w:customStyle="1" w:styleId="StandardFRNoL3">
    <w:name w:val="StandardFR_No#L3"/>
    <w:basedOn w:val="Normal"/>
    <w:pPr>
      <w:ind w:left="1440"/>
    </w:pPr>
  </w:style>
  <w:style w:type="paragraph" w:customStyle="1" w:styleId="StandardFRNoL4">
    <w:name w:val="StandardFR_No#L4"/>
    <w:basedOn w:val="Normal"/>
    <w:pPr>
      <w:ind w:left="2160"/>
    </w:pPr>
  </w:style>
  <w:style w:type="paragraph" w:customStyle="1" w:styleId="StandardFRNoL5">
    <w:name w:val="StandardFR_No#L5"/>
    <w:basedOn w:val="Normal"/>
    <w:pPr>
      <w:ind w:left="2880"/>
    </w:pPr>
  </w:style>
  <w:style w:type="paragraph" w:customStyle="1" w:styleId="StandardFRNoL6">
    <w:name w:val="StandardFR_No#L6"/>
    <w:basedOn w:val="Normal"/>
    <w:pPr>
      <w:ind w:left="3600"/>
    </w:pPr>
  </w:style>
  <w:style w:type="paragraph" w:customStyle="1" w:styleId="StandardFRNoL7">
    <w:name w:val="StandardFR_No#L7"/>
    <w:basedOn w:val="Normal"/>
    <w:pPr>
      <w:ind w:left="4320"/>
    </w:pPr>
  </w:style>
  <w:style w:type="paragraph" w:customStyle="1" w:styleId="StandardFRNoL8">
    <w:name w:val="StandardFR_No#L8"/>
    <w:basedOn w:val="Normal"/>
    <w:pPr>
      <w:ind w:left="5040"/>
    </w:pPr>
  </w:style>
  <w:style w:type="paragraph" w:customStyle="1" w:styleId="StandardFRNoL9">
    <w:name w:val="StandardFR_No#L9"/>
    <w:basedOn w:val="Normal"/>
    <w:pPr>
      <w:ind w:left="5760"/>
    </w:pPr>
  </w:style>
  <w:style w:type="numbering" w:customStyle="1" w:styleId="StandardFRList">
    <w:name w:val="_StandardFR List"/>
    <w:basedOn w:val="NoList"/>
    <w:pPr>
      <w:numPr>
        <w:numId w:val="4"/>
      </w:numPr>
    </w:pPr>
  </w:style>
  <w:style w:type="character" w:customStyle="1" w:styleId="StandardFRL1Car">
    <w:name w:val="StandardFR_L1 Car"/>
    <w:link w:val="StandardFRL1"/>
    <w:rPr>
      <w:rFonts w:ascii="Arial" w:hAnsi="Arial" w:cs="Arial"/>
      <w:b/>
      <w:szCs w:val="24"/>
      <w:lang w:eastAsia="en-US"/>
    </w:rPr>
  </w:style>
  <w:style w:type="paragraph" w:styleId="Revision">
    <w:name w:val="Revision"/>
    <w:hidden/>
    <w:rsid w:val="00FE6070"/>
    <w:rPr>
      <w:rFonts w:ascii="Arial" w:hAnsi="Arial" w:cs="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eader" Target="header5.xml"/><Relationship Id="rId21" Type="http://schemas.openxmlformats.org/officeDocument/2006/relationships/footer" Target="footer5.xml"/><Relationship Id="rId22" Type="http://schemas.openxmlformats.org/officeDocument/2006/relationships/header" Target="header6.xml"/><Relationship Id="rId23" Type="http://schemas.openxmlformats.org/officeDocument/2006/relationships/footer" Target="footer6.xml"/><Relationship Id="rId24" Type="http://schemas.openxmlformats.org/officeDocument/2006/relationships/header" Target="header7.xml"/><Relationship Id="rId25" Type="http://schemas.openxmlformats.org/officeDocument/2006/relationships/footer" Target="footer7.xml"/><Relationship Id="rId26" Type="http://schemas.openxmlformats.org/officeDocument/2006/relationships/header" Target="header8.xml"/><Relationship Id="rId27" Type="http://schemas.openxmlformats.org/officeDocument/2006/relationships/footer" Target="footer8.xml"/><Relationship Id="rId28" Type="http://schemas.openxmlformats.org/officeDocument/2006/relationships/header" Target="header9.xml"/><Relationship Id="rId29" Type="http://schemas.openxmlformats.org/officeDocument/2006/relationships/footer" Target="footer9.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mailto:cary@walkin-games.com" TargetMode="External"/><Relationship Id="rId11" Type="http://schemas.openxmlformats.org/officeDocument/2006/relationships/hyperlink" Target="mailto:matthew@bzrempire.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header" Target="header4.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8049D-004E-2A40-8CE9-54867C873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7690</Words>
  <Characters>43833</Characters>
  <Application>Microsoft Macintosh Word</Application>
  <DocSecurity>0</DocSecurity>
  <Lines>365</Lines>
  <Paragraphs>102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51421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2014-02-19T02:42:00Z</dcterms:created>
  <dcterms:modified xsi:type="dcterms:W3CDTF">2014-03-25T02:59:00Z</dcterms:modified>
</cp:coreProperties>
</file>