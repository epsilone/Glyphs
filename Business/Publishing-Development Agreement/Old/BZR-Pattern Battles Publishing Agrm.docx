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EF88AF" w14:textId="77777777" w:rsidR="00285674" w:rsidRPr="00CE4B33" w:rsidRDefault="00FE23D5" w:rsidP="0059621C">
      <w:pPr>
        <w:tabs>
          <w:tab w:val="left" w:pos="180"/>
        </w:tabs>
        <w:jc w:val="center"/>
        <w:outlineLvl w:val="0"/>
        <w:rPr>
          <w:szCs w:val="20"/>
          <w:lang w:val="en-GB"/>
        </w:rPr>
      </w:pPr>
      <w:r>
        <w:rPr>
          <w:szCs w:val="20"/>
          <w:lang w:val="en-GB"/>
        </w:rPr>
        <w:t>PUBLISHING</w:t>
      </w:r>
      <w:r w:rsidR="00952E84" w:rsidRPr="00CE4B33">
        <w:rPr>
          <w:szCs w:val="20"/>
          <w:lang w:val="en-GB"/>
        </w:rPr>
        <w:t xml:space="preserve"> AGREEMENT</w:t>
      </w:r>
    </w:p>
    <w:p w14:paraId="135B75A6" w14:textId="77777777" w:rsidR="00952E84" w:rsidRPr="00CE4B33" w:rsidRDefault="00952E84" w:rsidP="0059621C">
      <w:pPr>
        <w:jc w:val="center"/>
        <w:outlineLvl w:val="0"/>
        <w:rPr>
          <w:szCs w:val="20"/>
          <w:lang w:val="en-GB"/>
        </w:rPr>
      </w:pPr>
      <w:r w:rsidRPr="00CE4B33">
        <w:rPr>
          <w:szCs w:val="20"/>
          <w:lang w:val="en-GB"/>
        </w:rPr>
        <w:t>BETWEEN</w:t>
      </w:r>
    </w:p>
    <w:p w14:paraId="36BD0D23" w14:textId="77777777" w:rsidR="00952E84" w:rsidRPr="00CE4B33" w:rsidRDefault="00FE23D5" w:rsidP="0059621C">
      <w:pPr>
        <w:jc w:val="center"/>
        <w:outlineLvl w:val="0"/>
        <w:rPr>
          <w:szCs w:val="20"/>
          <w:lang w:val="en-GB"/>
        </w:rPr>
      </w:pPr>
      <w:r>
        <w:rPr>
          <w:szCs w:val="20"/>
          <w:lang w:val="en-GB"/>
        </w:rPr>
        <w:t xml:space="preserve">BZR EMPIRE INC </w:t>
      </w:r>
      <w:r w:rsidR="00623700" w:rsidRPr="00CE4B33">
        <w:rPr>
          <w:szCs w:val="20"/>
          <w:lang w:val="en-GB"/>
        </w:rPr>
        <w:t xml:space="preserve">AND </w:t>
      </w:r>
      <w:r w:rsidRPr="00FE23D5">
        <w:rPr>
          <w:szCs w:val="20"/>
          <w:highlight w:val="yellow"/>
          <w:lang w:val="en-GB"/>
        </w:rPr>
        <w:t>WALKIN GAMES INC</w:t>
      </w:r>
    </w:p>
    <w:p w14:paraId="0DADDB86" w14:textId="77777777" w:rsidR="00952E84" w:rsidRPr="00CE4B33" w:rsidRDefault="00952E84" w:rsidP="00285674">
      <w:pPr>
        <w:jc w:val="center"/>
        <w:rPr>
          <w:szCs w:val="20"/>
          <w:lang w:val="en-GB"/>
        </w:rPr>
      </w:pPr>
    </w:p>
    <w:p w14:paraId="61CB550E" w14:textId="77777777" w:rsidR="00EF69E5" w:rsidRPr="00CE4B33" w:rsidRDefault="006D524C" w:rsidP="0016543F">
      <w:pPr>
        <w:jc w:val="both"/>
        <w:rPr>
          <w:szCs w:val="20"/>
          <w:lang w:val="en-GB"/>
        </w:rPr>
      </w:pPr>
      <w:r w:rsidRPr="00CE4B33">
        <w:rPr>
          <w:szCs w:val="20"/>
          <w:lang w:val="en-GB"/>
        </w:rPr>
        <w:tab/>
      </w:r>
      <w:r w:rsidR="00952E84" w:rsidRPr="00CE4B33">
        <w:rPr>
          <w:szCs w:val="20"/>
          <w:lang w:val="en-GB"/>
        </w:rPr>
        <w:t xml:space="preserve">The parties to this </w:t>
      </w:r>
      <w:r w:rsidR="00FE23D5">
        <w:rPr>
          <w:szCs w:val="20"/>
          <w:lang w:val="en-GB"/>
        </w:rPr>
        <w:t>Publishing</w:t>
      </w:r>
      <w:r w:rsidR="00952E84" w:rsidRPr="00CE4B33">
        <w:rPr>
          <w:szCs w:val="20"/>
          <w:lang w:val="en-GB"/>
        </w:rPr>
        <w:t xml:space="preserve"> </w:t>
      </w:r>
      <w:r w:rsidR="00A5691F" w:rsidRPr="00CE4B33">
        <w:rPr>
          <w:szCs w:val="20"/>
          <w:lang w:val="en-GB"/>
        </w:rPr>
        <w:t xml:space="preserve">Agreement dated </w:t>
      </w:r>
      <w:r w:rsidR="00BE3565" w:rsidRPr="00FE23D5">
        <w:rPr>
          <w:szCs w:val="20"/>
          <w:highlight w:val="yellow"/>
          <w:lang w:val="en-GB"/>
        </w:rPr>
        <w:t>[…]</w:t>
      </w:r>
      <w:r w:rsidR="00580BA5" w:rsidRPr="00CE4B33">
        <w:rPr>
          <w:szCs w:val="20"/>
          <w:lang w:val="en-GB"/>
        </w:rPr>
        <w:t xml:space="preserve"> (this “Agreement”) are: </w:t>
      </w:r>
      <w:r w:rsidR="00FE23D5" w:rsidRPr="00A742A0">
        <w:rPr>
          <w:szCs w:val="20"/>
          <w:highlight w:val="yellow"/>
          <w:lang w:val="en-GB"/>
        </w:rPr>
        <w:t>WALKIN GAMES INC</w:t>
      </w:r>
      <w:r w:rsidR="00623700" w:rsidRPr="00CE4B33">
        <w:rPr>
          <w:szCs w:val="20"/>
          <w:lang w:val="en-GB"/>
        </w:rPr>
        <w:t xml:space="preserve"> a company organized under the laws of </w:t>
      </w:r>
      <w:r w:rsidR="00FE23D5">
        <w:rPr>
          <w:szCs w:val="20"/>
          <w:lang w:val="en-GB"/>
        </w:rPr>
        <w:t>Ontario</w:t>
      </w:r>
      <w:r w:rsidR="00623700" w:rsidRPr="00CE4B33">
        <w:rPr>
          <w:szCs w:val="20"/>
          <w:lang w:val="en-GB"/>
        </w:rPr>
        <w:t xml:space="preserve"> </w:t>
      </w:r>
      <w:r w:rsidR="004D0431">
        <w:rPr>
          <w:szCs w:val="20"/>
          <w:lang w:val="en-GB"/>
        </w:rPr>
        <w:t xml:space="preserve">whose principal office is located at </w:t>
      </w:r>
      <w:r w:rsidR="00FE23D5" w:rsidRPr="00FE23D5">
        <w:rPr>
          <w:szCs w:val="20"/>
          <w:highlight w:val="yellow"/>
          <w:lang w:val="en-GB"/>
        </w:rPr>
        <w:t>[…]</w:t>
      </w:r>
      <w:r w:rsidR="00623700" w:rsidRPr="00CE4B33">
        <w:rPr>
          <w:szCs w:val="20"/>
          <w:lang w:val="en-GB"/>
        </w:rPr>
        <w:t xml:space="preserve"> </w:t>
      </w:r>
      <w:r w:rsidR="00412377" w:rsidRPr="00A742A0">
        <w:rPr>
          <w:szCs w:val="20"/>
          <w:highlight w:val="yellow"/>
          <w:lang w:val="en-GB"/>
        </w:rPr>
        <w:t>(</w:t>
      </w:r>
      <w:r w:rsidR="00A5691F" w:rsidRPr="00A742A0">
        <w:rPr>
          <w:szCs w:val="20"/>
          <w:highlight w:val="yellow"/>
          <w:lang w:val="en-GB"/>
        </w:rPr>
        <w:t>“</w:t>
      </w:r>
      <w:r w:rsidR="00FE23D5" w:rsidRPr="00A742A0">
        <w:rPr>
          <w:szCs w:val="20"/>
          <w:highlight w:val="yellow"/>
          <w:lang w:val="en-GB"/>
        </w:rPr>
        <w:t>WALKIN</w:t>
      </w:r>
      <w:r w:rsidR="00A5691F" w:rsidRPr="00A742A0">
        <w:rPr>
          <w:szCs w:val="20"/>
          <w:highlight w:val="yellow"/>
          <w:lang w:val="en-GB"/>
        </w:rPr>
        <w:t>”);</w:t>
      </w:r>
      <w:r w:rsidR="00623700" w:rsidRPr="00CE4B33">
        <w:rPr>
          <w:szCs w:val="20"/>
          <w:lang w:val="en-GB"/>
        </w:rPr>
        <w:t xml:space="preserve"> and </w:t>
      </w:r>
      <w:r w:rsidR="00FE23D5">
        <w:rPr>
          <w:szCs w:val="20"/>
          <w:lang w:val="en-GB"/>
        </w:rPr>
        <w:t>BZR EMPIRE</w:t>
      </w:r>
      <w:r w:rsidR="00887EB5">
        <w:rPr>
          <w:szCs w:val="20"/>
          <w:lang w:val="en-GB"/>
        </w:rPr>
        <w:t xml:space="preserve"> </w:t>
      </w:r>
      <w:r w:rsidR="00FE23D5">
        <w:rPr>
          <w:szCs w:val="20"/>
          <w:lang w:val="en-GB"/>
        </w:rPr>
        <w:t>INC</w:t>
      </w:r>
      <w:r w:rsidR="00825F15">
        <w:rPr>
          <w:szCs w:val="20"/>
          <w:lang w:val="en-GB"/>
        </w:rPr>
        <w:t>.</w:t>
      </w:r>
      <w:r w:rsidR="00AC328E" w:rsidRPr="00AC328E">
        <w:rPr>
          <w:szCs w:val="20"/>
          <w:lang w:val="en-GB"/>
        </w:rPr>
        <w:t xml:space="preserve"> a </w:t>
      </w:r>
      <w:r w:rsidR="00825F15">
        <w:rPr>
          <w:szCs w:val="20"/>
          <w:lang w:val="en-GB"/>
        </w:rPr>
        <w:t xml:space="preserve">company organized under the laws of the </w:t>
      </w:r>
      <w:r w:rsidR="00887EB5" w:rsidRPr="00FE23D5">
        <w:rPr>
          <w:szCs w:val="20"/>
          <w:highlight w:val="yellow"/>
          <w:lang w:val="en-GB"/>
        </w:rPr>
        <w:t>[...]</w:t>
      </w:r>
      <w:r w:rsidR="00825F15">
        <w:rPr>
          <w:szCs w:val="20"/>
          <w:lang w:val="en-GB"/>
        </w:rPr>
        <w:t xml:space="preserve">, with a principal office located at </w:t>
      </w:r>
      <w:r w:rsidR="00D731E8" w:rsidRPr="00FE23D5">
        <w:rPr>
          <w:szCs w:val="20"/>
          <w:highlight w:val="yellow"/>
          <w:lang w:val="en-GB"/>
        </w:rPr>
        <w:t>[…]</w:t>
      </w:r>
      <w:r w:rsidR="00887EB5">
        <w:rPr>
          <w:szCs w:val="20"/>
          <w:lang w:val="en-GB"/>
        </w:rPr>
        <w:t xml:space="preserve"> </w:t>
      </w:r>
      <w:r w:rsidR="00825F15">
        <w:rPr>
          <w:szCs w:val="20"/>
          <w:lang w:val="en-GB"/>
        </w:rPr>
        <w:t xml:space="preserve"> </w:t>
      </w:r>
      <w:r w:rsidR="00AC328E">
        <w:rPr>
          <w:szCs w:val="20"/>
          <w:lang w:val="en-GB"/>
        </w:rPr>
        <w:t>(</w:t>
      </w:r>
      <w:r w:rsidR="00623700" w:rsidRPr="00CE4B33">
        <w:rPr>
          <w:szCs w:val="20"/>
          <w:lang w:val="en-GB"/>
        </w:rPr>
        <w:t>“</w:t>
      </w:r>
      <w:r w:rsidR="00984063">
        <w:rPr>
          <w:szCs w:val="20"/>
          <w:lang w:val="en-GB"/>
        </w:rPr>
        <w:t>BZR</w:t>
      </w:r>
      <w:r w:rsidR="00623700" w:rsidRPr="00CE4B33">
        <w:rPr>
          <w:szCs w:val="20"/>
          <w:lang w:val="en-GB"/>
        </w:rPr>
        <w:t>”).</w:t>
      </w:r>
      <w:r w:rsidR="00A5691F" w:rsidRPr="00CE4B33">
        <w:rPr>
          <w:szCs w:val="20"/>
          <w:lang w:val="en-GB"/>
        </w:rPr>
        <w:t xml:space="preserve"> All Schedules and Exhibits attached to this Agreement are hereby made a part of this Agreement.</w:t>
      </w:r>
      <w:r w:rsidR="0060516A">
        <w:rPr>
          <w:szCs w:val="20"/>
          <w:lang w:val="en-GB"/>
        </w:rPr>
        <w:t xml:space="preserve"> This Agreement </w:t>
      </w:r>
      <w:r w:rsidR="004672EA">
        <w:rPr>
          <w:szCs w:val="20"/>
          <w:lang w:val="en-GB"/>
        </w:rPr>
        <w:t>replaces in totality</w:t>
      </w:r>
      <w:r w:rsidR="0060516A">
        <w:rPr>
          <w:szCs w:val="20"/>
          <w:lang w:val="en-GB"/>
        </w:rPr>
        <w:t xml:space="preserve"> </w:t>
      </w:r>
      <w:r w:rsidR="004672EA">
        <w:rPr>
          <w:szCs w:val="20"/>
          <w:lang w:val="en-GB"/>
        </w:rPr>
        <w:t>the Letter</w:t>
      </w:r>
      <w:r w:rsidR="0060516A">
        <w:rPr>
          <w:szCs w:val="20"/>
          <w:lang w:val="en-GB"/>
        </w:rPr>
        <w:t xml:space="preserve"> of Intent (“LOI”)</w:t>
      </w:r>
      <w:r w:rsidR="004672EA">
        <w:rPr>
          <w:szCs w:val="20"/>
          <w:lang w:val="en-GB"/>
        </w:rPr>
        <w:t xml:space="preserve"> signed </w:t>
      </w:r>
      <w:r w:rsidR="004672EA" w:rsidRPr="004672EA">
        <w:rPr>
          <w:szCs w:val="20"/>
          <w:highlight w:val="yellow"/>
          <w:lang w:val="en-GB"/>
        </w:rPr>
        <w:t>[…]</w:t>
      </w:r>
      <w:r w:rsidR="004672EA">
        <w:rPr>
          <w:szCs w:val="20"/>
          <w:lang w:val="en-GB"/>
        </w:rPr>
        <w:t>.</w:t>
      </w:r>
    </w:p>
    <w:p w14:paraId="508AEED3" w14:textId="77777777" w:rsidR="00EF69E5" w:rsidRPr="00CE4B33" w:rsidRDefault="00EF69E5" w:rsidP="0016543F">
      <w:pPr>
        <w:jc w:val="both"/>
        <w:rPr>
          <w:szCs w:val="20"/>
          <w:lang w:val="en-GB"/>
        </w:rPr>
      </w:pPr>
    </w:p>
    <w:p w14:paraId="7CF8EE57" w14:textId="77777777" w:rsidR="00A5691F" w:rsidRPr="00CE4B33" w:rsidRDefault="006D524C" w:rsidP="0016543F">
      <w:pPr>
        <w:jc w:val="both"/>
        <w:rPr>
          <w:szCs w:val="20"/>
          <w:lang w:val="en-GB"/>
        </w:rPr>
      </w:pPr>
      <w:r w:rsidRPr="00CE4B33">
        <w:rPr>
          <w:szCs w:val="20"/>
          <w:lang w:val="en-GB"/>
        </w:rPr>
        <w:tab/>
      </w:r>
      <w:r w:rsidR="00984063">
        <w:rPr>
          <w:szCs w:val="20"/>
          <w:lang w:val="en-GB"/>
        </w:rPr>
        <w:t>BZR</w:t>
      </w:r>
      <w:r w:rsidR="00EF69E5" w:rsidRPr="00CE4B33">
        <w:rPr>
          <w:szCs w:val="20"/>
          <w:lang w:val="en-GB"/>
        </w:rPr>
        <w:t xml:space="preserve"> is a develope</w:t>
      </w:r>
      <w:r w:rsidRPr="00CE4B33">
        <w:rPr>
          <w:szCs w:val="20"/>
          <w:lang w:val="en-GB"/>
        </w:rPr>
        <w:t>r</w:t>
      </w:r>
      <w:r w:rsidR="00984063">
        <w:rPr>
          <w:szCs w:val="20"/>
          <w:lang w:val="en-GB"/>
        </w:rPr>
        <w:t xml:space="preserve"> and publisher</w:t>
      </w:r>
      <w:r w:rsidR="00EF69E5" w:rsidRPr="00CE4B33">
        <w:rPr>
          <w:szCs w:val="20"/>
          <w:lang w:val="en-GB"/>
        </w:rPr>
        <w:t xml:space="preserve"> of </w:t>
      </w:r>
      <w:r w:rsidR="00A06BF7">
        <w:rPr>
          <w:szCs w:val="20"/>
          <w:lang w:val="en-GB"/>
        </w:rPr>
        <w:t xml:space="preserve">game applications and related </w:t>
      </w:r>
      <w:r w:rsidR="00EF69E5" w:rsidRPr="00CE4B33">
        <w:rPr>
          <w:szCs w:val="20"/>
          <w:lang w:val="en-GB"/>
        </w:rPr>
        <w:t xml:space="preserve">video game products. </w:t>
      </w:r>
      <w:r w:rsidR="00984063">
        <w:rPr>
          <w:szCs w:val="20"/>
          <w:lang w:val="en-GB"/>
        </w:rPr>
        <w:t>WALKIN</w:t>
      </w:r>
      <w:r w:rsidR="00EF69E5" w:rsidRPr="00CE4B33">
        <w:rPr>
          <w:szCs w:val="20"/>
          <w:lang w:val="en-GB"/>
        </w:rPr>
        <w:t xml:space="preserve"> is a </w:t>
      </w:r>
      <w:r w:rsidR="00984063">
        <w:rPr>
          <w:szCs w:val="20"/>
          <w:lang w:val="en-GB"/>
        </w:rPr>
        <w:t>creator of video game</w:t>
      </w:r>
      <w:r w:rsidR="00FE3CAD">
        <w:rPr>
          <w:szCs w:val="20"/>
          <w:lang w:val="en-GB"/>
        </w:rPr>
        <w:t xml:space="preserve"> designs and </w:t>
      </w:r>
      <w:proofErr w:type="gramStart"/>
      <w:r w:rsidR="00FE3CAD">
        <w:rPr>
          <w:szCs w:val="20"/>
          <w:lang w:val="en-GB"/>
        </w:rPr>
        <w:t>are</w:t>
      </w:r>
      <w:proofErr w:type="gramEnd"/>
      <w:r w:rsidR="00FE3CAD">
        <w:rPr>
          <w:szCs w:val="20"/>
          <w:lang w:val="en-GB"/>
        </w:rPr>
        <w:t xml:space="preserve"> co-</w:t>
      </w:r>
      <w:r w:rsidR="00887EB5">
        <w:rPr>
          <w:szCs w:val="20"/>
          <w:lang w:val="en-GB"/>
        </w:rPr>
        <w:t>develop</w:t>
      </w:r>
      <w:r w:rsidR="00FE3CAD">
        <w:rPr>
          <w:szCs w:val="20"/>
          <w:lang w:val="en-GB"/>
        </w:rPr>
        <w:t>ing</w:t>
      </w:r>
      <w:r w:rsidR="00887EB5">
        <w:rPr>
          <w:szCs w:val="20"/>
          <w:lang w:val="en-GB"/>
        </w:rPr>
        <w:t xml:space="preserve"> a game</w:t>
      </w:r>
      <w:r w:rsidR="00FE3CAD">
        <w:rPr>
          <w:szCs w:val="20"/>
          <w:lang w:val="en-GB"/>
        </w:rPr>
        <w:t>, Pattern Battles (“Game”) who hold the</w:t>
      </w:r>
      <w:r w:rsidR="00825F15">
        <w:rPr>
          <w:szCs w:val="20"/>
          <w:lang w:val="en-GB"/>
        </w:rPr>
        <w:t xml:space="preserve"> intellectual property </w:t>
      </w:r>
      <w:r w:rsidR="00A06BF7">
        <w:rPr>
          <w:szCs w:val="20"/>
          <w:lang w:val="en-GB"/>
        </w:rPr>
        <w:t xml:space="preserve">for </w:t>
      </w:r>
      <w:r w:rsidR="00FE3CAD">
        <w:rPr>
          <w:szCs w:val="20"/>
          <w:lang w:val="en-GB"/>
        </w:rPr>
        <w:t>the game concept</w:t>
      </w:r>
      <w:r w:rsidR="00A06BF7" w:rsidRPr="00A06BF7">
        <w:rPr>
          <w:szCs w:val="20"/>
          <w:lang w:val="en-GB"/>
        </w:rPr>
        <w:t>.</w:t>
      </w:r>
      <w:r w:rsidR="006E6BD7" w:rsidRPr="00CE4B33">
        <w:rPr>
          <w:szCs w:val="20"/>
          <w:lang w:val="en-GB"/>
        </w:rPr>
        <w:t xml:space="preserve"> Subject to the terms and conditions hereof, and in order that </w:t>
      </w:r>
      <w:r w:rsidR="00FE3CAD">
        <w:rPr>
          <w:szCs w:val="20"/>
          <w:lang w:val="en-GB"/>
        </w:rPr>
        <w:t>BZR</w:t>
      </w:r>
      <w:r w:rsidR="006E6BD7" w:rsidRPr="00CE4B33">
        <w:rPr>
          <w:szCs w:val="20"/>
          <w:lang w:val="en-GB"/>
        </w:rPr>
        <w:t xml:space="preserve"> may exclusively publish and distribute the “Product” (as defined below) on the “Platform” (as defined below)</w:t>
      </w:r>
      <w:r w:rsidR="00623700" w:rsidRPr="00CE4B33">
        <w:rPr>
          <w:szCs w:val="20"/>
          <w:lang w:val="en-GB"/>
        </w:rPr>
        <w:t xml:space="preserve"> </w:t>
      </w:r>
      <w:r w:rsidR="006E6BD7" w:rsidRPr="00CE4B33">
        <w:rPr>
          <w:szCs w:val="20"/>
          <w:lang w:val="en-GB"/>
        </w:rPr>
        <w:t>in the “Territor</w:t>
      </w:r>
      <w:r w:rsidR="000753AD" w:rsidRPr="00CE4B33">
        <w:rPr>
          <w:szCs w:val="20"/>
          <w:lang w:val="en-GB"/>
        </w:rPr>
        <w:t>y” (as defined below):</w:t>
      </w:r>
      <w:r w:rsidR="00652A82">
        <w:rPr>
          <w:szCs w:val="20"/>
          <w:lang w:val="en-GB"/>
        </w:rPr>
        <w:t xml:space="preserve"> </w:t>
      </w:r>
      <w:r w:rsidR="000753AD" w:rsidRPr="00CE4B33">
        <w:rPr>
          <w:szCs w:val="20"/>
          <w:lang w:val="en-GB"/>
        </w:rPr>
        <w:t>(</w:t>
      </w:r>
      <w:proofErr w:type="spellStart"/>
      <w:r w:rsidR="000753AD" w:rsidRPr="00CE4B33">
        <w:rPr>
          <w:szCs w:val="20"/>
          <w:lang w:val="en-GB"/>
        </w:rPr>
        <w:t>i</w:t>
      </w:r>
      <w:proofErr w:type="spellEnd"/>
      <w:r w:rsidR="000753AD" w:rsidRPr="00CE4B33">
        <w:rPr>
          <w:szCs w:val="20"/>
          <w:lang w:val="en-GB"/>
        </w:rPr>
        <w:t xml:space="preserve">) </w:t>
      </w:r>
      <w:r w:rsidR="0078027E">
        <w:rPr>
          <w:szCs w:val="20"/>
          <w:lang w:val="en-GB"/>
        </w:rPr>
        <w:t>WALKIN</w:t>
      </w:r>
      <w:r w:rsidR="000753AD" w:rsidRPr="00CE4B33">
        <w:rPr>
          <w:szCs w:val="20"/>
          <w:lang w:val="en-GB"/>
        </w:rPr>
        <w:t xml:space="preserve"> wishes</w:t>
      </w:r>
      <w:r w:rsidR="00623700" w:rsidRPr="00CE4B33">
        <w:rPr>
          <w:szCs w:val="20"/>
          <w:lang w:val="en-GB"/>
        </w:rPr>
        <w:t xml:space="preserve"> </w:t>
      </w:r>
      <w:r w:rsidR="0078027E">
        <w:rPr>
          <w:szCs w:val="20"/>
          <w:lang w:val="en-GB"/>
        </w:rPr>
        <w:t>engage in a co-develop relationship for</w:t>
      </w:r>
      <w:r w:rsidR="000753AD" w:rsidRPr="00CE4B33">
        <w:rPr>
          <w:szCs w:val="20"/>
          <w:lang w:val="en-GB"/>
        </w:rPr>
        <w:t xml:space="preserve"> </w:t>
      </w:r>
      <w:r w:rsidR="0078027E">
        <w:rPr>
          <w:szCs w:val="20"/>
          <w:lang w:val="en-GB"/>
        </w:rPr>
        <w:t>“</w:t>
      </w:r>
      <w:r w:rsidR="00887EB5">
        <w:rPr>
          <w:szCs w:val="20"/>
          <w:lang w:val="en-GB"/>
        </w:rPr>
        <w:t>the game</w:t>
      </w:r>
      <w:r w:rsidR="0078027E">
        <w:rPr>
          <w:szCs w:val="20"/>
          <w:lang w:val="en-GB"/>
        </w:rPr>
        <w:t>”</w:t>
      </w:r>
      <w:r w:rsidR="00887EB5">
        <w:rPr>
          <w:szCs w:val="20"/>
          <w:lang w:val="en-GB"/>
        </w:rPr>
        <w:t xml:space="preserve"> </w:t>
      </w:r>
      <w:r w:rsidR="0078027E">
        <w:rPr>
          <w:szCs w:val="20"/>
          <w:lang w:val="en-GB"/>
        </w:rPr>
        <w:t>on</w:t>
      </w:r>
      <w:r w:rsidR="00887EB5">
        <w:rPr>
          <w:szCs w:val="20"/>
          <w:lang w:val="en-GB"/>
        </w:rPr>
        <w:t xml:space="preserve">to </w:t>
      </w:r>
      <w:r w:rsidR="0078027E">
        <w:rPr>
          <w:szCs w:val="20"/>
          <w:lang w:val="en-GB"/>
        </w:rPr>
        <w:t>the “Platform” (as defined below)</w:t>
      </w:r>
      <w:r w:rsidR="000753AD" w:rsidRPr="00CE4B33">
        <w:rPr>
          <w:szCs w:val="20"/>
          <w:lang w:val="en-GB"/>
        </w:rPr>
        <w:t xml:space="preserve">; (ii) </w:t>
      </w:r>
      <w:r w:rsidR="0078027E">
        <w:rPr>
          <w:szCs w:val="20"/>
          <w:lang w:val="en-GB"/>
        </w:rPr>
        <w:t>WALKIN</w:t>
      </w:r>
      <w:r w:rsidR="000753AD" w:rsidRPr="00CE4B33">
        <w:rPr>
          <w:szCs w:val="20"/>
          <w:lang w:val="en-GB"/>
        </w:rPr>
        <w:t xml:space="preserve"> </w:t>
      </w:r>
      <w:r w:rsidR="000753AD" w:rsidRPr="00652A82">
        <w:rPr>
          <w:szCs w:val="20"/>
          <w:lang w:val="en-GB"/>
        </w:rPr>
        <w:t xml:space="preserve">wishes to </w:t>
      </w:r>
      <w:r w:rsidR="00AA4EAA" w:rsidRPr="00652A82">
        <w:rPr>
          <w:szCs w:val="20"/>
          <w:lang w:val="en-GB"/>
        </w:rPr>
        <w:t>license the “</w:t>
      </w:r>
      <w:r w:rsidR="00E5587E">
        <w:rPr>
          <w:szCs w:val="20"/>
          <w:lang w:val="en-GB"/>
        </w:rPr>
        <w:t xml:space="preserve">Intellectual </w:t>
      </w:r>
      <w:r w:rsidR="00623700" w:rsidRPr="00652A82">
        <w:rPr>
          <w:szCs w:val="20"/>
          <w:lang w:val="en-GB"/>
        </w:rPr>
        <w:t>Property”</w:t>
      </w:r>
      <w:r w:rsidR="00E5587E">
        <w:rPr>
          <w:szCs w:val="20"/>
          <w:lang w:val="en-GB"/>
        </w:rPr>
        <w:t xml:space="preserve"> (as defined below)</w:t>
      </w:r>
      <w:r w:rsidR="00623700" w:rsidRPr="00652A82">
        <w:rPr>
          <w:szCs w:val="20"/>
          <w:lang w:val="en-GB"/>
        </w:rPr>
        <w:t xml:space="preserve"> </w:t>
      </w:r>
      <w:r w:rsidR="00BA1A4E" w:rsidRPr="00652A82">
        <w:rPr>
          <w:szCs w:val="20"/>
          <w:lang w:val="en-GB"/>
        </w:rPr>
        <w:t>to</w:t>
      </w:r>
      <w:r w:rsidR="0078027E">
        <w:rPr>
          <w:szCs w:val="20"/>
          <w:lang w:val="en-GB"/>
        </w:rPr>
        <w:t xml:space="preserve"> </w:t>
      </w:r>
      <w:r w:rsidR="001B6106">
        <w:rPr>
          <w:szCs w:val="20"/>
          <w:lang w:val="en-GB"/>
        </w:rPr>
        <w:t>the “Developer” (as defined below)</w:t>
      </w:r>
      <w:r w:rsidR="00BA1A4E" w:rsidRPr="00652A82">
        <w:rPr>
          <w:szCs w:val="20"/>
          <w:lang w:val="en-GB"/>
        </w:rPr>
        <w:t xml:space="preserve"> in connection with such Product on the Platform </w:t>
      </w:r>
      <w:r w:rsidR="00AA4EAA" w:rsidRPr="00652A82">
        <w:rPr>
          <w:szCs w:val="20"/>
          <w:lang w:val="en-GB"/>
        </w:rPr>
        <w:t xml:space="preserve">per the terms </w:t>
      </w:r>
      <w:r w:rsidR="00274159" w:rsidRPr="00652A82">
        <w:rPr>
          <w:szCs w:val="20"/>
          <w:lang w:val="en-GB"/>
        </w:rPr>
        <w:t>herein</w:t>
      </w:r>
      <w:r w:rsidR="00AA4EAA" w:rsidRPr="00652A82">
        <w:rPr>
          <w:szCs w:val="20"/>
          <w:lang w:val="en-GB"/>
        </w:rPr>
        <w:t xml:space="preserve">; and (iii) </w:t>
      </w:r>
      <w:r w:rsidR="0078027E">
        <w:rPr>
          <w:szCs w:val="20"/>
          <w:lang w:val="en-GB"/>
        </w:rPr>
        <w:t>WALKIN</w:t>
      </w:r>
      <w:r w:rsidR="00AA4EAA" w:rsidRPr="00652A82">
        <w:rPr>
          <w:szCs w:val="20"/>
          <w:lang w:val="en-GB"/>
        </w:rPr>
        <w:t xml:space="preserve"> wish</w:t>
      </w:r>
      <w:r w:rsidR="00320B20">
        <w:rPr>
          <w:szCs w:val="20"/>
          <w:lang w:val="en-GB"/>
        </w:rPr>
        <w:t>es</w:t>
      </w:r>
      <w:r w:rsidR="008125B6" w:rsidRPr="00652A82">
        <w:rPr>
          <w:szCs w:val="20"/>
          <w:lang w:val="en-GB"/>
        </w:rPr>
        <w:t xml:space="preserve"> to grant to </w:t>
      </w:r>
      <w:r w:rsidR="0078027E">
        <w:rPr>
          <w:szCs w:val="20"/>
          <w:lang w:val="en-GB"/>
        </w:rPr>
        <w:t>BZR</w:t>
      </w:r>
      <w:r w:rsidR="008125B6" w:rsidRPr="00652A82">
        <w:rPr>
          <w:szCs w:val="20"/>
          <w:lang w:val="en-GB"/>
        </w:rPr>
        <w:t xml:space="preserve"> the other further rights granted to </w:t>
      </w:r>
      <w:r w:rsidR="0078027E">
        <w:rPr>
          <w:szCs w:val="20"/>
          <w:lang w:val="en-GB"/>
        </w:rPr>
        <w:t>BZR</w:t>
      </w:r>
      <w:r w:rsidR="008125B6" w:rsidRPr="00652A82">
        <w:rPr>
          <w:szCs w:val="20"/>
          <w:lang w:val="en-GB"/>
        </w:rPr>
        <w:t xml:space="preserve"> </w:t>
      </w:r>
      <w:r w:rsidRPr="00652A82">
        <w:rPr>
          <w:szCs w:val="20"/>
          <w:lang w:val="en-GB"/>
        </w:rPr>
        <w:t>in this Agreement with respect to the Product and the Intellectual Property.</w:t>
      </w:r>
    </w:p>
    <w:p w14:paraId="74DC69B3" w14:textId="77777777" w:rsidR="00A5691F" w:rsidRPr="00CE4B33" w:rsidRDefault="00A5691F" w:rsidP="0016543F">
      <w:pPr>
        <w:jc w:val="both"/>
        <w:rPr>
          <w:szCs w:val="20"/>
          <w:lang w:val="en-GB"/>
        </w:rPr>
      </w:pPr>
      <w:bookmarkStart w:id="0" w:name="_GoBack"/>
      <w:bookmarkEnd w:id="0"/>
    </w:p>
    <w:p w14:paraId="46D00006" w14:textId="77777777" w:rsidR="006D524C" w:rsidRPr="00CE4B33" w:rsidRDefault="006D524C" w:rsidP="0016543F">
      <w:pPr>
        <w:jc w:val="both"/>
        <w:rPr>
          <w:szCs w:val="20"/>
          <w:lang w:val="en-GB"/>
        </w:rPr>
      </w:pPr>
      <w:r w:rsidRPr="00CE4B33">
        <w:rPr>
          <w:szCs w:val="20"/>
          <w:lang w:val="en-GB"/>
        </w:rPr>
        <w:tab/>
        <w:t>Therefore, the parties agree as follows:</w:t>
      </w:r>
    </w:p>
    <w:p w14:paraId="349DB3BB" w14:textId="77777777" w:rsidR="00623700" w:rsidRPr="00CE4B33" w:rsidRDefault="00623700" w:rsidP="0016543F">
      <w:pPr>
        <w:jc w:val="both"/>
        <w:rPr>
          <w:szCs w:val="20"/>
          <w:lang w:val="en-GB"/>
        </w:rPr>
      </w:pPr>
    </w:p>
    <w:p w14:paraId="2104E6B3" w14:textId="77777777" w:rsidR="006D524C" w:rsidRPr="00CE4B33" w:rsidRDefault="006D524C" w:rsidP="0016543F">
      <w:pPr>
        <w:jc w:val="both"/>
        <w:rPr>
          <w:szCs w:val="20"/>
          <w:lang w:val="en-GB"/>
        </w:rPr>
      </w:pPr>
      <w:r w:rsidRPr="00CE4B33">
        <w:rPr>
          <w:szCs w:val="20"/>
          <w:lang w:val="en-GB"/>
        </w:rPr>
        <w:t>1.</w:t>
      </w:r>
      <w:r w:rsidRPr="00CE4B33">
        <w:rPr>
          <w:szCs w:val="20"/>
          <w:lang w:val="en-GB"/>
        </w:rPr>
        <w:tab/>
      </w:r>
      <w:r w:rsidRPr="00CE4B33">
        <w:rPr>
          <w:szCs w:val="20"/>
          <w:u w:val="single"/>
          <w:lang w:val="en-GB"/>
        </w:rPr>
        <w:t>Definitions.</w:t>
      </w:r>
    </w:p>
    <w:p w14:paraId="54132BBB" w14:textId="77777777" w:rsidR="006D524C" w:rsidRPr="00CE4B33" w:rsidRDefault="006D524C" w:rsidP="0016543F">
      <w:pPr>
        <w:ind w:left="360"/>
        <w:jc w:val="both"/>
        <w:rPr>
          <w:szCs w:val="20"/>
          <w:lang w:val="en-GB"/>
        </w:rPr>
      </w:pPr>
    </w:p>
    <w:p w14:paraId="7E818271" w14:textId="77777777" w:rsidR="006D524C" w:rsidRDefault="006D524C" w:rsidP="00AB0807">
      <w:pPr>
        <w:numPr>
          <w:ilvl w:val="0"/>
          <w:numId w:val="1"/>
        </w:numPr>
        <w:jc w:val="both"/>
        <w:rPr>
          <w:szCs w:val="20"/>
          <w:lang w:val="en-GB"/>
        </w:rPr>
      </w:pPr>
      <w:r w:rsidRPr="00CE4B33">
        <w:rPr>
          <w:szCs w:val="20"/>
          <w:lang w:val="en-GB"/>
        </w:rPr>
        <w:t>Game. “Game” shall have the meaning ascribed to such term in Schedule A attached hereto.</w:t>
      </w:r>
      <w:r w:rsidR="001B6106">
        <w:rPr>
          <w:szCs w:val="20"/>
          <w:lang w:val="en-GB"/>
        </w:rPr>
        <w:br/>
      </w:r>
    </w:p>
    <w:p w14:paraId="49761D44" w14:textId="77777777" w:rsidR="00FC5B52" w:rsidRDefault="001B6106" w:rsidP="00FC5B52">
      <w:pPr>
        <w:numPr>
          <w:ilvl w:val="0"/>
          <w:numId w:val="1"/>
        </w:numPr>
        <w:jc w:val="both"/>
        <w:rPr>
          <w:szCs w:val="20"/>
          <w:lang w:val="en-GB"/>
        </w:rPr>
      </w:pPr>
      <w:r>
        <w:rPr>
          <w:szCs w:val="20"/>
          <w:lang w:val="en-GB"/>
        </w:rPr>
        <w:t>Developer</w:t>
      </w:r>
      <w:r w:rsidRPr="00CE4B33">
        <w:rPr>
          <w:szCs w:val="20"/>
          <w:lang w:val="en-GB"/>
        </w:rPr>
        <w:t>. “</w:t>
      </w:r>
      <w:r>
        <w:rPr>
          <w:szCs w:val="20"/>
          <w:lang w:val="en-GB"/>
        </w:rPr>
        <w:t>Developer</w:t>
      </w:r>
      <w:r w:rsidRPr="00CE4B33">
        <w:rPr>
          <w:szCs w:val="20"/>
          <w:lang w:val="en-GB"/>
        </w:rPr>
        <w:t xml:space="preserve">” </w:t>
      </w:r>
      <w:r w:rsidRPr="00833971">
        <w:rPr>
          <w:szCs w:val="20"/>
          <w:lang w:val="en-GB"/>
        </w:rPr>
        <w:t xml:space="preserve">refers to </w:t>
      </w:r>
      <w:r>
        <w:rPr>
          <w:szCs w:val="20"/>
          <w:lang w:val="en-GB"/>
        </w:rPr>
        <w:t>BZR EMPIRE INC</w:t>
      </w:r>
      <w:r w:rsidRPr="00CE4B33">
        <w:rPr>
          <w:szCs w:val="20"/>
          <w:lang w:val="en-GB"/>
        </w:rPr>
        <w:t>.</w:t>
      </w:r>
      <w:r w:rsidR="00D755A7">
        <w:rPr>
          <w:szCs w:val="20"/>
          <w:lang w:val="en-GB"/>
        </w:rPr>
        <w:t xml:space="preserve"> whose services are retained to develop the Game.</w:t>
      </w:r>
    </w:p>
    <w:p w14:paraId="534D890D" w14:textId="77777777" w:rsidR="00830930" w:rsidRDefault="00830930" w:rsidP="00830930">
      <w:pPr>
        <w:ind w:left="1410"/>
        <w:jc w:val="both"/>
        <w:rPr>
          <w:szCs w:val="20"/>
          <w:lang w:val="en-GB"/>
        </w:rPr>
      </w:pPr>
    </w:p>
    <w:p w14:paraId="608F9F46" w14:textId="77777777" w:rsidR="00830930" w:rsidRPr="00830930" w:rsidRDefault="00830930" w:rsidP="00830930">
      <w:pPr>
        <w:numPr>
          <w:ilvl w:val="0"/>
          <w:numId w:val="1"/>
        </w:numPr>
        <w:jc w:val="both"/>
        <w:rPr>
          <w:szCs w:val="20"/>
          <w:lang w:val="en-GB"/>
        </w:rPr>
      </w:pPr>
      <w:r>
        <w:rPr>
          <w:szCs w:val="20"/>
          <w:lang w:val="en-GB"/>
        </w:rPr>
        <w:t>Publisher</w:t>
      </w:r>
      <w:r w:rsidRPr="00CE4B33">
        <w:rPr>
          <w:szCs w:val="20"/>
          <w:lang w:val="en-GB"/>
        </w:rPr>
        <w:t>. “</w:t>
      </w:r>
      <w:r>
        <w:rPr>
          <w:szCs w:val="20"/>
          <w:lang w:val="en-GB"/>
        </w:rPr>
        <w:t>Publisher</w:t>
      </w:r>
      <w:r w:rsidRPr="00CE4B33">
        <w:rPr>
          <w:szCs w:val="20"/>
          <w:lang w:val="en-GB"/>
        </w:rPr>
        <w:t xml:space="preserve">” </w:t>
      </w:r>
      <w:r w:rsidRPr="00833971">
        <w:rPr>
          <w:szCs w:val="20"/>
          <w:lang w:val="en-GB"/>
        </w:rPr>
        <w:t xml:space="preserve">refers to </w:t>
      </w:r>
      <w:r>
        <w:rPr>
          <w:szCs w:val="20"/>
          <w:lang w:val="en-GB"/>
        </w:rPr>
        <w:t>BZR EMPIRE INC</w:t>
      </w:r>
      <w:r w:rsidRPr="00CE4B33">
        <w:rPr>
          <w:szCs w:val="20"/>
          <w:lang w:val="en-GB"/>
        </w:rPr>
        <w:t>.</w:t>
      </w:r>
      <w:r>
        <w:rPr>
          <w:szCs w:val="20"/>
          <w:lang w:val="en-GB"/>
        </w:rPr>
        <w:t xml:space="preserve"> who</w:t>
      </w:r>
      <w:r w:rsidR="00122DAC">
        <w:rPr>
          <w:szCs w:val="20"/>
          <w:lang w:val="en-GB"/>
        </w:rPr>
        <w:t xml:space="preserve"> is</w:t>
      </w:r>
      <w:r>
        <w:rPr>
          <w:szCs w:val="20"/>
          <w:lang w:val="en-GB"/>
        </w:rPr>
        <w:t xml:space="preserve"> responsible for the marketing and publishing of “the game”.</w:t>
      </w:r>
    </w:p>
    <w:p w14:paraId="00DE1B52" w14:textId="77777777" w:rsidR="00FC5B52" w:rsidRDefault="00FC5B52" w:rsidP="00FC5B52">
      <w:pPr>
        <w:ind w:left="1410"/>
        <w:jc w:val="both"/>
        <w:rPr>
          <w:szCs w:val="20"/>
          <w:lang w:val="en-GB"/>
        </w:rPr>
      </w:pPr>
    </w:p>
    <w:p w14:paraId="63CAD8ED" w14:textId="77777777" w:rsidR="00FC5B52" w:rsidRPr="00FC5B52" w:rsidRDefault="00FC5B52" w:rsidP="00FC5B52">
      <w:pPr>
        <w:numPr>
          <w:ilvl w:val="0"/>
          <w:numId w:val="1"/>
        </w:numPr>
        <w:jc w:val="both"/>
        <w:rPr>
          <w:szCs w:val="20"/>
          <w:lang w:val="en-GB"/>
        </w:rPr>
      </w:pPr>
      <w:r w:rsidRPr="00CE4B33">
        <w:rPr>
          <w:szCs w:val="20"/>
          <w:lang w:val="en-GB"/>
        </w:rPr>
        <w:t>Licensor</w:t>
      </w:r>
      <w:r>
        <w:rPr>
          <w:szCs w:val="20"/>
          <w:lang w:val="en-GB"/>
        </w:rPr>
        <w:t>. “Licensor” refers to WALKIN GAMES INC. who is providing the Intellectual Property.</w:t>
      </w:r>
    </w:p>
    <w:p w14:paraId="77F0E884" w14:textId="77777777" w:rsidR="00623700" w:rsidRPr="00CE4B33" w:rsidRDefault="00623700" w:rsidP="00623700">
      <w:pPr>
        <w:ind w:left="705"/>
        <w:jc w:val="both"/>
        <w:rPr>
          <w:szCs w:val="20"/>
          <w:lang w:val="en-GB"/>
        </w:rPr>
      </w:pPr>
    </w:p>
    <w:p w14:paraId="7015153F" w14:textId="77777777" w:rsidR="006D524C" w:rsidRPr="00CE4B33" w:rsidRDefault="006D524C" w:rsidP="00AB0807">
      <w:pPr>
        <w:numPr>
          <w:ilvl w:val="0"/>
          <w:numId w:val="1"/>
        </w:numPr>
        <w:jc w:val="both"/>
        <w:rPr>
          <w:szCs w:val="20"/>
          <w:lang w:val="en-GB"/>
        </w:rPr>
      </w:pPr>
      <w:r w:rsidRPr="00CE4B33">
        <w:rPr>
          <w:szCs w:val="20"/>
          <w:lang w:val="en-GB"/>
        </w:rPr>
        <w:t>Product. “Product” shall have the meaning ascribed to such term in Schedule A attached hereto.</w:t>
      </w:r>
    </w:p>
    <w:p w14:paraId="73DD177B" w14:textId="77777777" w:rsidR="00623700" w:rsidRPr="00CE4B33" w:rsidRDefault="00623700" w:rsidP="00623700">
      <w:pPr>
        <w:jc w:val="both"/>
        <w:rPr>
          <w:szCs w:val="20"/>
          <w:lang w:val="en-GB"/>
        </w:rPr>
      </w:pPr>
    </w:p>
    <w:p w14:paraId="03DAC4CB" w14:textId="77777777" w:rsidR="00490F29" w:rsidRPr="00CE4B33" w:rsidRDefault="00011EDD" w:rsidP="00AB0807">
      <w:pPr>
        <w:numPr>
          <w:ilvl w:val="0"/>
          <w:numId w:val="1"/>
        </w:numPr>
        <w:jc w:val="both"/>
        <w:rPr>
          <w:szCs w:val="20"/>
          <w:lang w:val="en-GB"/>
        </w:rPr>
      </w:pPr>
      <w:r>
        <w:rPr>
          <w:szCs w:val="20"/>
          <w:lang w:val="en-GB"/>
        </w:rPr>
        <w:t xml:space="preserve">Intellectual Property or “IP” </w:t>
      </w:r>
      <w:r w:rsidR="006D524C" w:rsidRPr="00833971">
        <w:rPr>
          <w:szCs w:val="20"/>
          <w:lang w:val="en-GB"/>
        </w:rPr>
        <w:t xml:space="preserve">refers to all of the technology </w:t>
      </w:r>
      <w:r w:rsidR="00887EB5">
        <w:rPr>
          <w:szCs w:val="20"/>
          <w:lang w:val="en-GB"/>
        </w:rPr>
        <w:t xml:space="preserve">and development tools </w:t>
      </w:r>
      <w:r w:rsidR="006D524C" w:rsidRPr="00833971">
        <w:rPr>
          <w:szCs w:val="20"/>
          <w:lang w:val="en-GB"/>
        </w:rPr>
        <w:t>or to be contained in the Product to the extent it is generic</w:t>
      </w:r>
      <w:r w:rsidR="004A1B0B">
        <w:rPr>
          <w:szCs w:val="20"/>
          <w:lang w:val="en-GB"/>
        </w:rPr>
        <w:t>.</w:t>
      </w:r>
      <w:r w:rsidR="004A1B0B" w:rsidRPr="004A1B0B">
        <w:rPr>
          <w:szCs w:val="20"/>
          <w:lang w:val="en-GB"/>
        </w:rPr>
        <w:t xml:space="preserve"> For the avoidance of doubt, as between the parties, </w:t>
      </w:r>
      <w:r w:rsidR="006415CD">
        <w:rPr>
          <w:szCs w:val="20"/>
          <w:lang w:val="en-GB"/>
        </w:rPr>
        <w:t>WALKIN</w:t>
      </w:r>
      <w:r w:rsidR="004A1B0B" w:rsidRPr="004A1B0B">
        <w:rPr>
          <w:szCs w:val="20"/>
          <w:lang w:val="en-GB"/>
        </w:rPr>
        <w:t xml:space="preserve"> shall not own any component </w:t>
      </w:r>
      <w:r w:rsidR="006415CD">
        <w:rPr>
          <w:szCs w:val="20"/>
          <w:lang w:val="en-GB"/>
        </w:rPr>
        <w:t xml:space="preserve">of the Products other than the IP, and, except for the </w:t>
      </w:r>
      <w:r w:rsidR="004A1B0B" w:rsidRPr="004A1B0B">
        <w:rPr>
          <w:szCs w:val="20"/>
          <w:lang w:val="en-GB"/>
        </w:rPr>
        <w:t xml:space="preserve">IP in the Product, </w:t>
      </w:r>
      <w:r w:rsidR="006415CD">
        <w:rPr>
          <w:szCs w:val="20"/>
          <w:lang w:val="en-GB"/>
        </w:rPr>
        <w:t>BZR</w:t>
      </w:r>
      <w:r w:rsidR="004A1B0B" w:rsidRPr="004A1B0B">
        <w:rPr>
          <w:szCs w:val="20"/>
          <w:lang w:val="en-GB"/>
        </w:rPr>
        <w:t xml:space="preserve"> shall own in the Territory all components and </w:t>
      </w:r>
      <w:r w:rsidR="006415CD">
        <w:rPr>
          <w:szCs w:val="20"/>
          <w:lang w:val="en-GB"/>
        </w:rPr>
        <w:t>publishing</w:t>
      </w:r>
      <w:r w:rsidR="004A1B0B" w:rsidRPr="004A1B0B">
        <w:rPr>
          <w:szCs w:val="20"/>
          <w:lang w:val="en-GB"/>
        </w:rPr>
        <w:t xml:space="preserve"> </w:t>
      </w:r>
      <w:r w:rsidR="006415CD">
        <w:rPr>
          <w:szCs w:val="20"/>
          <w:lang w:val="en-GB"/>
        </w:rPr>
        <w:t>in</w:t>
      </w:r>
      <w:r w:rsidR="004A1B0B" w:rsidRPr="004A1B0B">
        <w:rPr>
          <w:szCs w:val="20"/>
          <w:lang w:val="en-GB"/>
        </w:rPr>
        <w:t xml:space="preserve"> the Product including, without limitation, the “</w:t>
      </w:r>
      <w:r w:rsidR="006415CD">
        <w:rPr>
          <w:szCs w:val="20"/>
          <w:lang w:val="en-GB"/>
        </w:rPr>
        <w:t>BZR</w:t>
      </w:r>
      <w:r w:rsidR="004A1B0B" w:rsidRPr="004A1B0B">
        <w:rPr>
          <w:szCs w:val="20"/>
          <w:lang w:val="en-GB"/>
        </w:rPr>
        <w:t xml:space="preserve"> Intellectual Property” (as hereinafte</w:t>
      </w:r>
      <w:r w:rsidR="006415CD">
        <w:rPr>
          <w:szCs w:val="20"/>
          <w:lang w:val="en-GB"/>
        </w:rPr>
        <w:t xml:space="preserve">r defined) in the Product. The </w:t>
      </w:r>
      <w:r w:rsidR="004A1B0B" w:rsidRPr="004A1B0B">
        <w:rPr>
          <w:szCs w:val="20"/>
          <w:lang w:val="en-GB"/>
        </w:rPr>
        <w:t>IP shall not include the “Licensor Property” (as hereinafter defined)</w:t>
      </w:r>
      <w:proofErr w:type="gramStart"/>
      <w:r w:rsidR="004A1B0B" w:rsidRPr="004A1B0B">
        <w:rPr>
          <w:szCs w:val="20"/>
          <w:lang w:val="en-GB"/>
        </w:rPr>
        <w:t>.</w:t>
      </w:r>
      <w:r w:rsidR="006D524C" w:rsidRPr="00833971">
        <w:rPr>
          <w:szCs w:val="20"/>
          <w:lang w:val="en-GB"/>
        </w:rPr>
        <w:t>:</w:t>
      </w:r>
      <w:proofErr w:type="gramEnd"/>
      <w:r w:rsidR="006D524C" w:rsidRPr="00833971">
        <w:rPr>
          <w:szCs w:val="20"/>
          <w:lang w:val="en-GB"/>
        </w:rPr>
        <w:t xml:space="preserve"> </w:t>
      </w:r>
    </w:p>
    <w:p w14:paraId="7ABC6401" w14:textId="77777777" w:rsidR="00412377" w:rsidRPr="00CE4B33" w:rsidRDefault="00412377" w:rsidP="006415CD">
      <w:pPr>
        <w:jc w:val="both"/>
        <w:rPr>
          <w:szCs w:val="20"/>
          <w:lang w:val="en-GB"/>
        </w:rPr>
      </w:pPr>
    </w:p>
    <w:p w14:paraId="28556669" w14:textId="77777777" w:rsidR="007375A5" w:rsidRPr="004A1B0B" w:rsidRDefault="003409D4" w:rsidP="004A1B0B">
      <w:pPr>
        <w:numPr>
          <w:ilvl w:val="0"/>
          <w:numId w:val="1"/>
        </w:numPr>
        <w:jc w:val="both"/>
        <w:rPr>
          <w:szCs w:val="20"/>
          <w:lang w:val="en-GB"/>
        </w:rPr>
      </w:pPr>
      <w:r>
        <w:rPr>
          <w:szCs w:val="20"/>
          <w:lang w:val="en-GB"/>
        </w:rPr>
        <w:t>BZR</w:t>
      </w:r>
      <w:r w:rsidR="007375A5" w:rsidRPr="00CE4B33">
        <w:rPr>
          <w:szCs w:val="20"/>
          <w:lang w:val="en-GB"/>
        </w:rPr>
        <w:t xml:space="preserve"> Intellectual Property. “</w:t>
      </w:r>
      <w:r>
        <w:rPr>
          <w:szCs w:val="20"/>
          <w:lang w:val="en-GB"/>
        </w:rPr>
        <w:t>BZR</w:t>
      </w:r>
      <w:r w:rsidR="007375A5" w:rsidRPr="00CE4B33">
        <w:rPr>
          <w:szCs w:val="20"/>
          <w:lang w:val="en-GB"/>
        </w:rPr>
        <w:t xml:space="preserve"> Intellectual Property” shall mean all components, assets and rights in the Product including, without l</w:t>
      </w:r>
      <w:r>
        <w:rPr>
          <w:szCs w:val="20"/>
          <w:lang w:val="en-GB"/>
        </w:rPr>
        <w:t>imitation, the Product’s title</w:t>
      </w:r>
      <w:r w:rsidR="009A6948" w:rsidRPr="00CE4B33">
        <w:rPr>
          <w:szCs w:val="20"/>
          <w:lang w:val="en-GB"/>
        </w:rPr>
        <w:t xml:space="preserve">, </w:t>
      </w:r>
      <w:r w:rsidR="00887EB5" w:rsidRPr="00833971">
        <w:rPr>
          <w:szCs w:val="20"/>
          <w:lang w:val="en-GB"/>
        </w:rPr>
        <w:t>source code</w:t>
      </w:r>
      <w:r w:rsidR="00887EB5">
        <w:rPr>
          <w:szCs w:val="20"/>
          <w:lang w:val="en-GB"/>
        </w:rPr>
        <w:t>,</w:t>
      </w:r>
      <w:r w:rsidR="00887EB5" w:rsidRPr="00CE4B33">
        <w:rPr>
          <w:szCs w:val="20"/>
          <w:lang w:val="en-GB"/>
        </w:rPr>
        <w:t xml:space="preserve"> </w:t>
      </w:r>
      <w:r w:rsidR="007375A5" w:rsidRPr="00CE4B33">
        <w:rPr>
          <w:szCs w:val="20"/>
          <w:lang w:val="en-GB"/>
        </w:rPr>
        <w:t xml:space="preserve">characters, art, artwork, music, copyrights, designs, animation, sounds, environments, </w:t>
      </w:r>
      <w:r w:rsidR="00887EB5">
        <w:rPr>
          <w:szCs w:val="20"/>
          <w:lang w:val="en-GB"/>
        </w:rPr>
        <w:t xml:space="preserve">graphics, </w:t>
      </w:r>
      <w:r w:rsidR="00887EB5" w:rsidRPr="00083F86">
        <w:rPr>
          <w:szCs w:val="20"/>
          <w:lang w:val="en-GB"/>
        </w:rPr>
        <w:t>level graphics</w:t>
      </w:r>
      <w:r w:rsidR="00887EB5" w:rsidRPr="00CE4B33">
        <w:rPr>
          <w:szCs w:val="20"/>
          <w:lang w:val="en-GB"/>
        </w:rPr>
        <w:t xml:space="preserve"> </w:t>
      </w:r>
      <w:r w:rsidR="007375A5" w:rsidRPr="00CE4B33">
        <w:rPr>
          <w:szCs w:val="20"/>
          <w:lang w:val="en-GB"/>
        </w:rPr>
        <w:t xml:space="preserve">locations, catch phrases, dialogues, stories, storyline, audio-visual display, concepts, </w:t>
      </w:r>
      <w:r w:rsidR="00274159" w:rsidRPr="00CE4B33">
        <w:rPr>
          <w:szCs w:val="20"/>
          <w:lang w:val="en-GB"/>
        </w:rPr>
        <w:t>trade names</w:t>
      </w:r>
      <w:r w:rsidR="009B08C2">
        <w:rPr>
          <w:szCs w:val="20"/>
          <w:lang w:val="en-GB"/>
        </w:rPr>
        <w:t>,</w:t>
      </w:r>
      <w:r w:rsidR="009B08C2" w:rsidRPr="00CE4B33">
        <w:rPr>
          <w:szCs w:val="20"/>
          <w:lang w:val="en-GB"/>
        </w:rPr>
        <w:t xml:space="preserve"> </w:t>
      </w:r>
      <w:r w:rsidR="009B08C2">
        <w:rPr>
          <w:szCs w:val="20"/>
          <w:lang w:val="en-GB"/>
        </w:rPr>
        <w:t xml:space="preserve">marketing materials, </w:t>
      </w:r>
      <w:r w:rsidR="007375A5" w:rsidRPr="00CE4B33">
        <w:rPr>
          <w:szCs w:val="20"/>
          <w:lang w:val="en-GB"/>
        </w:rPr>
        <w:t xml:space="preserve">trademarks, </w:t>
      </w:r>
      <w:r w:rsidR="00887EB5" w:rsidRPr="00833971">
        <w:rPr>
          <w:szCs w:val="20"/>
          <w:lang w:val="en-GB"/>
        </w:rPr>
        <w:t xml:space="preserve">character </w:t>
      </w:r>
      <w:r w:rsidR="00887EB5" w:rsidRPr="00083F86">
        <w:rPr>
          <w:szCs w:val="20"/>
          <w:lang w:val="en-GB"/>
        </w:rPr>
        <w:t>creation system</w:t>
      </w:r>
      <w:r w:rsidR="00887EB5">
        <w:rPr>
          <w:szCs w:val="20"/>
          <w:lang w:val="en-GB"/>
        </w:rPr>
        <w:t>,</w:t>
      </w:r>
      <w:r w:rsidR="00887EB5" w:rsidRPr="00CE4B33">
        <w:rPr>
          <w:szCs w:val="20"/>
          <w:lang w:val="en-GB"/>
        </w:rPr>
        <w:t xml:space="preserve"> </w:t>
      </w:r>
      <w:r w:rsidR="00887EB5" w:rsidRPr="00083F86">
        <w:rPr>
          <w:szCs w:val="20"/>
          <w:lang w:val="en-GB"/>
        </w:rPr>
        <w:t xml:space="preserve">models, animations, </w:t>
      </w:r>
      <w:r w:rsidR="009B08C2">
        <w:rPr>
          <w:szCs w:val="20"/>
          <w:lang w:val="en-GB"/>
        </w:rPr>
        <w:t xml:space="preserve">end users information and data base, </w:t>
      </w:r>
      <w:r w:rsidR="007375A5" w:rsidRPr="00CE4B33">
        <w:rPr>
          <w:szCs w:val="20"/>
          <w:lang w:val="en-GB"/>
        </w:rPr>
        <w:t>logos and any other creative elements</w:t>
      </w:r>
      <w:r w:rsidR="009B08C2">
        <w:rPr>
          <w:szCs w:val="20"/>
          <w:lang w:val="en-GB"/>
        </w:rPr>
        <w:t xml:space="preserve"> </w:t>
      </w:r>
      <w:r w:rsidR="007375A5" w:rsidRPr="008B7B60">
        <w:rPr>
          <w:szCs w:val="20"/>
          <w:lang w:val="en-GB"/>
        </w:rPr>
        <w:t>except for</w:t>
      </w:r>
      <w:r>
        <w:rPr>
          <w:szCs w:val="20"/>
          <w:lang w:val="en-GB"/>
        </w:rPr>
        <w:t xml:space="preserve"> the </w:t>
      </w:r>
      <w:r w:rsidR="007375A5" w:rsidRPr="00CE4B33">
        <w:rPr>
          <w:szCs w:val="20"/>
          <w:lang w:val="en-GB"/>
        </w:rPr>
        <w:t>IP</w:t>
      </w:r>
      <w:r w:rsidR="00390E97">
        <w:rPr>
          <w:szCs w:val="20"/>
          <w:lang w:val="en-GB"/>
        </w:rPr>
        <w:t xml:space="preserve"> </w:t>
      </w:r>
      <w:r w:rsidR="007375A5" w:rsidRPr="00CE4B33">
        <w:rPr>
          <w:szCs w:val="20"/>
          <w:lang w:val="en-GB"/>
        </w:rPr>
        <w:t>in the Produ</w:t>
      </w:r>
      <w:r w:rsidR="00490F29" w:rsidRPr="00CE4B33">
        <w:rPr>
          <w:szCs w:val="20"/>
          <w:lang w:val="en-GB"/>
        </w:rPr>
        <w:t>ct</w:t>
      </w:r>
      <w:r w:rsidR="004D0431">
        <w:rPr>
          <w:szCs w:val="20"/>
          <w:lang w:val="en-GB"/>
        </w:rPr>
        <w:t>.</w:t>
      </w:r>
      <w:r w:rsidR="00887EB5" w:rsidRPr="00887EB5">
        <w:rPr>
          <w:szCs w:val="20"/>
          <w:lang w:val="en-GB"/>
        </w:rPr>
        <w:t xml:space="preserve"> </w:t>
      </w:r>
      <w:r w:rsidR="004A1B0B">
        <w:rPr>
          <w:szCs w:val="20"/>
          <w:lang w:val="en-GB"/>
        </w:rPr>
        <w:t xml:space="preserve"> </w:t>
      </w:r>
    </w:p>
    <w:p w14:paraId="6F46A149" w14:textId="77777777" w:rsidR="007375A5" w:rsidRPr="00CE4B33" w:rsidRDefault="007375A5" w:rsidP="00E027E3">
      <w:pPr>
        <w:ind w:left="1440" w:hanging="720"/>
        <w:rPr>
          <w:szCs w:val="20"/>
          <w:lang w:val="en-GB"/>
        </w:rPr>
      </w:pPr>
    </w:p>
    <w:p w14:paraId="03A650E1" w14:textId="77777777" w:rsidR="007375A5" w:rsidRPr="00CE4B33" w:rsidRDefault="00CF0FB8" w:rsidP="00CF0FB8">
      <w:pPr>
        <w:ind w:left="1440" w:hanging="720"/>
        <w:jc w:val="both"/>
        <w:rPr>
          <w:szCs w:val="20"/>
          <w:lang w:val="en-GB"/>
        </w:rPr>
      </w:pPr>
      <w:r w:rsidRPr="00CF0FB8">
        <w:rPr>
          <w:szCs w:val="20"/>
          <w:lang w:val="en-GB"/>
        </w:rPr>
        <w:t>(e</w:t>
      </w:r>
      <w:r>
        <w:rPr>
          <w:szCs w:val="20"/>
          <w:lang w:val="en-GB"/>
        </w:rPr>
        <w:t>)</w:t>
      </w:r>
      <w:r>
        <w:rPr>
          <w:szCs w:val="20"/>
          <w:lang w:val="en-GB"/>
        </w:rPr>
        <w:tab/>
      </w:r>
      <w:r w:rsidR="002210C5" w:rsidRPr="00CE4B33">
        <w:rPr>
          <w:szCs w:val="20"/>
          <w:lang w:val="en-GB"/>
        </w:rPr>
        <w:t>Platform. “Platform” shall have the meaning ascribed to such term in Schedule A attached hereto.</w:t>
      </w:r>
    </w:p>
    <w:p w14:paraId="1E7975D2" w14:textId="77777777" w:rsidR="00C44FC5" w:rsidRPr="00CE4B33" w:rsidRDefault="00C44FC5" w:rsidP="00E027E3">
      <w:pPr>
        <w:ind w:left="1440" w:hanging="720"/>
        <w:jc w:val="both"/>
        <w:rPr>
          <w:szCs w:val="20"/>
          <w:lang w:val="en-GB"/>
        </w:rPr>
      </w:pPr>
    </w:p>
    <w:p w14:paraId="34A9C7F7" w14:textId="77777777" w:rsidR="00EB691D" w:rsidRDefault="00C44FC5" w:rsidP="00EB691D">
      <w:pPr>
        <w:ind w:left="1440" w:hanging="720"/>
        <w:jc w:val="both"/>
        <w:rPr>
          <w:szCs w:val="20"/>
          <w:lang w:val="en-US"/>
        </w:rPr>
      </w:pPr>
      <w:r w:rsidRPr="00CE4B33">
        <w:rPr>
          <w:szCs w:val="20"/>
          <w:lang w:val="en-GB"/>
        </w:rPr>
        <w:t>(f)</w:t>
      </w:r>
      <w:r w:rsidRPr="00CE4B33">
        <w:rPr>
          <w:szCs w:val="20"/>
          <w:lang w:val="en-GB"/>
        </w:rPr>
        <w:tab/>
      </w:r>
      <w:r w:rsidR="002210C5" w:rsidRPr="00CE4B33">
        <w:rPr>
          <w:szCs w:val="20"/>
          <w:lang w:val="en-GB"/>
        </w:rPr>
        <w:t xml:space="preserve">Deliverables. </w:t>
      </w:r>
      <w:r w:rsidR="00EB691D" w:rsidRPr="0049201B">
        <w:rPr>
          <w:szCs w:val="20"/>
          <w:lang w:val="en-US"/>
        </w:rPr>
        <w:t xml:space="preserve">” </w:t>
      </w:r>
      <w:proofErr w:type="gramStart"/>
      <w:r w:rsidR="00EB691D" w:rsidRPr="0049201B">
        <w:rPr>
          <w:szCs w:val="20"/>
          <w:lang w:val="en-US"/>
        </w:rPr>
        <w:t>refers</w:t>
      </w:r>
      <w:proofErr w:type="gramEnd"/>
      <w:r w:rsidR="00EB691D" w:rsidRPr="0049201B">
        <w:rPr>
          <w:szCs w:val="20"/>
          <w:lang w:val="en-US"/>
        </w:rPr>
        <w:t xml:space="preserve"> </w:t>
      </w:r>
      <w:r w:rsidR="00EB691D" w:rsidRPr="00B0466D">
        <w:rPr>
          <w:szCs w:val="20"/>
          <w:lang w:val="en-US"/>
        </w:rPr>
        <w:t>to the</w:t>
      </w:r>
      <w:r w:rsidR="00EB691D">
        <w:rPr>
          <w:szCs w:val="20"/>
          <w:lang w:val="en-US"/>
        </w:rPr>
        <w:t xml:space="preserve"> development platform relevant to </w:t>
      </w:r>
      <w:r w:rsidR="00EB691D" w:rsidRPr="00F141DF">
        <w:rPr>
          <w:szCs w:val="20"/>
          <w:lang w:val="en-US"/>
        </w:rPr>
        <w:t xml:space="preserve">review </w:t>
      </w:r>
      <w:r w:rsidR="00EB691D" w:rsidRPr="006F1080">
        <w:rPr>
          <w:szCs w:val="20"/>
          <w:lang w:val="en-US"/>
        </w:rPr>
        <w:t>the Beta Milestone</w:t>
      </w:r>
      <w:r w:rsidR="00EB691D" w:rsidRPr="0049201B">
        <w:rPr>
          <w:szCs w:val="20"/>
          <w:lang w:val="en-US"/>
        </w:rPr>
        <w:t xml:space="preserve"> and each milestone thereafter including the </w:t>
      </w:r>
      <w:r w:rsidR="00EB691D">
        <w:rPr>
          <w:szCs w:val="20"/>
          <w:lang w:val="en-US"/>
        </w:rPr>
        <w:t xml:space="preserve">Launch Candidate </w:t>
      </w:r>
      <w:r w:rsidR="00EB691D" w:rsidRPr="007231FA">
        <w:rPr>
          <w:szCs w:val="20"/>
          <w:lang w:val="en-US"/>
        </w:rPr>
        <w:t xml:space="preserve">set forth in the list of development milestones and other sections of </w:t>
      </w:r>
      <w:r w:rsidR="00EB691D" w:rsidRPr="003409D4">
        <w:rPr>
          <w:szCs w:val="20"/>
          <w:highlight w:val="yellow"/>
          <w:lang w:val="en-US"/>
        </w:rPr>
        <w:t>Schedule B</w:t>
      </w:r>
      <w:r w:rsidR="00EB691D">
        <w:rPr>
          <w:szCs w:val="20"/>
          <w:lang w:val="en-US"/>
        </w:rPr>
        <w:t>.</w:t>
      </w:r>
    </w:p>
    <w:p w14:paraId="70691DED" w14:textId="77777777" w:rsidR="00C44FC5" w:rsidRPr="00CE4B33" w:rsidRDefault="00C44FC5" w:rsidP="00EB691D">
      <w:pPr>
        <w:ind w:left="1440" w:hanging="720"/>
        <w:jc w:val="both"/>
        <w:rPr>
          <w:szCs w:val="20"/>
          <w:lang w:val="en-GB"/>
        </w:rPr>
      </w:pPr>
    </w:p>
    <w:p w14:paraId="0BAE0D14" w14:textId="77777777" w:rsidR="00C44FC5" w:rsidRPr="00CE4B33" w:rsidRDefault="00A13363" w:rsidP="00E027E3">
      <w:pPr>
        <w:ind w:left="1440" w:hanging="720"/>
        <w:jc w:val="both"/>
        <w:rPr>
          <w:szCs w:val="20"/>
          <w:lang w:val="en-GB"/>
        </w:rPr>
      </w:pPr>
      <w:r w:rsidRPr="00CE4B33">
        <w:rPr>
          <w:szCs w:val="20"/>
          <w:lang w:val="en-GB"/>
        </w:rPr>
        <w:t>(</w:t>
      </w:r>
      <w:r w:rsidR="00441B34">
        <w:rPr>
          <w:szCs w:val="20"/>
          <w:lang w:val="en-GB"/>
        </w:rPr>
        <w:t>g</w:t>
      </w:r>
      <w:r w:rsidRPr="00CE4B33">
        <w:rPr>
          <w:szCs w:val="20"/>
          <w:lang w:val="en-GB"/>
        </w:rPr>
        <w:t>)</w:t>
      </w:r>
      <w:r w:rsidRPr="00CE4B33">
        <w:rPr>
          <w:szCs w:val="20"/>
          <w:lang w:val="en-GB"/>
        </w:rPr>
        <w:tab/>
      </w:r>
      <w:r w:rsidR="00C44FC5" w:rsidRPr="00CE4B33">
        <w:rPr>
          <w:szCs w:val="20"/>
          <w:lang w:val="en-GB"/>
        </w:rPr>
        <w:t>Independent Contractor. “Independent Contractor” shall refer to any natural or juridical person who makes any contribution to the Products working within the scope of their emplo</w:t>
      </w:r>
      <w:r w:rsidR="00C44FC5" w:rsidRPr="00FF75CF">
        <w:rPr>
          <w:szCs w:val="20"/>
          <w:lang w:val="en-GB"/>
        </w:rPr>
        <w:t xml:space="preserve">yment, including without limitation any </w:t>
      </w:r>
      <w:r w:rsidR="00412377" w:rsidRPr="00FF75CF">
        <w:rPr>
          <w:szCs w:val="20"/>
          <w:lang w:val="en-GB"/>
        </w:rPr>
        <w:t xml:space="preserve">subcontractors retained by any </w:t>
      </w:r>
      <w:r w:rsidR="00C44FC5" w:rsidRPr="00FF75CF">
        <w:rPr>
          <w:szCs w:val="20"/>
          <w:lang w:val="en-GB"/>
        </w:rPr>
        <w:t>Independent Contractor</w:t>
      </w:r>
      <w:r w:rsidR="00C44FC5" w:rsidRPr="00CE4B33">
        <w:rPr>
          <w:szCs w:val="20"/>
          <w:lang w:val="en-GB"/>
        </w:rPr>
        <w:t>.</w:t>
      </w:r>
    </w:p>
    <w:p w14:paraId="2F387509" w14:textId="77777777" w:rsidR="00C44FC5" w:rsidRPr="00CE4B33" w:rsidRDefault="00C44FC5" w:rsidP="00E027E3">
      <w:pPr>
        <w:ind w:left="1440" w:hanging="720"/>
        <w:jc w:val="both"/>
        <w:rPr>
          <w:szCs w:val="20"/>
          <w:lang w:val="en-GB"/>
        </w:rPr>
      </w:pPr>
    </w:p>
    <w:p w14:paraId="23EE99A9" w14:textId="77777777" w:rsidR="00A13363" w:rsidRPr="00CE4B33" w:rsidRDefault="00A13363" w:rsidP="00E027E3">
      <w:pPr>
        <w:ind w:left="1440" w:hanging="720"/>
        <w:jc w:val="both"/>
        <w:rPr>
          <w:szCs w:val="20"/>
          <w:lang w:val="en-GB"/>
        </w:rPr>
      </w:pPr>
      <w:r w:rsidRPr="00CE4B33">
        <w:rPr>
          <w:szCs w:val="20"/>
          <w:lang w:val="en-GB"/>
        </w:rPr>
        <w:t>(</w:t>
      </w:r>
      <w:r w:rsidR="00441B34">
        <w:rPr>
          <w:szCs w:val="20"/>
          <w:lang w:val="en-GB"/>
        </w:rPr>
        <w:t>h</w:t>
      </w:r>
      <w:r w:rsidRPr="00CE4B33">
        <w:rPr>
          <w:szCs w:val="20"/>
          <w:lang w:val="en-GB"/>
        </w:rPr>
        <w:t>)</w:t>
      </w:r>
      <w:r w:rsidRPr="00CE4B33">
        <w:rPr>
          <w:szCs w:val="20"/>
          <w:lang w:val="en-GB"/>
        </w:rPr>
        <w:tab/>
        <w:t xml:space="preserve">Confidential Information. “Confidential Information” shall refer to all information, records, code or data of any kind that are proprietary to either party including without limitation: (1) the trade secrets, </w:t>
      </w:r>
      <w:r w:rsidRPr="00CE4B33">
        <w:rPr>
          <w:szCs w:val="20"/>
          <w:lang w:val="en-GB"/>
        </w:rPr>
        <w:lastRenderedPageBreak/>
        <w:t xml:space="preserve">source code and object code, tools and other technology embodied in the Game and the Deliverables; (2) </w:t>
      </w:r>
      <w:r w:rsidR="00274159" w:rsidRPr="00CE4B33">
        <w:rPr>
          <w:szCs w:val="20"/>
          <w:lang w:val="en-GB"/>
        </w:rPr>
        <w:t>non-public</w:t>
      </w:r>
      <w:r w:rsidRPr="00CE4B33">
        <w:rPr>
          <w:szCs w:val="20"/>
          <w:lang w:val="en-GB"/>
        </w:rPr>
        <w:t xml:space="preserve"> information concerning the business or finances of the disclosing party; (3) the terms of this Agreement and any plans for developing, distributing, licensing, or marketing the Product or any conversion or sequel of the Game; and (4) any other </w:t>
      </w:r>
      <w:r w:rsidR="00274159" w:rsidRPr="00CE4B33">
        <w:rPr>
          <w:szCs w:val="20"/>
          <w:lang w:val="en-GB"/>
        </w:rPr>
        <w:t>non-public</w:t>
      </w:r>
      <w:r w:rsidRPr="00CE4B33">
        <w:rPr>
          <w:szCs w:val="20"/>
          <w:lang w:val="en-GB"/>
        </w:rPr>
        <w:t xml:space="preserve"> information that if disclosed or used for purposes other than performance under this Agreement would detrimentally affect the business interests of the owner of the Confidential Information.</w:t>
      </w:r>
    </w:p>
    <w:p w14:paraId="1389B580" w14:textId="77777777" w:rsidR="00A13363" w:rsidRPr="00CE4B33" w:rsidRDefault="00A13363" w:rsidP="0016543F">
      <w:pPr>
        <w:jc w:val="both"/>
        <w:rPr>
          <w:szCs w:val="20"/>
          <w:lang w:val="en-GB"/>
        </w:rPr>
      </w:pPr>
    </w:p>
    <w:p w14:paraId="25049F75" w14:textId="77777777" w:rsidR="009877AB" w:rsidRPr="00CE4B33" w:rsidRDefault="00DF0356" w:rsidP="00CF0FB8">
      <w:pPr>
        <w:ind w:left="1440" w:hanging="720"/>
        <w:jc w:val="both"/>
        <w:rPr>
          <w:szCs w:val="20"/>
          <w:lang w:val="en-GB"/>
        </w:rPr>
      </w:pPr>
      <w:r>
        <w:rPr>
          <w:szCs w:val="20"/>
          <w:lang w:val="en-GB"/>
        </w:rPr>
        <w:t>(</w:t>
      </w:r>
      <w:r w:rsidR="00441B34">
        <w:rPr>
          <w:szCs w:val="20"/>
          <w:lang w:val="en-GB"/>
        </w:rPr>
        <w:t>h</w:t>
      </w:r>
      <w:r>
        <w:rPr>
          <w:szCs w:val="20"/>
          <w:lang w:val="en-GB"/>
        </w:rPr>
        <w:t>)</w:t>
      </w:r>
      <w:r>
        <w:rPr>
          <w:szCs w:val="20"/>
          <w:lang w:val="en-GB"/>
        </w:rPr>
        <w:tab/>
      </w:r>
      <w:r w:rsidR="00A13363" w:rsidRPr="00CE4B33">
        <w:rPr>
          <w:szCs w:val="20"/>
          <w:lang w:val="en-GB"/>
        </w:rPr>
        <w:t>Platform Manufacturer. “</w:t>
      </w:r>
      <w:r w:rsidR="00A13363" w:rsidRPr="003409D4">
        <w:rPr>
          <w:szCs w:val="20"/>
          <w:lang w:val="en-GB"/>
        </w:rPr>
        <w:t>Platform Manufacturer</w:t>
      </w:r>
      <w:r w:rsidR="00A13363" w:rsidRPr="00CE4B33">
        <w:rPr>
          <w:szCs w:val="20"/>
          <w:lang w:val="en-GB"/>
        </w:rPr>
        <w:t xml:space="preserve">” shall have the meaning ascribed </w:t>
      </w:r>
      <w:r w:rsidR="009877AB" w:rsidRPr="00CE4B33">
        <w:rPr>
          <w:szCs w:val="20"/>
          <w:lang w:val="en-GB"/>
        </w:rPr>
        <w:t>to such term in Schedule A attached hereto.</w:t>
      </w:r>
    </w:p>
    <w:p w14:paraId="3D660892" w14:textId="77777777" w:rsidR="00490F29" w:rsidRPr="00CE4B33" w:rsidRDefault="00490F29" w:rsidP="00E027E3">
      <w:pPr>
        <w:tabs>
          <w:tab w:val="num" w:pos="1440"/>
        </w:tabs>
        <w:ind w:left="1440" w:hanging="720"/>
        <w:jc w:val="both"/>
        <w:rPr>
          <w:szCs w:val="20"/>
          <w:lang w:val="en-GB"/>
        </w:rPr>
      </w:pPr>
    </w:p>
    <w:p w14:paraId="0E63A44E" w14:textId="77777777" w:rsidR="00A13363" w:rsidRPr="00CE4B33" w:rsidRDefault="009877AB" w:rsidP="00E027E3">
      <w:pPr>
        <w:tabs>
          <w:tab w:val="num" w:pos="1440"/>
        </w:tabs>
        <w:ind w:left="1440" w:hanging="720"/>
        <w:jc w:val="both"/>
        <w:rPr>
          <w:szCs w:val="20"/>
          <w:lang w:val="en-GB"/>
        </w:rPr>
      </w:pPr>
      <w:r w:rsidRPr="00CE4B33">
        <w:rPr>
          <w:szCs w:val="20"/>
          <w:lang w:val="en-GB"/>
        </w:rPr>
        <w:t>(</w:t>
      </w:r>
      <w:proofErr w:type="spellStart"/>
      <w:r w:rsidR="000F6481">
        <w:rPr>
          <w:szCs w:val="20"/>
          <w:lang w:val="en-GB"/>
        </w:rPr>
        <w:t>i</w:t>
      </w:r>
      <w:proofErr w:type="spellEnd"/>
      <w:r w:rsidRPr="00CE4B33">
        <w:rPr>
          <w:szCs w:val="20"/>
          <w:lang w:val="en-GB"/>
        </w:rPr>
        <w:t>)</w:t>
      </w:r>
      <w:r w:rsidRPr="00CE4B33">
        <w:rPr>
          <w:szCs w:val="20"/>
          <w:lang w:val="en-GB"/>
        </w:rPr>
        <w:tab/>
        <w:t>Territory. “Territory” shall have the meaning ascribed to such term in Schedule A attached hereto.</w:t>
      </w:r>
      <w:r w:rsidR="00A13363" w:rsidRPr="00CE4B33">
        <w:rPr>
          <w:szCs w:val="20"/>
          <w:lang w:val="en-GB"/>
        </w:rPr>
        <w:t xml:space="preserve"> </w:t>
      </w:r>
    </w:p>
    <w:p w14:paraId="1FA300F5" w14:textId="77777777" w:rsidR="009877AB" w:rsidRPr="00CE4B33" w:rsidRDefault="009877AB" w:rsidP="00E027E3">
      <w:pPr>
        <w:tabs>
          <w:tab w:val="num" w:pos="1440"/>
        </w:tabs>
        <w:ind w:left="1440" w:hanging="720"/>
        <w:jc w:val="both"/>
        <w:rPr>
          <w:szCs w:val="20"/>
          <w:lang w:val="en-GB"/>
        </w:rPr>
      </w:pPr>
    </w:p>
    <w:p w14:paraId="4B686875" w14:textId="77777777" w:rsidR="00957660" w:rsidRPr="004A1B0B" w:rsidRDefault="00BB71CB" w:rsidP="004A1B0B">
      <w:pPr>
        <w:tabs>
          <w:tab w:val="num" w:pos="1440"/>
        </w:tabs>
        <w:ind w:left="1440" w:hanging="720"/>
        <w:jc w:val="both"/>
        <w:rPr>
          <w:szCs w:val="20"/>
          <w:lang w:val="en-GB"/>
        </w:rPr>
      </w:pPr>
      <w:r w:rsidRPr="004A1B0B">
        <w:rPr>
          <w:szCs w:val="20"/>
          <w:lang w:val="en-US"/>
        </w:rPr>
        <w:t>(</w:t>
      </w:r>
      <w:r w:rsidR="000F6481" w:rsidRPr="004A1B0B">
        <w:rPr>
          <w:szCs w:val="20"/>
          <w:lang w:val="en-US"/>
        </w:rPr>
        <w:t>j</w:t>
      </w:r>
      <w:r w:rsidRPr="004A1B0B">
        <w:rPr>
          <w:szCs w:val="20"/>
          <w:lang w:val="en-US"/>
        </w:rPr>
        <w:t>)</w:t>
      </w:r>
      <w:r w:rsidRPr="004A1B0B">
        <w:rPr>
          <w:szCs w:val="20"/>
          <w:lang w:val="en-US"/>
        </w:rPr>
        <w:tab/>
      </w:r>
      <w:r w:rsidR="00EB691D" w:rsidRPr="004A1B0B">
        <w:rPr>
          <w:szCs w:val="20"/>
          <w:lang w:val="en-US"/>
        </w:rPr>
        <w:t xml:space="preserve">Game </w:t>
      </w:r>
      <w:r w:rsidR="004A1B0B" w:rsidRPr="004A1B0B">
        <w:rPr>
          <w:szCs w:val="20"/>
          <w:lang w:val="en-US"/>
        </w:rPr>
        <w:t>Scope Document</w:t>
      </w:r>
      <w:r w:rsidR="00EB691D" w:rsidRPr="004A1B0B">
        <w:rPr>
          <w:szCs w:val="20"/>
          <w:lang w:val="en-US"/>
        </w:rPr>
        <w:t xml:space="preserve">. </w:t>
      </w:r>
      <w:proofErr w:type="gramStart"/>
      <w:r w:rsidR="00EB691D" w:rsidRPr="0049201B">
        <w:rPr>
          <w:szCs w:val="20"/>
          <w:lang w:val="en-US"/>
        </w:rPr>
        <w:t>shall</w:t>
      </w:r>
      <w:proofErr w:type="gramEnd"/>
      <w:r w:rsidR="00EB691D" w:rsidRPr="0049201B">
        <w:rPr>
          <w:szCs w:val="20"/>
          <w:lang w:val="en-US"/>
        </w:rPr>
        <w:t xml:space="preserve"> mean the document that describes the design specification for the Games</w:t>
      </w:r>
      <w:r w:rsidR="004A1B0B">
        <w:rPr>
          <w:szCs w:val="20"/>
          <w:lang w:val="en-US"/>
        </w:rPr>
        <w:t>.</w:t>
      </w:r>
    </w:p>
    <w:p w14:paraId="7F7C25D8" w14:textId="77777777" w:rsidR="008C7721" w:rsidRDefault="008C7721" w:rsidP="00E027E3">
      <w:pPr>
        <w:ind w:left="1440" w:hanging="720"/>
        <w:jc w:val="both"/>
        <w:rPr>
          <w:szCs w:val="20"/>
          <w:lang w:val="en-GB"/>
        </w:rPr>
      </w:pPr>
    </w:p>
    <w:p w14:paraId="58C4CB66" w14:textId="77777777" w:rsidR="00B4238A" w:rsidRDefault="00B4238A" w:rsidP="00405B87">
      <w:pPr>
        <w:ind w:left="1440" w:hanging="720"/>
        <w:jc w:val="both"/>
        <w:rPr>
          <w:szCs w:val="20"/>
          <w:lang w:val="en-GB"/>
        </w:rPr>
      </w:pPr>
      <w:r>
        <w:rPr>
          <w:szCs w:val="20"/>
          <w:lang w:val="en-GB"/>
        </w:rPr>
        <w:t>(</w:t>
      </w:r>
      <w:r w:rsidR="00E90D28">
        <w:rPr>
          <w:szCs w:val="20"/>
          <w:lang w:val="en-GB"/>
        </w:rPr>
        <w:t>s</w:t>
      </w:r>
      <w:r>
        <w:rPr>
          <w:szCs w:val="20"/>
          <w:lang w:val="en-GB"/>
        </w:rPr>
        <w:t>)</w:t>
      </w:r>
      <w:r>
        <w:rPr>
          <w:szCs w:val="20"/>
          <w:lang w:val="en-GB"/>
        </w:rPr>
        <w:tab/>
      </w:r>
      <w:r w:rsidR="003409D4">
        <w:rPr>
          <w:szCs w:val="20"/>
          <w:lang w:val="en-GB"/>
        </w:rPr>
        <w:t>Co-</w:t>
      </w:r>
      <w:r w:rsidR="00BD540B">
        <w:rPr>
          <w:szCs w:val="20"/>
          <w:lang w:val="en-GB"/>
        </w:rPr>
        <w:t>development</w:t>
      </w:r>
      <w:r w:rsidR="004A1B0B">
        <w:rPr>
          <w:szCs w:val="20"/>
          <w:lang w:val="en-GB"/>
        </w:rPr>
        <w:t xml:space="preserve"> </w:t>
      </w:r>
      <w:r>
        <w:rPr>
          <w:szCs w:val="20"/>
          <w:lang w:val="en-GB"/>
        </w:rPr>
        <w:t>Fee. “</w:t>
      </w:r>
      <w:r w:rsidR="003409D4">
        <w:rPr>
          <w:szCs w:val="20"/>
          <w:lang w:val="en-GB"/>
        </w:rPr>
        <w:t>Co-</w:t>
      </w:r>
      <w:r w:rsidR="00BD540B">
        <w:rPr>
          <w:szCs w:val="20"/>
          <w:lang w:val="en-GB"/>
        </w:rPr>
        <w:t>development</w:t>
      </w:r>
      <w:r w:rsidR="004A1B0B">
        <w:rPr>
          <w:szCs w:val="20"/>
          <w:lang w:val="en-GB"/>
        </w:rPr>
        <w:t xml:space="preserve"> Fee</w:t>
      </w:r>
      <w:r>
        <w:rPr>
          <w:szCs w:val="20"/>
          <w:lang w:val="en-GB"/>
        </w:rPr>
        <w:t>” shall mean the amount stated in Section A of Schedule B.</w:t>
      </w:r>
    </w:p>
    <w:p w14:paraId="10BBF2AE" w14:textId="5847C1FF" w:rsidR="006A2979" w:rsidRDefault="006A2979" w:rsidP="00CA3CE8">
      <w:pPr>
        <w:jc w:val="both"/>
        <w:rPr>
          <w:szCs w:val="20"/>
          <w:lang w:val="en-GB"/>
        </w:rPr>
      </w:pPr>
    </w:p>
    <w:p w14:paraId="1559C2E6" w14:textId="77777777" w:rsidR="00D4655B" w:rsidRDefault="00323BDC" w:rsidP="00700A30">
      <w:pPr>
        <w:ind w:left="1440" w:hanging="720"/>
        <w:jc w:val="both"/>
        <w:rPr>
          <w:szCs w:val="20"/>
          <w:lang w:val="en-GB"/>
        </w:rPr>
      </w:pPr>
      <w:r w:rsidRPr="00107251">
        <w:rPr>
          <w:szCs w:val="20"/>
          <w:lang w:val="en-GB"/>
        </w:rPr>
        <w:t>(</w:t>
      </w:r>
      <w:r w:rsidR="00E90D28">
        <w:rPr>
          <w:szCs w:val="20"/>
          <w:lang w:val="en-GB"/>
        </w:rPr>
        <w:t>t</w:t>
      </w:r>
      <w:r>
        <w:rPr>
          <w:szCs w:val="20"/>
          <w:lang w:val="en-GB"/>
        </w:rPr>
        <w:t>)</w:t>
      </w:r>
      <w:r>
        <w:rPr>
          <w:szCs w:val="20"/>
          <w:lang w:val="en-GB"/>
        </w:rPr>
        <w:tab/>
      </w:r>
      <w:r w:rsidRPr="00D91A6B">
        <w:rPr>
          <w:szCs w:val="20"/>
          <w:lang w:val="en-GB"/>
        </w:rPr>
        <w:t>Final Deliverables</w:t>
      </w:r>
      <w:r>
        <w:rPr>
          <w:szCs w:val="20"/>
          <w:lang w:val="en-GB"/>
        </w:rPr>
        <w:t xml:space="preserve">. “Final Deliverables” shall </w:t>
      </w:r>
      <w:r w:rsidRPr="00CE4B33">
        <w:rPr>
          <w:szCs w:val="20"/>
          <w:lang w:val="en-GB"/>
        </w:rPr>
        <w:t xml:space="preserve">have the meaning ascribed to such term in </w:t>
      </w:r>
      <w:r w:rsidR="003A220E">
        <w:rPr>
          <w:szCs w:val="20"/>
          <w:lang w:val="en-GB"/>
        </w:rPr>
        <w:t>Section</w:t>
      </w:r>
      <w:r w:rsidR="00B65BE3">
        <w:rPr>
          <w:szCs w:val="20"/>
          <w:lang w:val="en-GB"/>
        </w:rPr>
        <w:t xml:space="preserve"> B of </w:t>
      </w:r>
      <w:r w:rsidRPr="00CE4B33">
        <w:rPr>
          <w:szCs w:val="20"/>
          <w:lang w:val="en-GB"/>
        </w:rPr>
        <w:t xml:space="preserve">Schedule </w:t>
      </w:r>
      <w:r>
        <w:rPr>
          <w:szCs w:val="20"/>
          <w:lang w:val="en-GB"/>
        </w:rPr>
        <w:t>B</w:t>
      </w:r>
      <w:r w:rsidRPr="00CE4B33">
        <w:rPr>
          <w:szCs w:val="20"/>
          <w:lang w:val="en-GB"/>
        </w:rPr>
        <w:t>.</w:t>
      </w:r>
    </w:p>
    <w:p w14:paraId="2F96A22F" w14:textId="77777777" w:rsidR="00C46C7D" w:rsidRDefault="00C46C7D" w:rsidP="00700A30">
      <w:pPr>
        <w:jc w:val="both"/>
        <w:rPr>
          <w:szCs w:val="20"/>
          <w:lang w:val="en-GB"/>
        </w:rPr>
      </w:pPr>
    </w:p>
    <w:p w14:paraId="40D8BA7E" w14:textId="77777777" w:rsidR="003A1F1A" w:rsidRPr="00FB3EF2" w:rsidRDefault="005555F8" w:rsidP="00107251">
      <w:pPr>
        <w:ind w:left="1440" w:hanging="720"/>
        <w:jc w:val="both"/>
        <w:rPr>
          <w:szCs w:val="20"/>
          <w:lang w:val="en-GB"/>
        </w:rPr>
      </w:pPr>
      <w:r>
        <w:rPr>
          <w:szCs w:val="20"/>
          <w:lang w:val="en-GB"/>
        </w:rPr>
        <w:t>(</w:t>
      </w:r>
      <w:r w:rsidR="00E90D28">
        <w:rPr>
          <w:szCs w:val="20"/>
          <w:lang w:val="en-GB"/>
        </w:rPr>
        <w:t>w</w:t>
      </w:r>
      <w:r>
        <w:rPr>
          <w:szCs w:val="20"/>
          <w:lang w:val="en-GB"/>
        </w:rPr>
        <w:t>)</w:t>
      </w:r>
      <w:r>
        <w:rPr>
          <w:szCs w:val="20"/>
          <w:lang w:val="en-GB"/>
        </w:rPr>
        <w:tab/>
      </w:r>
      <w:r w:rsidR="0088597F" w:rsidRPr="0088597F">
        <w:rPr>
          <w:szCs w:val="20"/>
          <w:lang w:val="en-GB"/>
        </w:rPr>
        <w:t>Affiliates.  “Affiliate” or “Affiliates” shall mean, as to a Party, any other Person, now in existence and/or hereafter created or formed at anytime during the Term of this Agreement, that directly or indirectly controls or is controlled by such Party. The term “control” (including, with correlative meanings, the terms “controlled by” and “under common control with”) as applied to any Person means the possession, direct or indirect, of the power to direct or cause the direction of the management and policies of such Person, whether through the ownership of voting securities or other ownership interest. For the purposes of this definition, “Person” means any individual, partnership, corporation, Limited Liability Company, unincorporated organization or association, any trust, or any other business entity.</w:t>
      </w:r>
    </w:p>
    <w:p w14:paraId="5577504F" w14:textId="77777777" w:rsidR="00D25E18" w:rsidRPr="00CE4B33" w:rsidRDefault="00D25E18" w:rsidP="00490F29">
      <w:pPr>
        <w:ind w:left="1260" w:hanging="540"/>
        <w:jc w:val="both"/>
        <w:rPr>
          <w:szCs w:val="20"/>
          <w:lang w:val="en-GB"/>
        </w:rPr>
      </w:pPr>
    </w:p>
    <w:p w14:paraId="5D50CD0D" w14:textId="77777777" w:rsidR="00D25E18" w:rsidRPr="00CE4B33" w:rsidRDefault="00D25E18" w:rsidP="0016543F">
      <w:pPr>
        <w:jc w:val="both"/>
        <w:rPr>
          <w:szCs w:val="20"/>
          <w:u w:val="single"/>
          <w:lang w:val="en-GB"/>
        </w:rPr>
      </w:pPr>
      <w:r w:rsidRPr="00CE4B33">
        <w:rPr>
          <w:szCs w:val="20"/>
          <w:lang w:val="en-GB"/>
        </w:rPr>
        <w:t>2.</w:t>
      </w:r>
      <w:r w:rsidR="00B10046" w:rsidRPr="00CE4B33">
        <w:rPr>
          <w:szCs w:val="20"/>
          <w:lang w:val="en-GB"/>
        </w:rPr>
        <w:tab/>
      </w:r>
      <w:r w:rsidR="00B10046" w:rsidRPr="00CE4B33">
        <w:rPr>
          <w:szCs w:val="20"/>
          <w:u w:val="single"/>
          <w:lang w:val="en-GB"/>
        </w:rPr>
        <w:t>License.</w:t>
      </w:r>
    </w:p>
    <w:p w14:paraId="7FD74A34" w14:textId="77777777" w:rsidR="00B10046" w:rsidRPr="00CE4B33" w:rsidRDefault="00B10046" w:rsidP="0016543F">
      <w:pPr>
        <w:jc w:val="both"/>
        <w:rPr>
          <w:szCs w:val="20"/>
          <w:lang w:val="en-GB"/>
        </w:rPr>
      </w:pPr>
    </w:p>
    <w:p w14:paraId="0146AEF8" w14:textId="77777777" w:rsidR="003F0AFA" w:rsidRPr="005573B3" w:rsidRDefault="00B10046" w:rsidP="00700A30">
      <w:pPr>
        <w:tabs>
          <w:tab w:val="left" w:pos="1260"/>
        </w:tabs>
        <w:ind w:left="1260" w:hanging="540"/>
        <w:jc w:val="both"/>
        <w:rPr>
          <w:szCs w:val="20"/>
          <w:lang w:val="en-CA"/>
        </w:rPr>
      </w:pPr>
      <w:r w:rsidRPr="00CE4B33">
        <w:rPr>
          <w:szCs w:val="20"/>
          <w:lang w:val="en-GB"/>
        </w:rPr>
        <w:t>(a)</w:t>
      </w:r>
      <w:r w:rsidRPr="00CE4B33">
        <w:rPr>
          <w:szCs w:val="20"/>
          <w:lang w:val="en-GB"/>
        </w:rPr>
        <w:tab/>
      </w:r>
      <w:r w:rsidRPr="00083F86">
        <w:rPr>
          <w:szCs w:val="20"/>
          <w:lang w:val="en-GB"/>
        </w:rPr>
        <w:t xml:space="preserve">License to </w:t>
      </w:r>
      <w:r w:rsidR="00700A30">
        <w:rPr>
          <w:szCs w:val="20"/>
          <w:lang w:val="en-GB"/>
        </w:rPr>
        <w:t xml:space="preserve">BZR for </w:t>
      </w:r>
      <w:r w:rsidRPr="00083F86">
        <w:rPr>
          <w:szCs w:val="20"/>
          <w:lang w:val="en-GB"/>
        </w:rPr>
        <w:t xml:space="preserve">IP. </w:t>
      </w:r>
      <w:r w:rsidR="00A41E2D" w:rsidRPr="00083F86">
        <w:rPr>
          <w:szCs w:val="20"/>
          <w:lang w:val="en-GB"/>
        </w:rPr>
        <w:t xml:space="preserve">Subject to the terms and conditions of this Agreement, </w:t>
      </w:r>
      <w:r w:rsidR="00700A30">
        <w:rPr>
          <w:szCs w:val="20"/>
          <w:lang w:val="en-GB"/>
        </w:rPr>
        <w:t>WALKIN</w:t>
      </w:r>
      <w:r w:rsidR="00A41E2D" w:rsidRPr="00083F86">
        <w:rPr>
          <w:szCs w:val="20"/>
          <w:lang w:val="en-GB"/>
        </w:rPr>
        <w:t xml:space="preserve"> hereby </w:t>
      </w:r>
      <w:r w:rsidR="00DD4DE4" w:rsidRPr="00083F86">
        <w:rPr>
          <w:szCs w:val="20"/>
          <w:lang w:val="en-GB"/>
        </w:rPr>
        <w:t xml:space="preserve">grants </w:t>
      </w:r>
      <w:r w:rsidR="00A41E2D" w:rsidRPr="00083F86">
        <w:rPr>
          <w:szCs w:val="20"/>
          <w:lang w:val="en-GB"/>
        </w:rPr>
        <w:t xml:space="preserve">to </w:t>
      </w:r>
      <w:r w:rsidR="00700A30">
        <w:rPr>
          <w:szCs w:val="20"/>
          <w:lang w:val="en-GB"/>
        </w:rPr>
        <w:t>BZR</w:t>
      </w:r>
      <w:r w:rsidR="00A41E2D" w:rsidRPr="00083F86">
        <w:rPr>
          <w:szCs w:val="20"/>
          <w:lang w:val="en-GB"/>
        </w:rPr>
        <w:t xml:space="preserve">, and </w:t>
      </w:r>
      <w:r w:rsidR="00700A30">
        <w:rPr>
          <w:szCs w:val="20"/>
          <w:lang w:val="en-GB"/>
        </w:rPr>
        <w:t>BZR</w:t>
      </w:r>
      <w:r w:rsidR="00A41E2D" w:rsidRPr="00083F86">
        <w:rPr>
          <w:szCs w:val="20"/>
          <w:lang w:val="en-GB"/>
        </w:rPr>
        <w:t xml:space="preserve"> hereby accepts, a perpetual, irrevocable</w:t>
      </w:r>
      <w:r w:rsidR="000233C8" w:rsidRPr="00083F86">
        <w:rPr>
          <w:szCs w:val="20"/>
          <w:lang w:val="en-GB"/>
        </w:rPr>
        <w:t xml:space="preserve">, paid up, royalty-free, exclusive license, with right to sublicense to potential foreign distribution partners </w:t>
      </w:r>
      <w:r w:rsidR="00320B20" w:rsidRPr="00083F86">
        <w:rPr>
          <w:szCs w:val="20"/>
          <w:lang w:val="en-GB"/>
        </w:rPr>
        <w:t xml:space="preserve">and Affiliates </w:t>
      </w:r>
      <w:r w:rsidR="000233C8" w:rsidRPr="00083F86">
        <w:rPr>
          <w:szCs w:val="20"/>
          <w:lang w:val="en-GB"/>
        </w:rPr>
        <w:t xml:space="preserve">of </w:t>
      </w:r>
      <w:r w:rsidR="00700A30">
        <w:rPr>
          <w:szCs w:val="20"/>
          <w:lang w:val="en-GB"/>
        </w:rPr>
        <w:t>BZR</w:t>
      </w:r>
      <w:r w:rsidR="000233C8" w:rsidRPr="00083F86">
        <w:rPr>
          <w:szCs w:val="20"/>
          <w:lang w:val="en-GB"/>
        </w:rPr>
        <w:t>, throu</w:t>
      </w:r>
      <w:r w:rsidR="00700A30">
        <w:rPr>
          <w:szCs w:val="20"/>
          <w:lang w:val="en-GB"/>
        </w:rPr>
        <w:t xml:space="preserve">ghout the Territory to use the </w:t>
      </w:r>
      <w:r w:rsidR="000233C8" w:rsidRPr="00083F86">
        <w:rPr>
          <w:szCs w:val="20"/>
          <w:lang w:val="en-GB"/>
        </w:rPr>
        <w:t xml:space="preserve">IP to manufacture, market, advertise, promote, publish and distribute the Product through any means of electronic distribution. </w:t>
      </w:r>
    </w:p>
    <w:p w14:paraId="0FB32029" w14:textId="77777777" w:rsidR="00756B35" w:rsidRPr="00CE4B33" w:rsidRDefault="00756B35" w:rsidP="0016543F">
      <w:pPr>
        <w:jc w:val="both"/>
        <w:rPr>
          <w:szCs w:val="20"/>
          <w:lang w:val="en-GB"/>
        </w:rPr>
      </w:pPr>
    </w:p>
    <w:p w14:paraId="65E583FC" w14:textId="77777777" w:rsidR="00756B35" w:rsidRPr="00CE4B33" w:rsidRDefault="00756B35" w:rsidP="0016543F">
      <w:pPr>
        <w:jc w:val="both"/>
        <w:rPr>
          <w:szCs w:val="20"/>
          <w:u w:val="single"/>
          <w:lang w:val="en-GB"/>
        </w:rPr>
      </w:pPr>
      <w:proofErr w:type="gramStart"/>
      <w:r w:rsidRPr="00CE4B33">
        <w:rPr>
          <w:szCs w:val="20"/>
          <w:lang w:val="en-GB"/>
        </w:rPr>
        <w:t>3.</w:t>
      </w:r>
      <w:r w:rsidRPr="00CE4B33">
        <w:rPr>
          <w:szCs w:val="20"/>
          <w:lang w:val="en-GB"/>
        </w:rPr>
        <w:tab/>
      </w:r>
      <w:r w:rsidRPr="00CE4B33">
        <w:rPr>
          <w:szCs w:val="20"/>
          <w:u w:val="single"/>
          <w:lang w:val="en-GB"/>
        </w:rPr>
        <w:t>Development</w:t>
      </w:r>
      <w:proofErr w:type="gramEnd"/>
      <w:r w:rsidRPr="00CE4B33">
        <w:rPr>
          <w:szCs w:val="20"/>
          <w:u w:val="single"/>
          <w:lang w:val="en-GB"/>
        </w:rPr>
        <w:t>, Delivery, Acceptance and Marketing of Products.</w:t>
      </w:r>
    </w:p>
    <w:p w14:paraId="31053DA4" w14:textId="77777777" w:rsidR="00756B35" w:rsidRPr="00CE4B33" w:rsidRDefault="00756B35" w:rsidP="0016543F">
      <w:pPr>
        <w:jc w:val="both"/>
        <w:rPr>
          <w:szCs w:val="20"/>
          <w:lang w:val="en-GB"/>
        </w:rPr>
      </w:pPr>
    </w:p>
    <w:p w14:paraId="311A8BB4" w14:textId="77777777" w:rsidR="007A542A" w:rsidRPr="00002382" w:rsidRDefault="00756B35" w:rsidP="00002382">
      <w:pPr>
        <w:numPr>
          <w:ilvl w:val="0"/>
          <w:numId w:val="4"/>
        </w:numPr>
        <w:jc w:val="both"/>
        <w:rPr>
          <w:szCs w:val="20"/>
          <w:lang w:val="en-GB"/>
        </w:rPr>
      </w:pPr>
      <w:r w:rsidRPr="00CE4B33">
        <w:rPr>
          <w:szCs w:val="20"/>
          <w:lang w:val="en-GB"/>
        </w:rPr>
        <w:t xml:space="preserve">General. </w:t>
      </w:r>
      <w:r w:rsidR="00D755A7">
        <w:rPr>
          <w:szCs w:val="20"/>
          <w:lang w:val="en-GB"/>
        </w:rPr>
        <w:t>Developer</w:t>
      </w:r>
      <w:r w:rsidRPr="00CE4B33">
        <w:rPr>
          <w:szCs w:val="20"/>
          <w:lang w:val="en-GB"/>
        </w:rPr>
        <w:t xml:space="preserve"> will develop and deliver the Product and the Deliverables strictly in accordance with </w:t>
      </w:r>
      <w:r w:rsidR="00405B87">
        <w:rPr>
          <w:szCs w:val="20"/>
          <w:lang w:val="en-GB"/>
        </w:rPr>
        <w:t>d</w:t>
      </w:r>
      <w:r w:rsidRPr="00CE4B33">
        <w:rPr>
          <w:szCs w:val="20"/>
          <w:lang w:val="en-GB"/>
        </w:rPr>
        <w:t>evelopment</w:t>
      </w:r>
      <w:r w:rsidR="00405B87">
        <w:rPr>
          <w:szCs w:val="20"/>
          <w:lang w:val="en-GB"/>
        </w:rPr>
        <w:t xml:space="preserve"> </w:t>
      </w:r>
      <w:r w:rsidRPr="00CE4B33">
        <w:rPr>
          <w:szCs w:val="20"/>
          <w:lang w:val="en-GB"/>
        </w:rPr>
        <w:t xml:space="preserve">Schedule B and Schedule </w:t>
      </w:r>
      <w:r w:rsidR="00441F41">
        <w:rPr>
          <w:szCs w:val="20"/>
          <w:lang w:val="en-GB"/>
        </w:rPr>
        <w:t>C</w:t>
      </w:r>
      <w:r w:rsidRPr="00CE4B33">
        <w:rPr>
          <w:szCs w:val="20"/>
          <w:lang w:val="en-GB"/>
        </w:rPr>
        <w:t xml:space="preserve"> attached hereto, as such </w:t>
      </w:r>
      <w:r w:rsidR="000876AB">
        <w:rPr>
          <w:szCs w:val="20"/>
          <w:lang w:val="en-GB"/>
        </w:rPr>
        <w:t xml:space="preserve">schedules </w:t>
      </w:r>
      <w:r w:rsidRPr="00CE4B33">
        <w:rPr>
          <w:szCs w:val="20"/>
          <w:lang w:val="en-GB"/>
        </w:rPr>
        <w:t xml:space="preserve">may be amended by a written </w:t>
      </w:r>
      <w:r w:rsidR="0063758F">
        <w:rPr>
          <w:szCs w:val="20"/>
          <w:lang w:val="en-GB"/>
        </w:rPr>
        <w:t>notice</w:t>
      </w:r>
      <w:r w:rsidRPr="00CE4B33">
        <w:rPr>
          <w:szCs w:val="20"/>
          <w:lang w:val="en-GB"/>
        </w:rPr>
        <w:t xml:space="preserve"> of the parties in accordance with </w:t>
      </w:r>
      <w:r w:rsidR="00B6414E">
        <w:rPr>
          <w:szCs w:val="20"/>
          <w:lang w:val="en-GB"/>
        </w:rPr>
        <w:t xml:space="preserve">the </w:t>
      </w:r>
      <w:r w:rsidRPr="00CE4B33">
        <w:rPr>
          <w:szCs w:val="20"/>
          <w:lang w:val="en-GB"/>
        </w:rPr>
        <w:t>terms of this Agreement</w:t>
      </w:r>
      <w:r w:rsidR="00D93039" w:rsidRPr="00CE4B33">
        <w:rPr>
          <w:szCs w:val="20"/>
          <w:lang w:val="en-GB"/>
        </w:rPr>
        <w:t>.</w:t>
      </w:r>
    </w:p>
    <w:p w14:paraId="626E4B09" w14:textId="77777777" w:rsidR="007A542A" w:rsidRDefault="007A542A" w:rsidP="007A542A">
      <w:pPr>
        <w:pStyle w:val="MediumGrid1-Accent21"/>
        <w:rPr>
          <w:szCs w:val="20"/>
          <w:lang w:val="en-GB"/>
        </w:rPr>
      </w:pPr>
    </w:p>
    <w:p w14:paraId="3C417F85" w14:textId="4C765412" w:rsidR="00002382" w:rsidRDefault="00740185" w:rsidP="00002382">
      <w:pPr>
        <w:numPr>
          <w:ilvl w:val="0"/>
          <w:numId w:val="4"/>
        </w:numPr>
        <w:jc w:val="both"/>
        <w:rPr>
          <w:szCs w:val="20"/>
          <w:lang w:val="en-US"/>
        </w:rPr>
      </w:pPr>
      <w:r w:rsidRPr="003167EC">
        <w:rPr>
          <w:szCs w:val="20"/>
          <w:lang w:val="en-GB"/>
        </w:rPr>
        <w:t>On-going</w:t>
      </w:r>
      <w:r w:rsidR="003167EC" w:rsidRPr="003167EC">
        <w:rPr>
          <w:szCs w:val="20"/>
          <w:lang w:val="en-GB"/>
        </w:rPr>
        <w:t xml:space="preserve"> Development/Additional Content.  The parties shall negotiate in good faith with respect to the </w:t>
      </w:r>
      <w:r w:rsidR="00CE5C85">
        <w:rPr>
          <w:szCs w:val="20"/>
          <w:lang w:val="en-GB"/>
        </w:rPr>
        <w:t>Licensor’s</w:t>
      </w:r>
      <w:ins w:id="1" w:author="Author">
        <w:r w:rsidR="00B90427">
          <w:rPr>
            <w:szCs w:val="20"/>
            <w:lang w:val="en-GB"/>
          </w:rPr>
          <w:t xml:space="preserve"> </w:t>
        </w:r>
      </w:ins>
      <w:r w:rsidR="003167EC" w:rsidRPr="003167EC">
        <w:rPr>
          <w:szCs w:val="20"/>
          <w:lang w:val="en-GB"/>
        </w:rPr>
        <w:t>payment of development costs for any additional content</w:t>
      </w:r>
      <w:ins w:id="2" w:author="Author">
        <w:r w:rsidR="00366DD4">
          <w:rPr>
            <w:szCs w:val="20"/>
            <w:lang w:val="en-GB"/>
          </w:rPr>
          <w:t>,</w:t>
        </w:r>
      </w:ins>
      <w:r w:rsidR="003167EC" w:rsidRPr="003167EC">
        <w:rPr>
          <w:szCs w:val="20"/>
          <w:lang w:val="en-GB"/>
        </w:rPr>
        <w:t xml:space="preserve"> </w:t>
      </w:r>
      <w:r w:rsidR="00366DD4">
        <w:rPr>
          <w:szCs w:val="20"/>
          <w:lang w:val="en-GB"/>
        </w:rPr>
        <w:t xml:space="preserve">sequels or </w:t>
      </w:r>
      <w:r w:rsidR="00256F6B">
        <w:rPr>
          <w:szCs w:val="20"/>
          <w:lang w:val="en-GB"/>
        </w:rPr>
        <w:t>derivative</w:t>
      </w:r>
      <w:r w:rsidR="00366DD4">
        <w:rPr>
          <w:szCs w:val="20"/>
          <w:lang w:val="en-GB"/>
        </w:rPr>
        <w:t xml:space="preserve"> works </w:t>
      </w:r>
      <w:r w:rsidR="003167EC" w:rsidRPr="003167EC">
        <w:rPr>
          <w:szCs w:val="20"/>
          <w:lang w:val="en-GB"/>
        </w:rPr>
        <w:t xml:space="preserve">to be developed beyond what is set forth in Schedule </w:t>
      </w:r>
      <w:r w:rsidR="00441F41">
        <w:rPr>
          <w:szCs w:val="20"/>
          <w:lang w:val="en-GB"/>
        </w:rPr>
        <w:t>C</w:t>
      </w:r>
      <w:r w:rsidR="003167EC">
        <w:rPr>
          <w:szCs w:val="20"/>
          <w:lang w:val="en-GB"/>
        </w:rPr>
        <w:t xml:space="preserve"> (Game Scope)</w:t>
      </w:r>
      <w:r w:rsidR="003167EC" w:rsidRPr="003167EC">
        <w:rPr>
          <w:szCs w:val="20"/>
          <w:lang w:val="en-GB"/>
        </w:rPr>
        <w:t xml:space="preserve"> related to the Game during the Term</w:t>
      </w:r>
      <w:ins w:id="3" w:author="Author">
        <w:r w:rsidR="00B90427">
          <w:rPr>
            <w:szCs w:val="20"/>
            <w:lang w:val="en-GB"/>
          </w:rPr>
          <w:t>.</w:t>
        </w:r>
      </w:ins>
    </w:p>
    <w:p w14:paraId="500A6A71" w14:textId="77777777" w:rsidR="00002382" w:rsidRDefault="00002382" w:rsidP="00002382">
      <w:pPr>
        <w:jc w:val="both"/>
        <w:rPr>
          <w:lang w:val="en-US"/>
        </w:rPr>
      </w:pPr>
    </w:p>
    <w:p w14:paraId="3AA2529C" w14:textId="77777777" w:rsidR="005F0998" w:rsidRPr="00246614" w:rsidRDefault="005F0998" w:rsidP="00002382">
      <w:pPr>
        <w:numPr>
          <w:ilvl w:val="0"/>
          <w:numId w:val="4"/>
        </w:numPr>
        <w:jc w:val="both"/>
        <w:rPr>
          <w:szCs w:val="20"/>
          <w:lang w:val="en-CA"/>
        </w:rPr>
      </w:pPr>
      <w:r w:rsidRPr="005F0998">
        <w:rPr>
          <w:lang w:val="en-US"/>
        </w:rPr>
        <w:t xml:space="preserve">Privacy Policy.  </w:t>
      </w:r>
      <w:r>
        <w:rPr>
          <w:lang w:val="en-US"/>
        </w:rPr>
        <w:t xml:space="preserve">Developer shall ensure </w:t>
      </w:r>
      <w:r w:rsidRPr="005F0998">
        <w:rPr>
          <w:lang w:val="en-US"/>
        </w:rPr>
        <w:t xml:space="preserve">the Product shall conspicuously contain, as a separate </w:t>
      </w:r>
      <w:r>
        <w:rPr>
          <w:lang w:val="en-US"/>
        </w:rPr>
        <w:tab/>
      </w:r>
      <w:r>
        <w:rPr>
          <w:lang w:val="en-US"/>
        </w:rPr>
        <w:tab/>
      </w:r>
      <w:r>
        <w:rPr>
          <w:lang w:val="en-US"/>
        </w:rPr>
        <w:tab/>
      </w:r>
      <w:r w:rsidRPr="005F0998">
        <w:rPr>
          <w:lang w:val="en-US"/>
        </w:rPr>
        <w:t xml:space="preserve">hyperlink and/or immediately preceding access to the Product, a policy or statement describing the </w:t>
      </w:r>
      <w:r>
        <w:rPr>
          <w:lang w:val="en-US"/>
        </w:rPr>
        <w:tab/>
      </w:r>
      <w:r>
        <w:rPr>
          <w:lang w:val="en-US"/>
        </w:rPr>
        <w:tab/>
      </w:r>
      <w:r w:rsidRPr="005F0998">
        <w:rPr>
          <w:lang w:val="en-US"/>
        </w:rPr>
        <w:t xml:space="preserve">privacy policy of </w:t>
      </w:r>
      <w:r w:rsidR="00573399">
        <w:rPr>
          <w:lang w:val="en-US"/>
        </w:rPr>
        <w:t>all parties</w:t>
      </w:r>
      <w:r w:rsidRPr="005F0998">
        <w:rPr>
          <w:lang w:val="en-US"/>
        </w:rPr>
        <w:t xml:space="preserve">, Licensors and Developer, with respect to the collection </w:t>
      </w:r>
      <w:r>
        <w:rPr>
          <w:lang w:val="en-US"/>
        </w:rPr>
        <w:tab/>
        <w:t xml:space="preserve">of </w:t>
      </w:r>
      <w:r w:rsidRPr="005F0998">
        <w:rPr>
          <w:lang w:val="en-US"/>
        </w:rPr>
        <w:t xml:space="preserve">Personally </w:t>
      </w:r>
      <w:r>
        <w:rPr>
          <w:lang w:val="en-US"/>
        </w:rPr>
        <w:tab/>
      </w:r>
      <w:r>
        <w:rPr>
          <w:lang w:val="en-US"/>
        </w:rPr>
        <w:tab/>
      </w:r>
      <w:r>
        <w:rPr>
          <w:lang w:val="en-US"/>
        </w:rPr>
        <w:tab/>
        <w:t xml:space="preserve">Identifiable </w:t>
      </w:r>
      <w:r w:rsidRPr="005F0998">
        <w:rPr>
          <w:lang w:val="en-US"/>
        </w:rPr>
        <w:t xml:space="preserve">Information of players, subscribers and/or end users of the Product, in compliance with </w:t>
      </w:r>
      <w:r>
        <w:rPr>
          <w:lang w:val="en-US"/>
        </w:rPr>
        <w:tab/>
      </w:r>
      <w:r>
        <w:rPr>
          <w:lang w:val="en-US"/>
        </w:rPr>
        <w:tab/>
      </w:r>
      <w:r w:rsidRPr="005F0998">
        <w:rPr>
          <w:lang w:val="en-US"/>
        </w:rPr>
        <w:t xml:space="preserve">privacy protection laws of any jurisdiction within the Territory. </w:t>
      </w:r>
    </w:p>
    <w:p w14:paraId="0047F12F" w14:textId="77777777" w:rsidR="00885AD3" w:rsidRPr="00246614" w:rsidRDefault="00885AD3" w:rsidP="00885AD3">
      <w:pPr>
        <w:pStyle w:val="ListParagraph1"/>
        <w:rPr>
          <w:szCs w:val="20"/>
          <w:lang w:val="en-CA"/>
        </w:rPr>
      </w:pPr>
    </w:p>
    <w:p w14:paraId="62FC48A0" w14:textId="77777777" w:rsidR="006367E0" w:rsidRPr="00056F8B" w:rsidRDefault="006367E0" w:rsidP="00CA3CE8">
      <w:pPr>
        <w:numPr>
          <w:ilvl w:val="0"/>
          <w:numId w:val="2"/>
        </w:numPr>
        <w:tabs>
          <w:tab w:val="clear" w:pos="1080"/>
          <w:tab w:val="num" w:pos="709"/>
        </w:tabs>
        <w:ind w:hanging="1080"/>
        <w:jc w:val="both"/>
        <w:rPr>
          <w:szCs w:val="20"/>
          <w:lang w:val="en-GB"/>
        </w:rPr>
      </w:pPr>
      <w:r w:rsidRPr="00056F8B">
        <w:rPr>
          <w:szCs w:val="20"/>
          <w:u w:val="single"/>
          <w:lang w:val="en-GB"/>
        </w:rPr>
        <w:t>Ownership</w:t>
      </w:r>
      <w:r w:rsidRPr="00056F8B">
        <w:rPr>
          <w:szCs w:val="20"/>
          <w:lang w:val="en-GB"/>
        </w:rPr>
        <w:t>.</w:t>
      </w:r>
    </w:p>
    <w:p w14:paraId="037B16F2" w14:textId="77777777" w:rsidR="006367E0" w:rsidRPr="00CE4B33" w:rsidRDefault="006367E0" w:rsidP="0016543F">
      <w:pPr>
        <w:ind w:left="1080"/>
        <w:jc w:val="both"/>
        <w:rPr>
          <w:szCs w:val="20"/>
          <w:u w:val="single"/>
          <w:lang w:val="en-GB"/>
        </w:rPr>
      </w:pPr>
    </w:p>
    <w:p w14:paraId="242BE43C" w14:textId="77777777" w:rsidR="00D47DE9" w:rsidRPr="00CE4B33" w:rsidRDefault="00280B67" w:rsidP="00AB0807">
      <w:pPr>
        <w:numPr>
          <w:ilvl w:val="1"/>
          <w:numId w:val="2"/>
        </w:numPr>
        <w:tabs>
          <w:tab w:val="num" w:pos="1440"/>
        </w:tabs>
        <w:ind w:left="1440"/>
        <w:jc w:val="both"/>
        <w:rPr>
          <w:szCs w:val="20"/>
          <w:lang w:val="en-GB"/>
        </w:rPr>
      </w:pPr>
      <w:r w:rsidRPr="00CE4B33">
        <w:rPr>
          <w:szCs w:val="20"/>
          <w:lang w:val="en-GB"/>
        </w:rPr>
        <w:t xml:space="preserve">Developer Intellectual Property. Developer shall own the Developer Intellectual Property in the Territory. Developer shall take all </w:t>
      </w:r>
      <w:r w:rsidR="006F62DC">
        <w:rPr>
          <w:szCs w:val="20"/>
          <w:lang w:val="en-GB"/>
        </w:rPr>
        <w:t xml:space="preserve">reasonable </w:t>
      </w:r>
      <w:r w:rsidRPr="00CE4B33">
        <w:rPr>
          <w:szCs w:val="20"/>
          <w:lang w:val="en-GB"/>
        </w:rPr>
        <w:t>steps necessary</w:t>
      </w:r>
      <w:r w:rsidR="004941EE">
        <w:rPr>
          <w:szCs w:val="20"/>
          <w:lang w:val="en-GB"/>
        </w:rPr>
        <w:t xml:space="preserve"> </w:t>
      </w:r>
      <w:r w:rsidRPr="00CE4B33">
        <w:rPr>
          <w:szCs w:val="20"/>
          <w:lang w:val="en-GB"/>
        </w:rPr>
        <w:t xml:space="preserve">to ensure that it owns or controls all </w:t>
      </w:r>
      <w:r w:rsidRPr="00CE4B33">
        <w:rPr>
          <w:szCs w:val="20"/>
          <w:lang w:val="en-GB"/>
        </w:rPr>
        <w:lastRenderedPageBreak/>
        <w:t xml:space="preserve">rights in any </w:t>
      </w:r>
      <w:r w:rsidR="00274159" w:rsidRPr="00CE4B33">
        <w:rPr>
          <w:szCs w:val="20"/>
          <w:lang w:val="en-GB"/>
        </w:rPr>
        <w:t>Developer</w:t>
      </w:r>
      <w:r w:rsidRPr="00CE4B33">
        <w:rPr>
          <w:szCs w:val="20"/>
          <w:lang w:val="en-GB"/>
        </w:rPr>
        <w:t xml:space="preserve"> Intellectual </w:t>
      </w:r>
      <w:r w:rsidR="00B64ACA">
        <w:rPr>
          <w:szCs w:val="20"/>
          <w:lang w:val="en-GB"/>
        </w:rPr>
        <w:t xml:space="preserve">Property </w:t>
      </w:r>
      <w:r w:rsidRPr="00CE4B33">
        <w:rPr>
          <w:szCs w:val="20"/>
          <w:lang w:val="en-GB"/>
        </w:rPr>
        <w:t xml:space="preserve">related to the Game and the Product </w:t>
      </w:r>
      <w:r w:rsidR="00B64ACA">
        <w:rPr>
          <w:szCs w:val="20"/>
          <w:lang w:val="en-GB"/>
        </w:rPr>
        <w:t xml:space="preserve">created </w:t>
      </w:r>
      <w:r w:rsidRPr="00CE4B33">
        <w:rPr>
          <w:szCs w:val="20"/>
          <w:lang w:val="en-GB"/>
        </w:rPr>
        <w:t xml:space="preserve">by </w:t>
      </w:r>
      <w:r w:rsidRPr="00B84E73">
        <w:rPr>
          <w:szCs w:val="20"/>
          <w:lang w:val="en-GB"/>
        </w:rPr>
        <w:t>Independent Contractors</w:t>
      </w:r>
      <w:r w:rsidRPr="00CE4B33">
        <w:rPr>
          <w:szCs w:val="20"/>
          <w:lang w:val="en-GB"/>
        </w:rPr>
        <w:t xml:space="preserve"> or </w:t>
      </w:r>
      <w:r w:rsidR="00274159" w:rsidRPr="00CE4B33">
        <w:rPr>
          <w:szCs w:val="20"/>
          <w:lang w:val="en-GB"/>
        </w:rPr>
        <w:t>employees</w:t>
      </w:r>
      <w:r w:rsidRPr="00CE4B33">
        <w:rPr>
          <w:szCs w:val="20"/>
          <w:lang w:val="en-GB"/>
        </w:rPr>
        <w:t xml:space="preserve"> not working within the scope of their employment. Except</w:t>
      </w:r>
      <w:r w:rsidR="00885AD3">
        <w:rPr>
          <w:szCs w:val="20"/>
          <w:lang w:val="en-GB"/>
        </w:rPr>
        <w:t xml:space="preserve"> </w:t>
      </w:r>
      <w:r w:rsidRPr="00CE4B33">
        <w:rPr>
          <w:szCs w:val="20"/>
          <w:lang w:val="en-GB"/>
        </w:rPr>
        <w:t xml:space="preserve">as specifically set forth in this Agreement, </w:t>
      </w:r>
      <w:r w:rsidR="00CC29B1" w:rsidRPr="00CC29B1">
        <w:rPr>
          <w:szCs w:val="20"/>
          <w:highlight w:val="yellow"/>
          <w:lang w:val="en-GB"/>
        </w:rPr>
        <w:t>WALKIN</w:t>
      </w:r>
      <w:r w:rsidRPr="00CE4B33">
        <w:rPr>
          <w:szCs w:val="20"/>
          <w:lang w:val="en-GB"/>
        </w:rPr>
        <w:t xml:space="preserve"> shall have no rights in and to the Developer Intellectual Property</w:t>
      </w:r>
      <w:r w:rsidR="003D20B8">
        <w:rPr>
          <w:szCs w:val="20"/>
          <w:lang w:val="en-GB"/>
        </w:rPr>
        <w:t xml:space="preserve"> other than as necessary to manufacture, market, develop, sell, or license the Product</w:t>
      </w:r>
      <w:r w:rsidR="00AF427A">
        <w:rPr>
          <w:szCs w:val="20"/>
          <w:lang w:val="en-GB"/>
        </w:rPr>
        <w:t>.</w:t>
      </w:r>
    </w:p>
    <w:p w14:paraId="42DF8C9E" w14:textId="77777777" w:rsidR="00053E1B" w:rsidRDefault="00053E1B" w:rsidP="00CC29B1">
      <w:pPr>
        <w:pStyle w:val="ListParagraph1"/>
        <w:ind w:left="0"/>
        <w:rPr>
          <w:szCs w:val="20"/>
          <w:lang w:val="en-GB"/>
        </w:rPr>
      </w:pPr>
    </w:p>
    <w:p w14:paraId="1522536E" w14:textId="77777777" w:rsidR="00221361" w:rsidRDefault="00CC29B1" w:rsidP="00AB0807">
      <w:pPr>
        <w:numPr>
          <w:ilvl w:val="1"/>
          <w:numId w:val="2"/>
        </w:numPr>
        <w:tabs>
          <w:tab w:val="num" w:pos="1440"/>
        </w:tabs>
        <w:ind w:left="1440"/>
        <w:jc w:val="both"/>
        <w:rPr>
          <w:szCs w:val="20"/>
          <w:lang w:val="en-GB"/>
        </w:rPr>
      </w:pPr>
      <w:r w:rsidRPr="00CC29B1">
        <w:rPr>
          <w:szCs w:val="20"/>
          <w:highlight w:val="yellow"/>
          <w:lang w:val="en-GB"/>
        </w:rPr>
        <w:t>WALKIN</w:t>
      </w:r>
      <w:r w:rsidR="00280B67" w:rsidRPr="00CE4B33">
        <w:rPr>
          <w:szCs w:val="20"/>
          <w:lang w:val="en-GB"/>
        </w:rPr>
        <w:t xml:space="preserve"> Intellectual Property. </w:t>
      </w:r>
      <w:r w:rsidRPr="00CC29B1">
        <w:rPr>
          <w:szCs w:val="20"/>
          <w:highlight w:val="yellow"/>
          <w:lang w:val="en-GB"/>
        </w:rPr>
        <w:t>WALKIN</w:t>
      </w:r>
      <w:r w:rsidR="00280B67" w:rsidRPr="00CE4B33">
        <w:rPr>
          <w:szCs w:val="20"/>
          <w:lang w:val="en-GB"/>
        </w:rPr>
        <w:t xml:space="preserve"> shall own the </w:t>
      </w:r>
      <w:r w:rsidRPr="00CC29B1">
        <w:rPr>
          <w:szCs w:val="20"/>
          <w:highlight w:val="yellow"/>
          <w:lang w:val="en-GB"/>
        </w:rPr>
        <w:t>WALKIN</w:t>
      </w:r>
      <w:r w:rsidR="00280B67" w:rsidRPr="00CE4B33">
        <w:rPr>
          <w:szCs w:val="20"/>
          <w:lang w:val="en-GB"/>
        </w:rPr>
        <w:t xml:space="preserve"> Intellectual Property Except as specifically set forth in this </w:t>
      </w:r>
      <w:proofErr w:type="gramStart"/>
      <w:r w:rsidR="00280B67" w:rsidRPr="00CE4B33">
        <w:rPr>
          <w:szCs w:val="20"/>
          <w:lang w:val="en-GB"/>
        </w:rPr>
        <w:t>Agreement,</w:t>
      </w:r>
      <w:proofErr w:type="gramEnd"/>
      <w:r w:rsidR="00221361" w:rsidRPr="00CE4B33">
        <w:rPr>
          <w:szCs w:val="20"/>
          <w:lang w:val="en-GB"/>
        </w:rPr>
        <w:t xml:space="preserve"> Developer shall have no rights in and to the </w:t>
      </w:r>
      <w:r w:rsidRPr="00CC29B1">
        <w:rPr>
          <w:szCs w:val="20"/>
          <w:highlight w:val="yellow"/>
          <w:lang w:val="en-GB"/>
        </w:rPr>
        <w:t>WALKIN</w:t>
      </w:r>
      <w:r w:rsidR="00221361" w:rsidRPr="00CE4B33">
        <w:rPr>
          <w:szCs w:val="20"/>
          <w:lang w:val="en-GB"/>
        </w:rPr>
        <w:t xml:space="preserve"> Intellectual Property. For the avoidance of doubt, unless set forth in a separate written and signed agreement between Developer and </w:t>
      </w:r>
      <w:r w:rsidRPr="00CC29B1">
        <w:rPr>
          <w:szCs w:val="20"/>
          <w:highlight w:val="yellow"/>
          <w:lang w:val="en-GB"/>
        </w:rPr>
        <w:t>WALKIN</w:t>
      </w:r>
      <w:r w:rsidR="00221361" w:rsidRPr="00CE4B33">
        <w:rPr>
          <w:szCs w:val="20"/>
          <w:lang w:val="en-GB"/>
        </w:rPr>
        <w:t xml:space="preserve">, Developer shall not have the right to use the </w:t>
      </w:r>
      <w:r w:rsidRPr="00CC29B1">
        <w:rPr>
          <w:szCs w:val="20"/>
          <w:highlight w:val="yellow"/>
          <w:lang w:val="en-GB"/>
        </w:rPr>
        <w:t>WALKIN</w:t>
      </w:r>
      <w:r w:rsidRPr="00CE4B33">
        <w:rPr>
          <w:szCs w:val="20"/>
          <w:lang w:val="en-GB"/>
        </w:rPr>
        <w:t xml:space="preserve"> </w:t>
      </w:r>
      <w:r w:rsidR="00221361" w:rsidRPr="00CE4B33">
        <w:rPr>
          <w:szCs w:val="20"/>
          <w:lang w:val="en-GB"/>
        </w:rPr>
        <w:t>Intellectual Property for any other video game.</w:t>
      </w:r>
    </w:p>
    <w:p w14:paraId="733F7B37" w14:textId="77777777" w:rsidR="002B0DD6" w:rsidRPr="00CE4B33" w:rsidRDefault="002B0DD6" w:rsidP="0016543F">
      <w:pPr>
        <w:jc w:val="both"/>
        <w:rPr>
          <w:szCs w:val="20"/>
          <w:lang w:val="en-GB"/>
        </w:rPr>
      </w:pPr>
    </w:p>
    <w:p w14:paraId="6566E8AF" w14:textId="5B8A9B05" w:rsidR="005F0998" w:rsidRPr="005F0998" w:rsidRDefault="005F0998" w:rsidP="00AB0807">
      <w:pPr>
        <w:numPr>
          <w:ilvl w:val="1"/>
          <w:numId w:val="2"/>
        </w:numPr>
        <w:tabs>
          <w:tab w:val="clear" w:pos="1395"/>
          <w:tab w:val="num" w:pos="1440"/>
        </w:tabs>
        <w:ind w:left="1440" w:hanging="720"/>
        <w:jc w:val="both"/>
        <w:rPr>
          <w:szCs w:val="20"/>
          <w:lang w:val="en-GB"/>
        </w:rPr>
      </w:pPr>
      <w:r w:rsidRPr="00166EE7">
        <w:rPr>
          <w:szCs w:val="20"/>
          <w:lang w:val="en-GB"/>
        </w:rPr>
        <w:t xml:space="preserve">Ownership, Access and Use of Personally Identifiable Information. As between </w:t>
      </w:r>
      <w:r w:rsidR="00A114AD" w:rsidRPr="00CC29B1">
        <w:rPr>
          <w:szCs w:val="20"/>
          <w:highlight w:val="yellow"/>
          <w:lang w:val="en-GB"/>
        </w:rPr>
        <w:t>WALKIN</w:t>
      </w:r>
      <w:r w:rsidR="00A114AD" w:rsidRPr="00CE4B33">
        <w:rPr>
          <w:szCs w:val="20"/>
          <w:lang w:val="en-GB"/>
        </w:rPr>
        <w:t xml:space="preserve"> </w:t>
      </w:r>
      <w:r w:rsidRPr="00166EE7">
        <w:rPr>
          <w:szCs w:val="20"/>
          <w:lang w:val="en-GB"/>
        </w:rPr>
        <w:t xml:space="preserve">and </w:t>
      </w:r>
      <w:r w:rsidR="00A114AD" w:rsidRPr="00A114AD">
        <w:rPr>
          <w:szCs w:val="20"/>
          <w:highlight w:val="yellow"/>
          <w:lang w:val="en-GB"/>
        </w:rPr>
        <w:t>BZR</w:t>
      </w:r>
      <w:r w:rsidRPr="00166EE7">
        <w:rPr>
          <w:szCs w:val="20"/>
          <w:lang w:val="en-GB"/>
        </w:rPr>
        <w:t xml:space="preserve">, </w:t>
      </w:r>
      <w:r w:rsidR="00A114AD" w:rsidRPr="00A114AD">
        <w:rPr>
          <w:szCs w:val="20"/>
          <w:highlight w:val="yellow"/>
          <w:lang w:val="en-GB"/>
        </w:rPr>
        <w:t>BZR</w:t>
      </w:r>
      <w:r w:rsidR="00A114AD" w:rsidRPr="00CE4B33">
        <w:rPr>
          <w:szCs w:val="20"/>
          <w:lang w:val="en-GB"/>
        </w:rPr>
        <w:t xml:space="preserve"> </w:t>
      </w:r>
      <w:r w:rsidRPr="00166EE7">
        <w:rPr>
          <w:szCs w:val="20"/>
          <w:lang w:val="en-GB"/>
        </w:rPr>
        <w:t>shall exclusively own any and all data regardin</w:t>
      </w:r>
      <w:r>
        <w:rPr>
          <w:szCs w:val="20"/>
          <w:lang w:val="en-GB"/>
        </w:rPr>
        <w:t xml:space="preserve">g the use of, and users of, the </w:t>
      </w:r>
      <w:r w:rsidRPr="00166EE7">
        <w:rPr>
          <w:szCs w:val="20"/>
          <w:lang w:val="en-GB"/>
        </w:rPr>
        <w:t>Product, including any Personally Identifiable Information, regardless of the party collecting or receiving such data and/or the manner in which such information is collected.</w:t>
      </w:r>
    </w:p>
    <w:p w14:paraId="37F97D95" w14:textId="77777777" w:rsidR="003C1DB9" w:rsidRPr="003175E6" w:rsidRDefault="003C1DB9" w:rsidP="0016543F">
      <w:pPr>
        <w:jc w:val="both"/>
        <w:rPr>
          <w:szCs w:val="20"/>
          <w:lang w:val="en-GB"/>
        </w:rPr>
      </w:pPr>
    </w:p>
    <w:p w14:paraId="79538834" w14:textId="77777777" w:rsidR="002A0E8E" w:rsidRDefault="003C1DB9" w:rsidP="00AB0807">
      <w:pPr>
        <w:numPr>
          <w:ilvl w:val="1"/>
          <w:numId w:val="2"/>
        </w:numPr>
        <w:tabs>
          <w:tab w:val="num" w:pos="1440"/>
        </w:tabs>
        <w:ind w:left="1440" w:hanging="720"/>
        <w:jc w:val="both"/>
        <w:rPr>
          <w:szCs w:val="20"/>
          <w:lang w:val="en-GB"/>
        </w:rPr>
      </w:pPr>
      <w:r w:rsidRPr="00CE4B33">
        <w:rPr>
          <w:szCs w:val="20"/>
          <w:lang w:val="en-GB"/>
        </w:rPr>
        <w:t>Assurances. At the request and expense of the other party, each party shall sign any addi</w:t>
      </w:r>
      <w:r w:rsidR="002A0E8E" w:rsidRPr="00CE4B33">
        <w:rPr>
          <w:szCs w:val="20"/>
          <w:lang w:val="en-GB"/>
        </w:rPr>
        <w:t>tional documents confirming the parties’ respec</w:t>
      </w:r>
      <w:r w:rsidR="00864FA5">
        <w:rPr>
          <w:szCs w:val="20"/>
          <w:lang w:val="en-GB"/>
        </w:rPr>
        <w:t>tive ownership rights hereunder.</w:t>
      </w:r>
    </w:p>
    <w:p w14:paraId="149D333F" w14:textId="77777777" w:rsidR="00864FA5" w:rsidRDefault="00864FA5" w:rsidP="00864FA5">
      <w:pPr>
        <w:pStyle w:val="ListParagraph1"/>
        <w:rPr>
          <w:szCs w:val="20"/>
          <w:lang w:val="en-GB"/>
        </w:rPr>
      </w:pPr>
    </w:p>
    <w:p w14:paraId="6DC3B134" w14:textId="77777777" w:rsidR="00864FA5" w:rsidRPr="00083F86" w:rsidRDefault="00864FA5" w:rsidP="00AB0807">
      <w:pPr>
        <w:numPr>
          <w:ilvl w:val="1"/>
          <w:numId w:val="2"/>
        </w:numPr>
        <w:tabs>
          <w:tab w:val="num" w:pos="1440"/>
        </w:tabs>
        <w:ind w:left="1440" w:hanging="720"/>
        <w:jc w:val="both"/>
        <w:rPr>
          <w:szCs w:val="20"/>
          <w:lang w:val="en-GB"/>
        </w:rPr>
      </w:pPr>
      <w:r>
        <w:rPr>
          <w:szCs w:val="20"/>
          <w:lang w:val="en-GB"/>
        </w:rPr>
        <w:t>Brand Protection.</w:t>
      </w:r>
      <w:r w:rsidRPr="00864FA5">
        <w:rPr>
          <w:i/>
          <w:iCs/>
          <w:lang w:val="en-US"/>
        </w:rPr>
        <w:t xml:space="preserve"> </w:t>
      </w:r>
      <w:r w:rsidRPr="00864FA5">
        <w:rPr>
          <w:iCs/>
          <w:szCs w:val="20"/>
          <w:lang w:val="en-US"/>
        </w:rPr>
        <w:t xml:space="preserve">Subject to any rights and obligations existing by and between </w:t>
      </w:r>
      <w:r w:rsidR="00046475" w:rsidRPr="00A114AD">
        <w:rPr>
          <w:szCs w:val="20"/>
          <w:highlight w:val="yellow"/>
          <w:lang w:val="en-GB"/>
        </w:rPr>
        <w:t>BZR</w:t>
      </w:r>
      <w:r w:rsidR="00046475" w:rsidRPr="00CE4B33">
        <w:rPr>
          <w:szCs w:val="20"/>
          <w:lang w:val="en-GB"/>
        </w:rPr>
        <w:t xml:space="preserve"> </w:t>
      </w:r>
      <w:r w:rsidRPr="00864FA5">
        <w:rPr>
          <w:iCs/>
          <w:szCs w:val="20"/>
          <w:lang w:val="en-US"/>
        </w:rPr>
        <w:t>and Licensor, the terms and conditions of which are addressed under any agreement between said parties, all right, title</w:t>
      </w:r>
      <w:r w:rsidR="00046475">
        <w:rPr>
          <w:iCs/>
          <w:szCs w:val="20"/>
          <w:lang w:val="en-US"/>
        </w:rPr>
        <w:t>, current and future</w:t>
      </w:r>
      <w:r w:rsidRPr="00864FA5">
        <w:rPr>
          <w:iCs/>
          <w:szCs w:val="20"/>
          <w:lang w:val="en-US"/>
        </w:rPr>
        <w:t xml:space="preserve"> and interest in and to all characters, settings, story lines, titles, themes, dialogue, catch phrases, locations, concepts, rules, names, likenesses, designs, trade marks, trade names and trade dress relating to and embodied in the Product shall belong to and vest in </w:t>
      </w:r>
      <w:r w:rsidR="00046475" w:rsidRPr="00A114AD">
        <w:rPr>
          <w:szCs w:val="20"/>
          <w:highlight w:val="yellow"/>
          <w:lang w:val="en-GB"/>
        </w:rPr>
        <w:t>BZR</w:t>
      </w:r>
      <w:r w:rsidR="00046475" w:rsidRPr="00CE4B33">
        <w:rPr>
          <w:szCs w:val="20"/>
          <w:lang w:val="en-GB"/>
        </w:rPr>
        <w:t xml:space="preserve"> </w:t>
      </w:r>
      <w:r w:rsidRPr="00864FA5">
        <w:rPr>
          <w:iCs/>
          <w:szCs w:val="20"/>
          <w:lang w:val="en-US"/>
        </w:rPr>
        <w:t xml:space="preserve">together </w:t>
      </w:r>
      <w:r w:rsidRPr="00112311">
        <w:rPr>
          <w:iCs/>
          <w:szCs w:val="20"/>
          <w:lang w:val="en-US"/>
        </w:rPr>
        <w:t xml:space="preserve">with all </w:t>
      </w:r>
      <w:r w:rsidR="00D92518" w:rsidRPr="00112311">
        <w:rPr>
          <w:iCs/>
          <w:szCs w:val="20"/>
          <w:lang w:val="en-US"/>
        </w:rPr>
        <w:t>i</w:t>
      </w:r>
      <w:r w:rsidRPr="00112311">
        <w:rPr>
          <w:iCs/>
          <w:szCs w:val="20"/>
          <w:lang w:val="en-US"/>
        </w:rPr>
        <w:t xml:space="preserve">ntellectual </w:t>
      </w:r>
      <w:r w:rsidR="00D92518" w:rsidRPr="00112311">
        <w:rPr>
          <w:iCs/>
          <w:szCs w:val="20"/>
          <w:lang w:val="en-US"/>
        </w:rPr>
        <w:t>p</w:t>
      </w:r>
      <w:r w:rsidRPr="00112311">
        <w:rPr>
          <w:iCs/>
          <w:szCs w:val="20"/>
          <w:lang w:val="en-US"/>
        </w:rPr>
        <w:t xml:space="preserve">roperty </w:t>
      </w:r>
      <w:r w:rsidR="00D92518" w:rsidRPr="00112311">
        <w:rPr>
          <w:iCs/>
          <w:szCs w:val="20"/>
          <w:lang w:val="en-US"/>
        </w:rPr>
        <w:t>r</w:t>
      </w:r>
      <w:r w:rsidRPr="00112311">
        <w:rPr>
          <w:iCs/>
          <w:szCs w:val="20"/>
          <w:lang w:val="en-US"/>
        </w:rPr>
        <w:t>ights</w:t>
      </w:r>
      <w:r w:rsidRPr="00864FA5">
        <w:rPr>
          <w:iCs/>
          <w:szCs w:val="20"/>
          <w:lang w:val="en-US"/>
        </w:rPr>
        <w:t xml:space="preserve"> subsisting therein.</w:t>
      </w:r>
    </w:p>
    <w:p w14:paraId="07721660" w14:textId="77777777" w:rsidR="00083F86" w:rsidRDefault="00083F86" w:rsidP="00083F86">
      <w:pPr>
        <w:jc w:val="both"/>
        <w:rPr>
          <w:iCs/>
          <w:szCs w:val="20"/>
          <w:lang w:val="en-US"/>
        </w:rPr>
      </w:pPr>
    </w:p>
    <w:p w14:paraId="3ED1055E" w14:textId="77777777" w:rsidR="002A0E8E" w:rsidRPr="00CE4B33" w:rsidRDefault="002A0E8E" w:rsidP="0016543F">
      <w:pPr>
        <w:jc w:val="both"/>
        <w:rPr>
          <w:szCs w:val="20"/>
          <w:lang w:val="en-GB"/>
        </w:rPr>
      </w:pPr>
    </w:p>
    <w:p w14:paraId="73C7AC3B" w14:textId="77777777" w:rsidR="00265546" w:rsidRPr="00CE4B33" w:rsidRDefault="00274159" w:rsidP="00CA3CE8">
      <w:pPr>
        <w:numPr>
          <w:ilvl w:val="0"/>
          <w:numId w:val="2"/>
        </w:numPr>
        <w:tabs>
          <w:tab w:val="clear" w:pos="1080"/>
          <w:tab w:val="num" w:pos="851"/>
        </w:tabs>
        <w:ind w:left="709" w:hanging="709"/>
        <w:jc w:val="both"/>
        <w:rPr>
          <w:szCs w:val="20"/>
          <w:lang w:val="en-GB"/>
        </w:rPr>
      </w:pPr>
      <w:r w:rsidRPr="00CE4B33">
        <w:rPr>
          <w:szCs w:val="20"/>
          <w:u w:val="single"/>
          <w:lang w:val="en-GB"/>
        </w:rPr>
        <w:t>Payments</w:t>
      </w:r>
      <w:r w:rsidR="002A0E8E" w:rsidRPr="00CE4B33">
        <w:rPr>
          <w:szCs w:val="20"/>
          <w:lang w:val="en-GB"/>
        </w:rPr>
        <w:t xml:space="preserve">. </w:t>
      </w:r>
    </w:p>
    <w:p w14:paraId="4E273F68" w14:textId="77777777" w:rsidR="00265546" w:rsidRPr="00CE4B33" w:rsidRDefault="00265546" w:rsidP="00265546">
      <w:pPr>
        <w:ind w:left="360"/>
        <w:jc w:val="both"/>
        <w:rPr>
          <w:szCs w:val="20"/>
          <w:lang w:val="en-GB"/>
        </w:rPr>
      </w:pPr>
    </w:p>
    <w:p w14:paraId="52B848E1" w14:textId="77777777" w:rsidR="00653788" w:rsidRPr="00CE4B33" w:rsidRDefault="00653788" w:rsidP="0016543F">
      <w:pPr>
        <w:ind w:left="360"/>
        <w:jc w:val="both"/>
        <w:rPr>
          <w:szCs w:val="20"/>
          <w:u w:val="single"/>
          <w:lang w:val="en-GB"/>
        </w:rPr>
      </w:pPr>
    </w:p>
    <w:p w14:paraId="02D0C040" w14:textId="77777777" w:rsidR="00DD618C" w:rsidRDefault="00053E1B" w:rsidP="007A542A">
      <w:pPr>
        <w:numPr>
          <w:ilvl w:val="1"/>
          <w:numId w:val="2"/>
        </w:numPr>
        <w:jc w:val="both"/>
        <w:rPr>
          <w:szCs w:val="20"/>
          <w:lang w:val="en-US"/>
        </w:rPr>
      </w:pPr>
      <w:r w:rsidRPr="007A542A">
        <w:rPr>
          <w:szCs w:val="20"/>
          <w:lang w:val="en-GB"/>
        </w:rPr>
        <w:t xml:space="preserve">Subject to the terms and conditions of this Agreement, </w:t>
      </w:r>
      <w:r w:rsidR="00830930" w:rsidRPr="00CC29B1">
        <w:rPr>
          <w:szCs w:val="20"/>
          <w:highlight w:val="yellow"/>
          <w:lang w:val="en-GB"/>
        </w:rPr>
        <w:t>WALKIN</w:t>
      </w:r>
      <w:r w:rsidR="00830930" w:rsidRPr="00CE4B33">
        <w:rPr>
          <w:szCs w:val="20"/>
          <w:lang w:val="en-GB"/>
        </w:rPr>
        <w:t xml:space="preserve"> </w:t>
      </w:r>
      <w:r w:rsidRPr="007A542A">
        <w:rPr>
          <w:szCs w:val="20"/>
          <w:lang w:val="en-GB"/>
        </w:rPr>
        <w:t xml:space="preserve">will pay to Developer a </w:t>
      </w:r>
      <w:r w:rsidR="004A1B0B" w:rsidRPr="007A542A">
        <w:rPr>
          <w:szCs w:val="20"/>
          <w:lang w:val="en-GB"/>
        </w:rPr>
        <w:t>Work For Hire Fee</w:t>
      </w:r>
      <w:r w:rsidRPr="007A542A">
        <w:rPr>
          <w:szCs w:val="20"/>
          <w:lang w:val="en-GB"/>
        </w:rPr>
        <w:t xml:space="preserve"> for the “Work of Hire” and as a </w:t>
      </w:r>
      <w:r w:rsidR="00830930">
        <w:rPr>
          <w:szCs w:val="20"/>
          <w:lang w:val="en-GB"/>
        </w:rPr>
        <w:t>minimal</w:t>
      </w:r>
      <w:r w:rsidRPr="007A542A">
        <w:rPr>
          <w:szCs w:val="20"/>
          <w:lang w:val="en-GB"/>
        </w:rPr>
        <w:t xml:space="preserve"> </w:t>
      </w:r>
      <w:r w:rsidR="00083F86" w:rsidRPr="007A542A">
        <w:rPr>
          <w:szCs w:val="20"/>
          <w:lang w:val="en-GB"/>
        </w:rPr>
        <w:t>compensation for</w:t>
      </w:r>
      <w:r w:rsidRPr="007A542A">
        <w:rPr>
          <w:szCs w:val="20"/>
          <w:lang w:val="en-GB"/>
        </w:rPr>
        <w:t xml:space="preserve"> the Product</w:t>
      </w:r>
      <w:r w:rsidR="007A542A" w:rsidRPr="007A542A">
        <w:rPr>
          <w:szCs w:val="20"/>
          <w:lang w:val="en-GB"/>
        </w:rPr>
        <w:t xml:space="preserve"> as set forth in Schedule B</w:t>
      </w:r>
      <w:r w:rsidR="00045FF2" w:rsidRPr="007A542A">
        <w:rPr>
          <w:szCs w:val="20"/>
          <w:lang w:val="en-US"/>
        </w:rPr>
        <w:t xml:space="preserve"> </w:t>
      </w:r>
      <w:r w:rsidRPr="007A542A">
        <w:rPr>
          <w:szCs w:val="20"/>
          <w:lang w:val="en-GB"/>
        </w:rPr>
        <w:t>Deliverables delivered in accordance with the Development Milestones set</w:t>
      </w:r>
      <w:r w:rsidR="00830930">
        <w:rPr>
          <w:szCs w:val="20"/>
          <w:lang w:val="en-GB"/>
        </w:rPr>
        <w:t xml:space="preserve"> </w:t>
      </w:r>
      <w:r w:rsidRPr="007A542A">
        <w:rPr>
          <w:szCs w:val="20"/>
          <w:lang w:val="en-GB"/>
        </w:rPr>
        <w:t xml:space="preserve">forth in Schedule B. </w:t>
      </w:r>
    </w:p>
    <w:p w14:paraId="1D6C08EE" w14:textId="77777777" w:rsidR="004C6FE0" w:rsidRDefault="004C6FE0" w:rsidP="007A542A">
      <w:pPr>
        <w:tabs>
          <w:tab w:val="left" w:pos="1418"/>
        </w:tabs>
        <w:ind w:left="1418" w:hanging="851"/>
        <w:jc w:val="both"/>
        <w:rPr>
          <w:szCs w:val="20"/>
          <w:lang w:val="en-US"/>
        </w:rPr>
      </w:pPr>
    </w:p>
    <w:p w14:paraId="549F5659" w14:textId="77777777" w:rsidR="00056F8B" w:rsidRPr="00B24A9B" w:rsidRDefault="00056F8B" w:rsidP="00B24A9B">
      <w:pPr>
        <w:tabs>
          <w:tab w:val="left" w:pos="1418"/>
        </w:tabs>
        <w:ind w:left="1418" w:hanging="851"/>
        <w:jc w:val="both"/>
        <w:rPr>
          <w:szCs w:val="20"/>
          <w:lang w:val="en-US"/>
        </w:rPr>
      </w:pPr>
    </w:p>
    <w:p w14:paraId="7FC07489" w14:textId="77777777" w:rsidR="007F3047" w:rsidRPr="009E5563" w:rsidRDefault="007F3047" w:rsidP="007F3047">
      <w:pPr>
        <w:jc w:val="both"/>
        <w:rPr>
          <w:szCs w:val="20"/>
          <w:lang w:val="en-GB"/>
        </w:rPr>
      </w:pPr>
    </w:p>
    <w:p w14:paraId="1543B4AB" w14:textId="6BDD3F6D" w:rsidR="00AF27BF" w:rsidRPr="00CE4B33" w:rsidRDefault="009E5563" w:rsidP="00CA3CE8">
      <w:pPr>
        <w:ind w:left="705" w:hanging="705"/>
        <w:jc w:val="both"/>
        <w:rPr>
          <w:szCs w:val="20"/>
          <w:lang w:val="en-GB"/>
        </w:rPr>
      </w:pPr>
      <w:r w:rsidRPr="0088597F">
        <w:rPr>
          <w:szCs w:val="20"/>
          <w:lang w:val="en-GB"/>
        </w:rPr>
        <w:t>6</w:t>
      </w:r>
      <w:r w:rsidR="00CA3CE8" w:rsidRPr="0088597F">
        <w:rPr>
          <w:szCs w:val="20"/>
          <w:lang w:val="en-GB"/>
        </w:rPr>
        <w:t>.</w:t>
      </w:r>
      <w:r w:rsidR="00CA3CE8">
        <w:rPr>
          <w:szCs w:val="20"/>
          <w:lang w:val="en-GB"/>
        </w:rPr>
        <w:tab/>
      </w:r>
      <w:r w:rsidR="0097688C" w:rsidRPr="00CE4B33">
        <w:rPr>
          <w:szCs w:val="20"/>
          <w:u w:val="single"/>
          <w:lang w:val="en-GB"/>
        </w:rPr>
        <w:t>Notices and Credits.</w:t>
      </w:r>
      <w:r w:rsidR="0097688C" w:rsidRPr="00CE4B33">
        <w:rPr>
          <w:szCs w:val="20"/>
          <w:lang w:val="en-GB"/>
        </w:rPr>
        <w:t xml:space="preserve">  </w:t>
      </w:r>
    </w:p>
    <w:p w14:paraId="6176B233" w14:textId="77777777" w:rsidR="00AF27BF" w:rsidRPr="00CE4B33" w:rsidRDefault="00AF27BF" w:rsidP="00AF27BF">
      <w:pPr>
        <w:ind w:left="360"/>
        <w:jc w:val="both"/>
        <w:rPr>
          <w:szCs w:val="20"/>
          <w:lang w:val="en-GB"/>
        </w:rPr>
      </w:pPr>
    </w:p>
    <w:p w14:paraId="219F4391" w14:textId="77777777" w:rsidR="007971D2" w:rsidRPr="00CE4B33" w:rsidRDefault="0097688C" w:rsidP="00AF27BF">
      <w:pPr>
        <w:ind w:left="1416"/>
        <w:jc w:val="both"/>
        <w:rPr>
          <w:szCs w:val="20"/>
          <w:lang w:val="en-GB"/>
        </w:rPr>
      </w:pPr>
      <w:r w:rsidRPr="00CE4B33">
        <w:rPr>
          <w:szCs w:val="20"/>
          <w:lang w:val="en-GB"/>
        </w:rPr>
        <w:t>Developer will ensure that the splash screens for the Product</w:t>
      </w:r>
      <w:r w:rsidR="00771CC5">
        <w:rPr>
          <w:szCs w:val="20"/>
          <w:lang w:val="en-GB"/>
        </w:rPr>
        <w:t>, if any,</w:t>
      </w:r>
      <w:r w:rsidRPr="00CE4B33">
        <w:rPr>
          <w:szCs w:val="20"/>
          <w:lang w:val="en-GB"/>
        </w:rPr>
        <w:t xml:space="preserve"> </w:t>
      </w:r>
      <w:r w:rsidR="00CE3FB8" w:rsidRPr="00CE4B33">
        <w:rPr>
          <w:szCs w:val="20"/>
          <w:lang w:val="en-GB"/>
        </w:rPr>
        <w:t xml:space="preserve">prominently bear </w:t>
      </w:r>
      <w:r w:rsidR="009A0DDA">
        <w:rPr>
          <w:szCs w:val="20"/>
          <w:lang w:val="en-GB"/>
        </w:rPr>
        <w:t>any</w:t>
      </w:r>
      <w:r w:rsidR="009A0DDA" w:rsidRPr="00CE4B33">
        <w:rPr>
          <w:szCs w:val="20"/>
          <w:lang w:val="en-GB"/>
        </w:rPr>
        <w:t xml:space="preserve"> </w:t>
      </w:r>
      <w:r w:rsidR="00CE3FB8" w:rsidRPr="00CE4B33">
        <w:rPr>
          <w:szCs w:val="20"/>
          <w:lang w:val="en-GB"/>
        </w:rPr>
        <w:t xml:space="preserve">notice </w:t>
      </w:r>
      <w:r w:rsidR="003718E9" w:rsidRPr="00CE4B33">
        <w:rPr>
          <w:szCs w:val="20"/>
          <w:lang w:val="en-GB"/>
        </w:rPr>
        <w:t xml:space="preserve">required by </w:t>
      </w:r>
      <w:r w:rsidR="00174AD8">
        <w:rPr>
          <w:szCs w:val="20"/>
          <w:lang w:val="en-GB"/>
        </w:rPr>
        <w:t>Publisher</w:t>
      </w:r>
      <w:r w:rsidR="00830930" w:rsidRPr="00CE4B33">
        <w:rPr>
          <w:szCs w:val="20"/>
          <w:lang w:val="en-GB"/>
        </w:rPr>
        <w:t xml:space="preserve"> </w:t>
      </w:r>
      <w:r w:rsidR="00825F15">
        <w:rPr>
          <w:szCs w:val="20"/>
          <w:lang w:val="en-GB"/>
        </w:rPr>
        <w:t xml:space="preserve">and/or Licensor (as </w:t>
      </w:r>
      <w:r w:rsidR="00174AD8">
        <w:rPr>
          <w:szCs w:val="20"/>
          <w:lang w:val="en-GB"/>
        </w:rPr>
        <w:t>outlined</w:t>
      </w:r>
      <w:r w:rsidR="00825F15">
        <w:rPr>
          <w:szCs w:val="20"/>
          <w:lang w:val="en-GB"/>
        </w:rPr>
        <w:t xml:space="preserve"> to Developer)</w:t>
      </w:r>
      <w:proofErr w:type="gramStart"/>
      <w:r w:rsidR="00825F15">
        <w:rPr>
          <w:szCs w:val="20"/>
          <w:lang w:val="en-GB"/>
        </w:rPr>
        <w:t>.</w:t>
      </w:r>
      <w:r w:rsidR="00E42829" w:rsidRPr="009A0DDA">
        <w:rPr>
          <w:szCs w:val="20"/>
          <w:lang w:val="en-GB"/>
        </w:rPr>
        <w:t>.</w:t>
      </w:r>
      <w:proofErr w:type="gramEnd"/>
    </w:p>
    <w:p w14:paraId="75EFE0DF" w14:textId="77777777" w:rsidR="00225968" w:rsidRPr="00CE4B33" w:rsidRDefault="00225968" w:rsidP="0016543F">
      <w:pPr>
        <w:ind w:left="360"/>
        <w:jc w:val="both"/>
        <w:rPr>
          <w:szCs w:val="20"/>
          <w:lang w:val="en-GB"/>
        </w:rPr>
      </w:pPr>
    </w:p>
    <w:p w14:paraId="0E92CAFE" w14:textId="541EB6AC" w:rsidR="00573D73" w:rsidRPr="00CE4B33" w:rsidRDefault="009E5563" w:rsidP="00CA3CE8">
      <w:pPr>
        <w:ind w:left="705" w:hanging="705"/>
        <w:jc w:val="both"/>
        <w:rPr>
          <w:szCs w:val="20"/>
          <w:lang w:val="en-GB"/>
        </w:rPr>
      </w:pPr>
      <w:r w:rsidRPr="00830551">
        <w:rPr>
          <w:szCs w:val="20"/>
          <w:lang w:val="en-GB"/>
        </w:rPr>
        <w:t>7.</w:t>
      </w:r>
      <w:r w:rsidR="00830551">
        <w:rPr>
          <w:szCs w:val="20"/>
          <w:lang w:val="en-GB"/>
        </w:rPr>
        <w:tab/>
      </w:r>
      <w:r w:rsidR="00573D73" w:rsidRPr="00CE4B33">
        <w:rPr>
          <w:szCs w:val="20"/>
          <w:u w:val="single"/>
          <w:lang w:val="en-GB"/>
        </w:rPr>
        <w:t>Confidentiality.</w:t>
      </w:r>
    </w:p>
    <w:p w14:paraId="30822F0B" w14:textId="77777777" w:rsidR="00573D73" w:rsidRPr="00CE4B33" w:rsidRDefault="00573D73" w:rsidP="00573D73">
      <w:pPr>
        <w:tabs>
          <w:tab w:val="left" w:pos="1440"/>
        </w:tabs>
        <w:rPr>
          <w:szCs w:val="20"/>
          <w:lang w:val="en-GB"/>
        </w:rPr>
      </w:pPr>
      <w:r w:rsidRPr="00CE4B33">
        <w:rPr>
          <w:szCs w:val="20"/>
          <w:lang w:val="en-GB"/>
        </w:rPr>
        <w:t xml:space="preserve">                      </w:t>
      </w:r>
    </w:p>
    <w:p w14:paraId="0D537864" w14:textId="77777777" w:rsidR="008257C0" w:rsidRPr="008257C0" w:rsidRDefault="00573D73" w:rsidP="008257C0">
      <w:pPr>
        <w:pStyle w:val="ListParagraph"/>
        <w:numPr>
          <w:ilvl w:val="0"/>
          <w:numId w:val="31"/>
        </w:numPr>
        <w:tabs>
          <w:tab w:val="left" w:pos="1080"/>
          <w:tab w:val="left" w:pos="1620"/>
          <w:tab w:val="left" w:pos="1800"/>
          <w:tab w:val="left" w:pos="1980"/>
          <w:tab w:val="left" w:pos="2160"/>
          <w:tab w:val="left" w:pos="2340"/>
          <w:tab w:val="left" w:pos="3060"/>
          <w:tab w:val="left" w:pos="3240"/>
        </w:tabs>
        <w:ind w:left="1440"/>
        <w:jc w:val="both"/>
        <w:rPr>
          <w:szCs w:val="20"/>
          <w:lang w:val="en-GB"/>
        </w:rPr>
      </w:pPr>
      <w:r w:rsidRPr="008257C0">
        <w:rPr>
          <w:szCs w:val="20"/>
          <w:lang w:val="en-GB"/>
        </w:rPr>
        <w:t xml:space="preserve">Nondisclosure.   During and after the term of this Agreement, the parties shall use Confidential Information </w:t>
      </w:r>
      <w:r w:rsidR="00FA6360" w:rsidRPr="008257C0">
        <w:rPr>
          <w:szCs w:val="20"/>
          <w:lang w:val="en-GB"/>
        </w:rPr>
        <w:t>solely</w:t>
      </w:r>
      <w:r w:rsidRPr="008257C0">
        <w:rPr>
          <w:szCs w:val="20"/>
          <w:lang w:val="en-GB"/>
        </w:rPr>
        <w:t xml:space="preserve"> for the purpose of fulfilling their respective obligations under this Agreement and shall not disclose any Confidential Information to any person except for </w:t>
      </w:r>
      <w:r w:rsidR="008257C0" w:rsidRPr="008257C0">
        <w:rPr>
          <w:szCs w:val="20"/>
          <w:lang w:val="en-GB"/>
        </w:rPr>
        <w:t>Licensor</w:t>
      </w:r>
      <w:r w:rsidRPr="008257C0">
        <w:rPr>
          <w:szCs w:val="20"/>
          <w:lang w:val="en-GB"/>
        </w:rPr>
        <w:t xml:space="preserve"> or Developer’s lender, potential new lenders and investors, accountants and financial advisors, and other parties with which </w:t>
      </w:r>
      <w:r w:rsidR="008257C0" w:rsidRPr="008257C0">
        <w:rPr>
          <w:szCs w:val="20"/>
          <w:lang w:val="en-GB"/>
        </w:rPr>
        <w:t>Licensor</w:t>
      </w:r>
      <w:r w:rsidRPr="008257C0">
        <w:rPr>
          <w:szCs w:val="20"/>
          <w:lang w:val="en-GB"/>
        </w:rPr>
        <w:t xml:space="preserve"> or Developer have actual or potential business dealings, on a “need to know” basis only, subject to a written confidentiality / non-disclosure agreement with </w:t>
      </w:r>
      <w:r w:rsidR="008257C0" w:rsidRPr="008257C0">
        <w:rPr>
          <w:szCs w:val="20"/>
          <w:lang w:val="en-GB"/>
        </w:rPr>
        <w:t>Licensor</w:t>
      </w:r>
      <w:r w:rsidRPr="008257C0">
        <w:rPr>
          <w:szCs w:val="20"/>
          <w:lang w:val="en-GB"/>
        </w:rPr>
        <w:t xml:space="preserve"> </w:t>
      </w:r>
      <w:r w:rsidR="008257C0" w:rsidRPr="008257C0">
        <w:rPr>
          <w:szCs w:val="20"/>
          <w:lang w:val="en-GB"/>
        </w:rPr>
        <w:t>and</w:t>
      </w:r>
      <w:r w:rsidRPr="008257C0">
        <w:rPr>
          <w:szCs w:val="20"/>
          <w:lang w:val="en-GB"/>
        </w:rPr>
        <w:t xml:space="preserve"> </w:t>
      </w:r>
      <w:r w:rsidR="008257C0" w:rsidRPr="008257C0">
        <w:rPr>
          <w:szCs w:val="20"/>
          <w:lang w:val="en-GB"/>
        </w:rPr>
        <w:t>Publisher</w:t>
      </w:r>
      <w:r w:rsidRPr="008257C0">
        <w:rPr>
          <w:szCs w:val="20"/>
          <w:lang w:val="en-GB"/>
        </w:rPr>
        <w:t xml:space="preserve">, as applicable. Each party shall use at least as much care in the protection of the Confidential Information as it uses to protect its own trade secrets and shall take reasonable steps to prevent unauthorized or unnecessary use or </w:t>
      </w:r>
      <w:r w:rsidR="00FA6360" w:rsidRPr="008257C0">
        <w:rPr>
          <w:szCs w:val="20"/>
          <w:lang w:val="en-GB"/>
        </w:rPr>
        <w:t>copying</w:t>
      </w:r>
      <w:r w:rsidRPr="008257C0">
        <w:rPr>
          <w:szCs w:val="20"/>
          <w:lang w:val="en-GB"/>
        </w:rPr>
        <w:t xml:space="preserve"> of Confidential Information. The parties shall not disclose </w:t>
      </w:r>
      <w:r w:rsidR="00FA6360" w:rsidRPr="008257C0">
        <w:rPr>
          <w:szCs w:val="20"/>
          <w:lang w:val="en-GB"/>
        </w:rPr>
        <w:t>Confidential</w:t>
      </w:r>
      <w:r w:rsidRPr="008257C0">
        <w:rPr>
          <w:szCs w:val="20"/>
          <w:lang w:val="en-GB"/>
        </w:rPr>
        <w:t xml:space="preserve"> Information to employees, Independent Contractors or agents </w:t>
      </w:r>
      <w:r w:rsidR="00FA6360" w:rsidRPr="008257C0">
        <w:rPr>
          <w:szCs w:val="20"/>
          <w:lang w:val="en-GB"/>
        </w:rPr>
        <w:t>except</w:t>
      </w:r>
      <w:r w:rsidRPr="008257C0">
        <w:rPr>
          <w:szCs w:val="20"/>
          <w:lang w:val="en-GB"/>
        </w:rPr>
        <w:t xml:space="preserve"> on a “need to know” basis and subject to a written confidentiality agreement.</w:t>
      </w:r>
    </w:p>
    <w:p w14:paraId="563E3B11" w14:textId="77777777" w:rsidR="008257C0" w:rsidRDefault="008257C0" w:rsidP="008257C0">
      <w:pPr>
        <w:pStyle w:val="ListParagraph"/>
        <w:tabs>
          <w:tab w:val="left" w:pos="1080"/>
          <w:tab w:val="left" w:pos="1620"/>
          <w:tab w:val="left" w:pos="1800"/>
          <w:tab w:val="left" w:pos="1980"/>
          <w:tab w:val="left" w:pos="2160"/>
          <w:tab w:val="left" w:pos="2340"/>
          <w:tab w:val="left" w:pos="3060"/>
          <w:tab w:val="left" w:pos="3240"/>
        </w:tabs>
        <w:ind w:left="1440"/>
        <w:jc w:val="both"/>
        <w:rPr>
          <w:szCs w:val="20"/>
          <w:lang w:val="en-GB"/>
        </w:rPr>
      </w:pPr>
    </w:p>
    <w:p w14:paraId="2C6CD17F" w14:textId="77777777" w:rsidR="008257C0" w:rsidRPr="008257C0" w:rsidRDefault="00FA6360" w:rsidP="008257C0">
      <w:pPr>
        <w:pStyle w:val="ListParagraph"/>
        <w:numPr>
          <w:ilvl w:val="0"/>
          <w:numId w:val="31"/>
        </w:numPr>
        <w:tabs>
          <w:tab w:val="left" w:pos="1080"/>
          <w:tab w:val="left" w:pos="1620"/>
          <w:tab w:val="left" w:pos="1800"/>
          <w:tab w:val="left" w:pos="1980"/>
          <w:tab w:val="left" w:pos="2160"/>
          <w:tab w:val="left" w:pos="2340"/>
          <w:tab w:val="left" w:pos="3060"/>
          <w:tab w:val="left" w:pos="3240"/>
        </w:tabs>
        <w:ind w:left="1440"/>
        <w:jc w:val="both"/>
        <w:rPr>
          <w:szCs w:val="20"/>
          <w:lang w:val="en-GB"/>
        </w:rPr>
      </w:pPr>
      <w:r w:rsidRPr="008257C0">
        <w:rPr>
          <w:szCs w:val="20"/>
          <w:lang w:val="en-GB"/>
        </w:rPr>
        <w:t>Cumulative</w:t>
      </w:r>
      <w:r w:rsidR="00573D73" w:rsidRPr="008257C0">
        <w:rPr>
          <w:szCs w:val="20"/>
          <w:lang w:val="en-GB"/>
        </w:rPr>
        <w:t xml:space="preserve"> Obligations.  The obligations of this Section are in addition to, not in place of, any confidentiality obligations the parties and </w:t>
      </w:r>
      <w:r w:rsidRPr="008257C0">
        <w:rPr>
          <w:szCs w:val="20"/>
          <w:lang w:val="en-GB"/>
        </w:rPr>
        <w:t>their</w:t>
      </w:r>
      <w:r w:rsidR="00573D73" w:rsidRPr="008257C0">
        <w:rPr>
          <w:szCs w:val="20"/>
          <w:lang w:val="en-GB"/>
        </w:rPr>
        <w:t xml:space="preserve"> respective employees, Independent Contractors and agents may be under pursuant to applicable law.</w:t>
      </w:r>
    </w:p>
    <w:p w14:paraId="65ADB234" w14:textId="77777777" w:rsidR="008257C0" w:rsidRPr="008257C0" w:rsidRDefault="008257C0" w:rsidP="008257C0">
      <w:pPr>
        <w:tabs>
          <w:tab w:val="left" w:pos="1080"/>
          <w:tab w:val="left" w:pos="1620"/>
          <w:tab w:val="left" w:pos="1800"/>
          <w:tab w:val="left" w:pos="1980"/>
          <w:tab w:val="left" w:pos="2160"/>
          <w:tab w:val="left" w:pos="2340"/>
          <w:tab w:val="left" w:pos="3060"/>
          <w:tab w:val="left" w:pos="3240"/>
        </w:tabs>
        <w:ind w:left="300"/>
        <w:jc w:val="both"/>
        <w:rPr>
          <w:szCs w:val="20"/>
          <w:lang w:val="en-GB"/>
        </w:rPr>
      </w:pPr>
    </w:p>
    <w:p w14:paraId="539A5027" w14:textId="77777777" w:rsidR="00573D73" w:rsidRPr="00CE4B33" w:rsidRDefault="00573D73" w:rsidP="008257C0">
      <w:pPr>
        <w:pStyle w:val="ListParagraph"/>
        <w:numPr>
          <w:ilvl w:val="0"/>
          <w:numId w:val="31"/>
        </w:numPr>
        <w:tabs>
          <w:tab w:val="left" w:pos="1080"/>
          <w:tab w:val="left" w:pos="1620"/>
          <w:tab w:val="left" w:pos="1800"/>
          <w:tab w:val="left" w:pos="1980"/>
          <w:tab w:val="left" w:pos="2160"/>
          <w:tab w:val="left" w:pos="2340"/>
          <w:tab w:val="left" w:pos="3060"/>
          <w:tab w:val="left" w:pos="3240"/>
        </w:tabs>
        <w:ind w:left="1440"/>
        <w:jc w:val="both"/>
        <w:rPr>
          <w:szCs w:val="20"/>
          <w:lang w:val="en-GB"/>
        </w:rPr>
      </w:pPr>
      <w:r w:rsidRPr="00CE4B33">
        <w:rPr>
          <w:szCs w:val="20"/>
          <w:lang w:val="en-GB"/>
        </w:rPr>
        <w:lastRenderedPageBreak/>
        <w:t xml:space="preserve">Exempted Information.  The terms of this Section will not apply to any Confidential Information that: (a) becomes known to the </w:t>
      </w:r>
      <w:r w:rsidR="00FA6360" w:rsidRPr="00CE4B33">
        <w:rPr>
          <w:szCs w:val="20"/>
          <w:lang w:val="en-GB"/>
        </w:rPr>
        <w:t>general public</w:t>
      </w:r>
      <w:r w:rsidRPr="00CE4B33">
        <w:rPr>
          <w:szCs w:val="20"/>
          <w:lang w:val="en-GB"/>
        </w:rPr>
        <w:t xml:space="preserve"> through no fault of the </w:t>
      </w:r>
      <w:r w:rsidR="00FA6360" w:rsidRPr="00CE4B33">
        <w:rPr>
          <w:szCs w:val="20"/>
          <w:lang w:val="en-GB"/>
        </w:rPr>
        <w:t xml:space="preserve">receiving </w:t>
      </w:r>
      <w:r w:rsidRPr="00CE4B33">
        <w:rPr>
          <w:szCs w:val="20"/>
          <w:lang w:val="en-GB"/>
        </w:rPr>
        <w:t xml:space="preserve">party; (b) was known to the receiving party prior to execution of this Agreement; (c) is learned by the receiving party after execution of this Agreement from a </w:t>
      </w:r>
      <w:r w:rsidR="00FA6360" w:rsidRPr="00CE4B33">
        <w:rPr>
          <w:szCs w:val="20"/>
          <w:lang w:val="en-GB"/>
        </w:rPr>
        <w:t>source</w:t>
      </w:r>
      <w:r w:rsidRPr="00CE4B33">
        <w:rPr>
          <w:szCs w:val="20"/>
          <w:lang w:val="en-GB"/>
        </w:rPr>
        <w:t xml:space="preserve"> authorized to disclose such information without restriction; or (d) is required to be disclosed in any legal proceeding</w:t>
      </w:r>
      <w:r w:rsidR="00177C99">
        <w:rPr>
          <w:szCs w:val="20"/>
          <w:lang w:val="en-GB"/>
        </w:rPr>
        <w:t xml:space="preserve"> or by any investigatory or regulatory authority having jurisdiction over the party</w:t>
      </w:r>
      <w:r w:rsidRPr="00CE4B33">
        <w:rPr>
          <w:szCs w:val="20"/>
          <w:lang w:val="en-GB"/>
        </w:rPr>
        <w:t xml:space="preserve">, provided that the receiving party will </w:t>
      </w:r>
      <w:r w:rsidR="00177C99">
        <w:rPr>
          <w:szCs w:val="20"/>
          <w:lang w:val="en-GB"/>
        </w:rPr>
        <w:t xml:space="preserve">(where permitted by applicable law) </w:t>
      </w:r>
      <w:r w:rsidRPr="00CE4B33">
        <w:rPr>
          <w:szCs w:val="20"/>
          <w:lang w:val="en-GB"/>
        </w:rPr>
        <w:t xml:space="preserve">first have provided the disclosing party with prompt written notice of such required disclosure and will take reasonable steps to allow the disclosing party to seek a protective order with respect to the confidentiality of the information required to be disclosed. A party claiming that Confidential Information is subject to any of these exemptions will have the burden of proving that exemption applies. </w:t>
      </w:r>
    </w:p>
    <w:p w14:paraId="6201CB26" w14:textId="77777777" w:rsidR="00573D73" w:rsidRPr="00EB227B" w:rsidRDefault="00573D73" w:rsidP="003625E2">
      <w:pPr>
        <w:tabs>
          <w:tab w:val="left" w:pos="1080"/>
          <w:tab w:val="left" w:pos="1620"/>
          <w:tab w:val="left" w:pos="1800"/>
          <w:tab w:val="left" w:pos="2520"/>
        </w:tabs>
        <w:ind w:left="1440" w:hanging="360"/>
        <w:jc w:val="both"/>
        <w:rPr>
          <w:szCs w:val="20"/>
          <w:lang w:val="en-GB"/>
        </w:rPr>
      </w:pPr>
    </w:p>
    <w:p w14:paraId="79DB489E" w14:textId="77777777" w:rsidR="00573D73" w:rsidRPr="00EB227B" w:rsidRDefault="00573D73" w:rsidP="00573D73">
      <w:pPr>
        <w:tabs>
          <w:tab w:val="left" w:pos="1080"/>
          <w:tab w:val="left" w:pos="1620"/>
          <w:tab w:val="left" w:pos="1800"/>
          <w:tab w:val="left" w:pos="2520"/>
        </w:tabs>
        <w:jc w:val="both"/>
        <w:rPr>
          <w:szCs w:val="20"/>
          <w:lang w:val="en-GB"/>
        </w:rPr>
      </w:pPr>
    </w:p>
    <w:p w14:paraId="6C7DD11A" w14:textId="42AF85F3" w:rsidR="00573D73" w:rsidRPr="00EB227B" w:rsidRDefault="009B4283" w:rsidP="00CA3CE8">
      <w:pPr>
        <w:tabs>
          <w:tab w:val="left" w:pos="1080"/>
          <w:tab w:val="left" w:pos="1620"/>
          <w:tab w:val="left" w:pos="1800"/>
          <w:tab w:val="left" w:pos="2520"/>
        </w:tabs>
        <w:ind w:left="851" w:hanging="851"/>
        <w:jc w:val="both"/>
        <w:rPr>
          <w:szCs w:val="20"/>
          <w:lang w:val="en-GB"/>
        </w:rPr>
      </w:pPr>
      <w:proofErr w:type="gramStart"/>
      <w:r>
        <w:rPr>
          <w:szCs w:val="20"/>
          <w:lang w:val="en-GB"/>
        </w:rPr>
        <w:t>8</w:t>
      </w:r>
      <w:r w:rsidR="00CA3CE8">
        <w:rPr>
          <w:szCs w:val="20"/>
          <w:lang w:val="en-GB"/>
        </w:rPr>
        <w:t>.</w:t>
      </w:r>
      <w:r w:rsidR="00CA3CE8">
        <w:rPr>
          <w:szCs w:val="20"/>
          <w:lang w:val="en-GB"/>
        </w:rPr>
        <w:tab/>
      </w:r>
      <w:r w:rsidR="00573D73" w:rsidRPr="00EB227B">
        <w:rPr>
          <w:szCs w:val="20"/>
          <w:u w:val="single"/>
          <w:lang w:val="en-GB"/>
        </w:rPr>
        <w:t>Term</w:t>
      </w:r>
      <w:proofErr w:type="gramEnd"/>
      <w:r w:rsidR="00573D73" w:rsidRPr="00EB227B">
        <w:rPr>
          <w:szCs w:val="20"/>
          <w:u w:val="single"/>
          <w:lang w:val="en-GB"/>
        </w:rPr>
        <w:t>, Default and Termination</w:t>
      </w:r>
      <w:r w:rsidR="00573D73" w:rsidRPr="00EB227B">
        <w:rPr>
          <w:szCs w:val="20"/>
          <w:lang w:val="en-GB"/>
        </w:rPr>
        <w:t>.</w:t>
      </w:r>
    </w:p>
    <w:p w14:paraId="31CBCE74" w14:textId="77777777" w:rsidR="00573D73" w:rsidRPr="00EB227B" w:rsidRDefault="00573D73" w:rsidP="00573D73">
      <w:pPr>
        <w:tabs>
          <w:tab w:val="left" w:pos="1080"/>
          <w:tab w:val="left" w:pos="1620"/>
          <w:tab w:val="left" w:pos="1800"/>
          <w:tab w:val="left" w:pos="2520"/>
        </w:tabs>
        <w:jc w:val="both"/>
        <w:rPr>
          <w:szCs w:val="20"/>
          <w:lang w:val="en-GB"/>
        </w:rPr>
      </w:pPr>
      <w:r w:rsidRPr="00EB227B">
        <w:rPr>
          <w:szCs w:val="20"/>
          <w:lang w:val="en-GB"/>
        </w:rPr>
        <w:tab/>
      </w:r>
    </w:p>
    <w:p w14:paraId="72BC034A" w14:textId="77777777" w:rsidR="00053E1B" w:rsidRPr="00CE4B33" w:rsidRDefault="00573D73" w:rsidP="00053E1B">
      <w:pPr>
        <w:tabs>
          <w:tab w:val="left" w:pos="900"/>
          <w:tab w:val="left" w:pos="1620"/>
          <w:tab w:val="left" w:pos="1800"/>
          <w:tab w:val="left" w:pos="2520"/>
        </w:tabs>
        <w:ind w:left="1416" w:hanging="1416"/>
        <w:jc w:val="both"/>
        <w:rPr>
          <w:szCs w:val="20"/>
          <w:lang w:val="en-GB"/>
        </w:rPr>
      </w:pPr>
      <w:r w:rsidRPr="00EB227B">
        <w:rPr>
          <w:szCs w:val="20"/>
          <w:lang w:val="en-GB"/>
        </w:rPr>
        <w:tab/>
        <w:t>(a)</w:t>
      </w:r>
      <w:r w:rsidRPr="00EB227B">
        <w:rPr>
          <w:szCs w:val="20"/>
          <w:lang w:val="en-GB"/>
        </w:rPr>
        <w:tab/>
        <w:t xml:space="preserve">Term.   The Term </w:t>
      </w:r>
      <w:r w:rsidR="00AE3C88" w:rsidRPr="00EB227B">
        <w:rPr>
          <w:szCs w:val="20"/>
          <w:lang w:val="en-GB"/>
        </w:rPr>
        <w:t xml:space="preserve">(“Term”) </w:t>
      </w:r>
      <w:r w:rsidRPr="00EB227B">
        <w:rPr>
          <w:szCs w:val="20"/>
          <w:lang w:val="en-GB"/>
        </w:rPr>
        <w:t xml:space="preserve">of this Agreement shall </w:t>
      </w:r>
      <w:r w:rsidR="003718E9" w:rsidRPr="00EB227B">
        <w:rPr>
          <w:szCs w:val="20"/>
          <w:lang w:val="en-GB"/>
        </w:rPr>
        <w:t xml:space="preserve">commence on the date of this Agreement and shall continue </w:t>
      </w:r>
      <w:r w:rsidR="00053E1B" w:rsidRPr="00CE4B33">
        <w:rPr>
          <w:szCs w:val="20"/>
          <w:lang w:val="en-GB"/>
        </w:rPr>
        <w:t>until the</w:t>
      </w:r>
      <w:r w:rsidR="007A542A">
        <w:rPr>
          <w:szCs w:val="20"/>
          <w:lang w:val="en-GB"/>
        </w:rPr>
        <w:t xml:space="preserve"> end of the commercial life of the </w:t>
      </w:r>
      <w:r w:rsidR="00053E1B">
        <w:rPr>
          <w:szCs w:val="20"/>
          <w:lang w:val="en-GB"/>
        </w:rPr>
        <w:t>Platform</w:t>
      </w:r>
      <w:r w:rsidR="00771CC5">
        <w:rPr>
          <w:szCs w:val="20"/>
          <w:lang w:val="en-GB"/>
        </w:rPr>
        <w:t>.</w:t>
      </w:r>
      <w:r w:rsidR="00053E1B" w:rsidRPr="00CE4B33">
        <w:rPr>
          <w:szCs w:val="20"/>
          <w:lang w:val="en-GB"/>
        </w:rPr>
        <w:t xml:space="preserve"> </w:t>
      </w:r>
    </w:p>
    <w:p w14:paraId="31D73534" w14:textId="77777777" w:rsidR="00573D73" w:rsidRPr="00EB227B" w:rsidRDefault="00573D73" w:rsidP="00506526">
      <w:pPr>
        <w:tabs>
          <w:tab w:val="left" w:pos="900"/>
          <w:tab w:val="left" w:pos="1620"/>
          <w:tab w:val="left" w:pos="1800"/>
          <w:tab w:val="left" w:pos="2520"/>
        </w:tabs>
        <w:ind w:left="1416" w:hanging="1416"/>
        <w:jc w:val="both"/>
        <w:rPr>
          <w:szCs w:val="20"/>
          <w:lang w:val="en-GB"/>
        </w:rPr>
      </w:pPr>
    </w:p>
    <w:p w14:paraId="2820E788" w14:textId="77777777" w:rsidR="00573D73" w:rsidRPr="00EB227B" w:rsidRDefault="00573D73" w:rsidP="00573D73">
      <w:pPr>
        <w:tabs>
          <w:tab w:val="left" w:pos="1080"/>
          <w:tab w:val="left" w:pos="1620"/>
          <w:tab w:val="left" w:pos="1800"/>
          <w:tab w:val="left" w:pos="2520"/>
        </w:tabs>
        <w:jc w:val="both"/>
        <w:rPr>
          <w:szCs w:val="20"/>
          <w:lang w:val="en-GB"/>
        </w:rPr>
      </w:pPr>
      <w:r w:rsidRPr="00EB227B">
        <w:rPr>
          <w:szCs w:val="20"/>
          <w:lang w:val="en-GB"/>
        </w:rPr>
        <w:tab/>
      </w:r>
    </w:p>
    <w:p w14:paraId="115F0581" w14:textId="17C183C9" w:rsidR="00573D73" w:rsidRPr="00EB227B" w:rsidRDefault="00CE4B33" w:rsidP="00506526">
      <w:pPr>
        <w:tabs>
          <w:tab w:val="left" w:pos="900"/>
          <w:tab w:val="left" w:pos="1620"/>
          <w:tab w:val="left" w:pos="1800"/>
          <w:tab w:val="left" w:pos="2520"/>
        </w:tabs>
        <w:ind w:left="1620" w:hanging="1620"/>
        <w:jc w:val="both"/>
        <w:rPr>
          <w:szCs w:val="20"/>
          <w:lang w:val="en-GB"/>
        </w:rPr>
      </w:pPr>
      <w:r w:rsidRPr="00EB227B">
        <w:rPr>
          <w:szCs w:val="20"/>
          <w:lang w:val="en-GB"/>
        </w:rPr>
        <w:tab/>
        <w:t>(b)</w:t>
      </w:r>
      <w:r w:rsidRPr="00EB227B">
        <w:rPr>
          <w:szCs w:val="20"/>
          <w:lang w:val="en-GB"/>
        </w:rPr>
        <w:tab/>
      </w:r>
      <w:r w:rsidR="00573D73" w:rsidRPr="00EB227B">
        <w:rPr>
          <w:szCs w:val="20"/>
          <w:lang w:val="en-GB"/>
        </w:rPr>
        <w:t xml:space="preserve">Events </w:t>
      </w:r>
      <w:r w:rsidR="00823F02" w:rsidRPr="00EB227B">
        <w:rPr>
          <w:szCs w:val="20"/>
          <w:lang w:val="en-GB"/>
        </w:rPr>
        <w:t>occasioning Termination</w:t>
      </w:r>
      <w:r w:rsidR="00573D73" w:rsidRPr="00EB227B">
        <w:rPr>
          <w:szCs w:val="20"/>
          <w:lang w:val="en-GB"/>
        </w:rPr>
        <w:t xml:space="preserve">.   Either party may terminate this Agreement upon the occurrence of any material breach of this Agreement that is not cured as </w:t>
      </w:r>
      <w:r w:rsidR="008B13B3">
        <w:rPr>
          <w:szCs w:val="20"/>
          <w:lang w:val="en-GB"/>
        </w:rPr>
        <w:t>provided in Subsection 11(</w:t>
      </w:r>
      <w:r w:rsidR="00CB366C">
        <w:rPr>
          <w:szCs w:val="20"/>
          <w:lang w:val="en-GB"/>
        </w:rPr>
        <w:t>b</w:t>
      </w:r>
      <w:r w:rsidR="00573D73" w:rsidRPr="00EB227B">
        <w:rPr>
          <w:szCs w:val="20"/>
          <w:lang w:val="en-GB"/>
        </w:rPr>
        <w:t>) below, including without limitation the following.</w:t>
      </w:r>
    </w:p>
    <w:p w14:paraId="0562E914" w14:textId="77777777" w:rsidR="00184E4E" w:rsidRPr="00EB227B" w:rsidRDefault="00275901" w:rsidP="00506526">
      <w:pPr>
        <w:tabs>
          <w:tab w:val="left" w:pos="900"/>
          <w:tab w:val="left" w:pos="1620"/>
          <w:tab w:val="left" w:pos="1800"/>
          <w:tab w:val="left" w:pos="2520"/>
        </w:tabs>
        <w:ind w:left="1620" w:hanging="1620"/>
        <w:jc w:val="both"/>
        <w:rPr>
          <w:szCs w:val="20"/>
          <w:lang w:val="en-GB"/>
        </w:rPr>
      </w:pPr>
      <w:r w:rsidRPr="00EB227B">
        <w:rPr>
          <w:szCs w:val="20"/>
          <w:lang w:val="en-GB"/>
        </w:rPr>
        <w:tab/>
      </w:r>
      <w:r w:rsidRPr="00EB227B">
        <w:rPr>
          <w:szCs w:val="20"/>
          <w:lang w:val="en-GB"/>
        </w:rPr>
        <w:tab/>
      </w:r>
    </w:p>
    <w:p w14:paraId="3E94551F" w14:textId="77777777" w:rsidR="00570D4E" w:rsidRPr="00EB227B" w:rsidRDefault="00470EB8" w:rsidP="00506526">
      <w:pPr>
        <w:tabs>
          <w:tab w:val="left" w:pos="900"/>
          <w:tab w:val="left" w:pos="1620"/>
          <w:tab w:val="left" w:pos="1800"/>
          <w:tab w:val="left" w:pos="2520"/>
        </w:tabs>
        <w:ind w:left="1620" w:hanging="1620"/>
        <w:jc w:val="both"/>
        <w:rPr>
          <w:szCs w:val="20"/>
          <w:lang w:val="en-GB"/>
        </w:rPr>
      </w:pPr>
      <w:r w:rsidRPr="00EB227B">
        <w:rPr>
          <w:szCs w:val="20"/>
          <w:lang w:val="en-GB"/>
        </w:rPr>
        <w:tab/>
      </w:r>
      <w:r w:rsidRPr="00EB227B">
        <w:rPr>
          <w:szCs w:val="20"/>
          <w:lang w:val="en-GB"/>
        </w:rPr>
        <w:tab/>
      </w:r>
      <w:r w:rsidR="00275901" w:rsidRPr="00EB227B">
        <w:rPr>
          <w:szCs w:val="20"/>
          <w:lang w:val="en-GB"/>
        </w:rPr>
        <w:t xml:space="preserve">Termination by </w:t>
      </w:r>
      <w:r w:rsidR="008B13B3">
        <w:rPr>
          <w:szCs w:val="20"/>
          <w:lang w:val="en-GB"/>
        </w:rPr>
        <w:t>Licensor</w:t>
      </w:r>
      <w:r w:rsidR="00275901" w:rsidRPr="00EB227B">
        <w:rPr>
          <w:szCs w:val="20"/>
          <w:lang w:val="en-GB"/>
        </w:rPr>
        <w:t>:</w:t>
      </w:r>
    </w:p>
    <w:p w14:paraId="5B924A38" w14:textId="77777777" w:rsidR="00573D73" w:rsidRPr="00EB227B" w:rsidRDefault="00573D73" w:rsidP="00573D73">
      <w:pPr>
        <w:tabs>
          <w:tab w:val="left" w:pos="1080"/>
          <w:tab w:val="left" w:pos="1620"/>
          <w:tab w:val="left" w:pos="1800"/>
          <w:tab w:val="left" w:pos="2520"/>
        </w:tabs>
        <w:jc w:val="both"/>
        <w:rPr>
          <w:szCs w:val="20"/>
          <w:lang w:val="en-GB"/>
        </w:rPr>
      </w:pPr>
    </w:p>
    <w:p w14:paraId="16363CE2" w14:textId="77777777" w:rsidR="00573D73" w:rsidRPr="00EB227B" w:rsidRDefault="008B13B3" w:rsidP="00AB0807">
      <w:pPr>
        <w:numPr>
          <w:ilvl w:val="0"/>
          <w:numId w:val="3"/>
        </w:numPr>
        <w:tabs>
          <w:tab w:val="left" w:pos="1080"/>
          <w:tab w:val="left" w:pos="1620"/>
          <w:tab w:val="left" w:pos="1800"/>
        </w:tabs>
        <w:jc w:val="both"/>
        <w:rPr>
          <w:szCs w:val="20"/>
          <w:lang w:val="en-GB"/>
        </w:rPr>
      </w:pPr>
      <w:r>
        <w:rPr>
          <w:szCs w:val="20"/>
          <w:lang w:val="en-GB"/>
        </w:rPr>
        <w:t>Publisher’s</w:t>
      </w:r>
      <w:r w:rsidR="00573D73" w:rsidRPr="00EB227B">
        <w:rPr>
          <w:szCs w:val="20"/>
          <w:lang w:val="en-GB"/>
        </w:rPr>
        <w:t xml:space="preserve"> failure to timely perform its </w:t>
      </w:r>
      <w:r w:rsidR="00DD5680" w:rsidRPr="00EB227B">
        <w:rPr>
          <w:szCs w:val="20"/>
          <w:lang w:val="en-GB"/>
        </w:rPr>
        <w:t xml:space="preserve">material </w:t>
      </w:r>
      <w:r w:rsidR="00573D73" w:rsidRPr="00EB227B">
        <w:rPr>
          <w:szCs w:val="20"/>
          <w:lang w:val="en-GB"/>
        </w:rPr>
        <w:t>obligations hereunder;</w:t>
      </w:r>
    </w:p>
    <w:p w14:paraId="39CA6B37" w14:textId="77777777" w:rsidR="00573D73" w:rsidRPr="00EB227B" w:rsidRDefault="00573D73" w:rsidP="00573D73">
      <w:pPr>
        <w:tabs>
          <w:tab w:val="left" w:pos="1080"/>
          <w:tab w:val="left" w:pos="1620"/>
          <w:tab w:val="left" w:pos="1800"/>
        </w:tabs>
        <w:jc w:val="both"/>
        <w:rPr>
          <w:szCs w:val="20"/>
          <w:lang w:val="en-GB"/>
        </w:rPr>
      </w:pPr>
    </w:p>
    <w:p w14:paraId="257FF0E7" w14:textId="77777777" w:rsidR="00573D73" w:rsidRPr="00EB227B" w:rsidRDefault="008B13B3" w:rsidP="00AB0807">
      <w:pPr>
        <w:numPr>
          <w:ilvl w:val="0"/>
          <w:numId w:val="3"/>
        </w:numPr>
        <w:tabs>
          <w:tab w:val="left" w:pos="1080"/>
          <w:tab w:val="left" w:pos="1620"/>
          <w:tab w:val="left" w:pos="1800"/>
        </w:tabs>
        <w:jc w:val="both"/>
        <w:rPr>
          <w:szCs w:val="20"/>
          <w:lang w:val="en-GB"/>
        </w:rPr>
      </w:pPr>
      <w:r>
        <w:rPr>
          <w:szCs w:val="20"/>
          <w:lang w:val="en-GB"/>
        </w:rPr>
        <w:t>Publisher’s</w:t>
      </w:r>
      <w:r w:rsidRPr="00EB227B">
        <w:rPr>
          <w:szCs w:val="20"/>
          <w:lang w:val="en-GB"/>
        </w:rPr>
        <w:t xml:space="preserve"> </w:t>
      </w:r>
      <w:r w:rsidR="00573D73" w:rsidRPr="00EB227B">
        <w:rPr>
          <w:szCs w:val="20"/>
          <w:lang w:val="en-GB"/>
        </w:rPr>
        <w:t>Insolvency, appointment of a receiver, or filing for protection from creditors under applicable bankruptcy or equivalent laws; or</w:t>
      </w:r>
    </w:p>
    <w:p w14:paraId="3849922E" w14:textId="77777777" w:rsidR="00C539B8" w:rsidRPr="00EB227B" w:rsidRDefault="00C539B8" w:rsidP="00C539B8">
      <w:pPr>
        <w:tabs>
          <w:tab w:val="left" w:pos="1080"/>
          <w:tab w:val="left" w:pos="1620"/>
          <w:tab w:val="left" w:pos="1800"/>
        </w:tabs>
        <w:jc w:val="both"/>
        <w:rPr>
          <w:szCs w:val="20"/>
          <w:lang w:val="en-GB"/>
        </w:rPr>
      </w:pPr>
    </w:p>
    <w:p w14:paraId="7979B464" w14:textId="77777777" w:rsidR="00DE7492" w:rsidRPr="00EB227B" w:rsidRDefault="00DE7492" w:rsidP="00E630D5">
      <w:pPr>
        <w:tabs>
          <w:tab w:val="left" w:pos="1080"/>
          <w:tab w:val="left" w:pos="1800"/>
          <w:tab w:val="left" w:pos="2520"/>
        </w:tabs>
        <w:ind w:left="2520" w:hanging="900"/>
        <w:jc w:val="both"/>
        <w:rPr>
          <w:szCs w:val="20"/>
          <w:lang w:val="en-GB"/>
        </w:rPr>
      </w:pPr>
    </w:p>
    <w:p w14:paraId="4D0A5DAF" w14:textId="77777777" w:rsidR="00184E4E" w:rsidRPr="00EB227B" w:rsidRDefault="00184E4E" w:rsidP="00275901">
      <w:pPr>
        <w:tabs>
          <w:tab w:val="left" w:pos="1080"/>
          <w:tab w:val="left" w:pos="1620"/>
          <w:tab w:val="left" w:pos="1800"/>
        </w:tabs>
        <w:ind w:left="1620"/>
        <w:jc w:val="both"/>
        <w:rPr>
          <w:szCs w:val="20"/>
          <w:lang w:val="en-GB"/>
        </w:rPr>
      </w:pPr>
    </w:p>
    <w:p w14:paraId="21B8D812" w14:textId="77777777" w:rsidR="00573D73" w:rsidRDefault="00275901" w:rsidP="00275901">
      <w:pPr>
        <w:tabs>
          <w:tab w:val="left" w:pos="1080"/>
          <w:tab w:val="left" w:pos="1620"/>
          <w:tab w:val="left" w:pos="1800"/>
        </w:tabs>
        <w:ind w:left="1620"/>
        <w:jc w:val="both"/>
        <w:rPr>
          <w:szCs w:val="20"/>
          <w:lang w:val="en-GB"/>
        </w:rPr>
      </w:pPr>
      <w:r w:rsidRPr="00EB227B">
        <w:rPr>
          <w:szCs w:val="20"/>
          <w:lang w:val="en-GB"/>
        </w:rPr>
        <w:t>Termination</w:t>
      </w:r>
      <w:r w:rsidR="00184E4E" w:rsidRPr="00EB227B">
        <w:rPr>
          <w:szCs w:val="20"/>
          <w:lang w:val="en-GB"/>
        </w:rPr>
        <w:t xml:space="preserve"> </w:t>
      </w:r>
      <w:r w:rsidRPr="00EB227B">
        <w:rPr>
          <w:szCs w:val="20"/>
          <w:lang w:val="en-GB"/>
        </w:rPr>
        <w:t xml:space="preserve">by </w:t>
      </w:r>
      <w:r w:rsidR="008B13B3">
        <w:rPr>
          <w:szCs w:val="20"/>
          <w:lang w:val="en-GB"/>
        </w:rPr>
        <w:t>Publisher</w:t>
      </w:r>
      <w:r w:rsidRPr="00EB227B">
        <w:rPr>
          <w:szCs w:val="20"/>
          <w:lang w:val="en-GB"/>
        </w:rPr>
        <w:t>:</w:t>
      </w:r>
    </w:p>
    <w:p w14:paraId="4B45E7AE" w14:textId="77777777" w:rsidR="00056F8B" w:rsidRPr="00EB227B" w:rsidRDefault="00056F8B" w:rsidP="00275901">
      <w:pPr>
        <w:tabs>
          <w:tab w:val="left" w:pos="1080"/>
          <w:tab w:val="left" w:pos="1620"/>
          <w:tab w:val="left" w:pos="1800"/>
        </w:tabs>
        <w:ind w:left="1620"/>
        <w:jc w:val="both"/>
        <w:rPr>
          <w:szCs w:val="20"/>
          <w:lang w:val="en-GB"/>
        </w:rPr>
      </w:pPr>
    </w:p>
    <w:p w14:paraId="53D5E071" w14:textId="77777777" w:rsidR="008B13B3" w:rsidRDefault="00D900AF" w:rsidP="008B13B3">
      <w:pPr>
        <w:numPr>
          <w:ilvl w:val="0"/>
          <w:numId w:val="6"/>
        </w:numPr>
        <w:tabs>
          <w:tab w:val="left" w:pos="1620"/>
          <w:tab w:val="left" w:pos="1800"/>
        </w:tabs>
        <w:jc w:val="both"/>
        <w:rPr>
          <w:szCs w:val="20"/>
          <w:lang w:val="en-GB"/>
        </w:rPr>
      </w:pPr>
      <w:r w:rsidRPr="00EB227B">
        <w:rPr>
          <w:szCs w:val="20"/>
          <w:lang w:val="en-GB"/>
        </w:rPr>
        <w:t xml:space="preserve"> </w:t>
      </w:r>
      <w:r w:rsidR="008B13B3">
        <w:rPr>
          <w:szCs w:val="20"/>
          <w:lang w:val="en-GB"/>
        </w:rPr>
        <w:t>Licensor’s</w:t>
      </w:r>
      <w:r w:rsidR="00275901" w:rsidRPr="00EB227B">
        <w:rPr>
          <w:szCs w:val="20"/>
          <w:lang w:val="en-GB"/>
        </w:rPr>
        <w:t xml:space="preserve"> payment defaults under this Agreement;</w:t>
      </w:r>
    </w:p>
    <w:p w14:paraId="4F102DE9" w14:textId="77777777" w:rsidR="008B13B3" w:rsidRDefault="008B13B3" w:rsidP="008B13B3">
      <w:pPr>
        <w:tabs>
          <w:tab w:val="left" w:pos="1620"/>
          <w:tab w:val="left" w:pos="1800"/>
        </w:tabs>
        <w:ind w:left="2340"/>
        <w:jc w:val="both"/>
        <w:rPr>
          <w:szCs w:val="20"/>
          <w:lang w:val="en-GB"/>
        </w:rPr>
      </w:pPr>
    </w:p>
    <w:p w14:paraId="3ABE1BD6" w14:textId="77777777" w:rsidR="00275901" w:rsidRPr="00EB227B" w:rsidRDefault="008B13B3" w:rsidP="008B13B3">
      <w:pPr>
        <w:numPr>
          <w:ilvl w:val="0"/>
          <w:numId w:val="6"/>
        </w:numPr>
        <w:tabs>
          <w:tab w:val="left" w:pos="1620"/>
          <w:tab w:val="left" w:pos="1800"/>
        </w:tabs>
        <w:jc w:val="both"/>
        <w:rPr>
          <w:szCs w:val="20"/>
          <w:lang w:val="en-GB"/>
        </w:rPr>
      </w:pPr>
      <w:r>
        <w:rPr>
          <w:szCs w:val="20"/>
          <w:lang w:val="en-GB"/>
        </w:rPr>
        <w:t>Licensor’s</w:t>
      </w:r>
      <w:r w:rsidR="00275901" w:rsidRPr="00EB227B">
        <w:rPr>
          <w:szCs w:val="20"/>
          <w:lang w:val="en-GB"/>
        </w:rPr>
        <w:t xml:space="preserve"> Insolvency, appointment of a receiver, or filing for protection from creditors under applicable bankruptcy or equivalent laws</w:t>
      </w:r>
      <w:r w:rsidR="00D900AF" w:rsidRPr="00EB227B">
        <w:rPr>
          <w:szCs w:val="20"/>
          <w:lang w:val="en-GB"/>
        </w:rPr>
        <w:t>;</w:t>
      </w:r>
    </w:p>
    <w:p w14:paraId="2A3EB291" w14:textId="77777777" w:rsidR="00275901" w:rsidRPr="00EB227B" w:rsidRDefault="00275901" w:rsidP="00275901">
      <w:pPr>
        <w:tabs>
          <w:tab w:val="left" w:pos="1080"/>
          <w:tab w:val="left" w:pos="1620"/>
          <w:tab w:val="left" w:pos="1800"/>
        </w:tabs>
        <w:ind w:left="1620"/>
        <w:jc w:val="both"/>
        <w:rPr>
          <w:szCs w:val="20"/>
          <w:lang w:val="en-GB"/>
        </w:rPr>
      </w:pPr>
    </w:p>
    <w:p w14:paraId="425525A4" w14:textId="77777777" w:rsidR="00CE4B33" w:rsidRPr="00EB227B" w:rsidRDefault="00573D73" w:rsidP="003E0614">
      <w:pPr>
        <w:tabs>
          <w:tab w:val="left" w:pos="900"/>
          <w:tab w:val="left" w:pos="1620"/>
          <w:tab w:val="left" w:pos="1800"/>
          <w:tab w:val="left" w:pos="2520"/>
        </w:tabs>
        <w:ind w:left="1620" w:hanging="1620"/>
        <w:jc w:val="both"/>
        <w:rPr>
          <w:szCs w:val="20"/>
          <w:lang w:val="en-GB"/>
        </w:rPr>
      </w:pPr>
      <w:r w:rsidRPr="00EB227B">
        <w:rPr>
          <w:szCs w:val="20"/>
          <w:lang w:val="en-GB"/>
        </w:rPr>
        <w:tab/>
        <w:t>(c)</w:t>
      </w:r>
      <w:r w:rsidRPr="00EB227B">
        <w:rPr>
          <w:szCs w:val="20"/>
          <w:lang w:val="en-GB"/>
        </w:rPr>
        <w:tab/>
        <w:t>Notice and Cure.</w:t>
      </w:r>
      <w:r w:rsidRPr="00EB227B">
        <w:rPr>
          <w:szCs w:val="20"/>
          <w:lang w:val="en-GB"/>
        </w:rPr>
        <w:tab/>
        <w:t xml:space="preserve">If an event </w:t>
      </w:r>
      <w:r w:rsidR="00823F02" w:rsidRPr="00EB227B">
        <w:rPr>
          <w:szCs w:val="20"/>
          <w:lang w:val="en-GB"/>
        </w:rPr>
        <w:t>occasioning termination</w:t>
      </w:r>
      <w:r w:rsidRPr="00EB227B">
        <w:rPr>
          <w:szCs w:val="20"/>
          <w:lang w:val="en-GB"/>
        </w:rPr>
        <w:t xml:space="preserve"> occurs</w:t>
      </w:r>
      <w:r w:rsidR="00823F02" w:rsidRPr="00EB227B">
        <w:rPr>
          <w:szCs w:val="20"/>
          <w:lang w:val="en-GB"/>
        </w:rPr>
        <w:t xml:space="preserve"> and is capable of cure by either party</w:t>
      </w:r>
      <w:r w:rsidRPr="00EB227B">
        <w:rPr>
          <w:szCs w:val="20"/>
          <w:lang w:val="en-GB"/>
        </w:rPr>
        <w:t xml:space="preserve">, the non-breaching party </w:t>
      </w:r>
      <w:r w:rsidR="00823F02" w:rsidRPr="00EB227B">
        <w:rPr>
          <w:szCs w:val="20"/>
          <w:lang w:val="en-GB"/>
        </w:rPr>
        <w:t>(if any) may</w:t>
      </w:r>
      <w:r w:rsidRPr="00EB227B">
        <w:rPr>
          <w:szCs w:val="20"/>
          <w:lang w:val="en-GB"/>
        </w:rPr>
        <w:t xml:space="preserve"> give the other written notice of default detailing the nature of the alleged default. If the default is not cured within thirty (</w:t>
      </w:r>
      <w:r w:rsidR="00F50F5B">
        <w:rPr>
          <w:szCs w:val="20"/>
          <w:lang w:val="en-GB"/>
        </w:rPr>
        <w:t>6</w:t>
      </w:r>
      <w:r w:rsidRPr="00EB227B">
        <w:rPr>
          <w:szCs w:val="20"/>
          <w:lang w:val="en-GB"/>
        </w:rPr>
        <w:t xml:space="preserve">0) days after such notice, the non-breaching party may terminate the Agreement by giving written notice of termination to the other </w:t>
      </w:r>
      <w:proofErr w:type="gramStart"/>
      <w:r w:rsidRPr="00EB227B">
        <w:rPr>
          <w:szCs w:val="20"/>
          <w:lang w:val="en-GB"/>
        </w:rPr>
        <w:t>party which</w:t>
      </w:r>
      <w:proofErr w:type="gramEnd"/>
      <w:r w:rsidRPr="00EB227B">
        <w:rPr>
          <w:szCs w:val="20"/>
          <w:lang w:val="en-GB"/>
        </w:rPr>
        <w:t xml:space="preserve"> will be effective upon receipt.  Termination of this Agreement shall not modify or restrict in any way claims for damages of either party.</w:t>
      </w:r>
      <w:r w:rsidR="00253895" w:rsidRPr="00EB227B">
        <w:rPr>
          <w:szCs w:val="20"/>
          <w:lang w:val="en-GB"/>
        </w:rPr>
        <w:t xml:space="preserve"> </w:t>
      </w:r>
    </w:p>
    <w:p w14:paraId="5791CA8F" w14:textId="77777777" w:rsidR="009F7F94" w:rsidRPr="00EB227B" w:rsidRDefault="009F7F94" w:rsidP="00CE4B33">
      <w:pPr>
        <w:tabs>
          <w:tab w:val="left" w:pos="720"/>
          <w:tab w:val="left" w:pos="1260"/>
          <w:tab w:val="left" w:pos="1800"/>
          <w:tab w:val="left" w:pos="2520"/>
        </w:tabs>
        <w:ind w:left="708" w:hanging="708"/>
        <w:jc w:val="both"/>
        <w:rPr>
          <w:szCs w:val="20"/>
          <w:lang w:val="en-GB"/>
        </w:rPr>
      </w:pPr>
      <w:r w:rsidRPr="00EB227B">
        <w:rPr>
          <w:szCs w:val="20"/>
          <w:lang w:val="en-GB"/>
        </w:rPr>
        <w:tab/>
      </w:r>
    </w:p>
    <w:p w14:paraId="0F14C2D1" w14:textId="77777777" w:rsidR="00573D73" w:rsidRPr="00EB227B" w:rsidRDefault="00F5106B" w:rsidP="001E1563">
      <w:pPr>
        <w:tabs>
          <w:tab w:val="left" w:pos="1080"/>
          <w:tab w:val="left" w:pos="1620"/>
          <w:tab w:val="left" w:pos="1800"/>
          <w:tab w:val="left" w:pos="2520"/>
        </w:tabs>
        <w:ind w:left="708" w:hanging="708"/>
        <w:jc w:val="both"/>
        <w:rPr>
          <w:szCs w:val="20"/>
          <w:lang w:val="en-GB"/>
        </w:rPr>
      </w:pPr>
      <w:r>
        <w:rPr>
          <w:szCs w:val="20"/>
          <w:lang w:val="en-GB"/>
        </w:rPr>
        <w:t>9</w:t>
      </w:r>
      <w:r w:rsidR="00573D73" w:rsidRPr="00EB227B">
        <w:rPr>
          <w:szCs w:val="20"/>
          <w:lang w:val="en-GB"/>
        </w:rPr>
        <w:t xml:space="preserve">. </w:t>
      </w:r>
      <w:r w:rsidR="00573D73" w:rsidRPr="00EB227B">
        <w:rPr>
          <w:szCs w:val="20"/>
          <w:lang w:val="en-GB"/>
        </w:rPr>
        <w:tab/>
      </w:r>
      <w:r w:rsidR="00573D73" w:rsidRPr="00EB227B">
        <w:rPr>
          <w:szCs w:val="20"/>
          <w:u w:val="single"/>
          <w:lang w:val="en-GB"/>
        </w:rPr>
        <w:t>Effect of Termination.</w:t>
      </w:r>
      <w:r w:rsidR="00573D73" w:rsidRPr="00EB227B">
        <w:rPr>
          <w:szCs w:val="20"/>
          <w:lang w:val="en-GB"/>
        </w:rPr>
        <w:t xml:space="preserve"> Termination will not discharge any obligations accrued prior to the</w:t>
      </w:r>
      <w:r w:rsidR="00506526" w:rsidRPr="00EB227B">
        <w:rPr>
          <w:szCs w:val="20"/>
          <w:lang w:val="en-GB"/>
        </w:rPr>
        <w:t xml:space="preserve"> expiration or termination date</w:t>
      </w:r>
      <w:r w:rsidR="004740EA" w:rsidRPr="00EB227B">
        <w:rPr>
          <w:szCs w:val="20"/>
          <w:lang w:val="en-GB"/>
        </w:rPr>
        <w:t>.</w:t>
      </w:r>
    </w:p>
    <w:p w14:paraId="7D490044" w14:textId="77777777" w:rsidR="00573D73" w:rsidRPr="00CE4B33" w:rsidRDefault="00573D73" w:rsidP="00573D73">
      <w:pPr>
        <w:tabs>
          <w:tab w:val="left" w:pos="1080"/>
          <w:tab w:val="left" w:pos="1620"/>
          <w:tab w:val="left" w:pos="1800"/>
          <w:tab w:val="left" w:pos="2520"/>
        </w:tabs>
        <w:jc w:val="both"/>
        <w:rPr>
          <w:szCs w:val="20"/>
          <w:lang w:val="en-GB"/>
        </w:rPr>
      </w:pPr>
    </w:p>
    <w:p w14:paraId="749C3001" w14:textId="18ED414D" w:rsidR="00573D73" w:rsidRPr="00CE4B33" w:rsidRDefault="00A23D79" w:rsidP="00CA3CE8">
      <w:pPr>
        <w:tabs>
          <w:tab w:val="left" w:pos="1080"/>
          <w:tab w:val="left" w:pos="1620"/>
          <w:tab w:val="left" w:pos="1800"/>
          <w:tab w:val="left" w:pos="2520"/>
        </w:tabs>
        <w:ind w:left="709" w:hanging="709"/>
        <w:jc w:val="both"/>
        <w:rPr>
          <w:szCs w:val="20"/>
          <w:lang w:val="en-GB"/>
        </w:rPr>
      </w:pPr>
      <w:r w:rsidRPr="00CE4B33">
        <w:rPr>
          <w:szCs w:val="20"/>
          <w:lang w:val="en-GB"/>
        </w:rPr>
        <w:t>1</w:t>
      </w:r>
      <w:r>
        <w:rPr>
          <w:szCs w:val="20"/>
          <w:lang w:val="en-GB"/>
        </w:rPr>
        <w:t>0</w:t>
      </w:r>
      <w:r w:rsidR="00573D73" w:rsidRPr="00CE4B33">
        <w:rPr>
          <w:szCs w:val="20"/>
          <w:lang w:val="en-GB"/>
        </w:rPr>
        <w:t>.</w:t>
      </w:r>
      <w:r w:rsidR="00573D73" w:rsidRPr="00CE4B33">
        <w:rPr>
          <w:szCs w:val="20"/>
          <w:lang w:val="en-GB"/>
        </w:rPr>
        <w:tab/>
      </w:r>
      <w:r w:rsidR="00573D73" w:rsidRPr="00CE4B33">
        <w:rPr>
          <w:szCs w:val="20"/>
          <w:u w:val="single"/>
          <w:lang w:val="en-GB"/>
        </w:rPr>
        <w:t>General Provisions.</w:t>
      </w:r>
      <w:r w:rsidR="00573D73" w:rsidRPr="00CE4B33">
        <w:rPr>
          <w:szCs w:val="20"/>
          <w:lang w:val="en-GB"/>
        </w:rPr>
        <w:t xml:space="preserve"> </w:t>
      </w:r>
    </w:p>
    <w:p w14:paraId="26EA8795" w14:textId="77777777" w:rsidR="00CE4B33" w:rsidRDefault="00573D73" w:rsidP="00CE4B33">
      <w:pPr>
        <w:tabs>
          <w:tab w:val="left" w:pos="1080"/>
          <w:tab w:val="left" w:pos="1620"/>
          <w:tab w:val="left" w:pos="1800"/>
          <w:tab w:val="left" w:pos="2520"/>
        </w:tabs>
        <w:jc w:val="both"/>
        <w:rPr>
          <w:szCs w:val="20"/>
          <w:lang w:val="en-GB"/>
        </w:rPr>
      </w:pPr>
      <w:r w:rsidRPr="00CE4B33">
        <w:rPr>
          <w:szCs w:val="20"/>
          <w:lang w:val="en-GB"/>
        </w:rPr>
        <w:tab/>
      </w:r>
    </w:p>
    <w:p w14:paraId="0E60244B" w14:textId="77777777" w:rsidR="00573D73" w:rsidRPr="00CE4B33" w:rsidRDefault="00CE4B33" w:rsidP="00CA3CE8">
      <w:pPr>
        <w:tabs>
          <w:tab w:val="left" w:pos="709"/>
          <w:tab w:val="left" w:pos="1620"/>
          <w:tab w:val="left" w:pos="1800"/>
          <w:tab w:val="left" w:pos="2520"/>
        </w:tabs>
        <w:ind w:left="1080" w:hanging="1080"/>
        <w:jc w:val="both"/>
        <w:rPr>
          <w:szCs w:val="20"/>
          <w:lang w:val="en-GB"/>
        </w:rPr>
      </w:pPr>
      <w:r>
        <w:rPr>
          <w:szCs w:val="20"/>
          <w:lang w:val="en-GB"/>
        </w:rPr>
        <w:tab/>
      </w:r>
      <w:r w:rsidR="00573D73" w:rsidRPr="00CE4B33">
        <w:rPr>
          <w:szCs w:val="20"/>
          <w:lang w:val="en-GB"/>
        </w:rPr>
        <w:t>(a)</w:t>
      </w:r>
      <w:r w:rsidR="00573D73" w:rsidRPr="00CE4B33">
        <w:rPr>
          <w:szCs w:val="20"/>
          <w:lang w:val="en-GB"/>
        </w:rPr>
        <w:tab/>
        <w:t>Notices. Any notice required or appropriate under this Agreement shall be given at the parties’ addresses given below, as may be amended, and shall be deemed received upon delivery of the notice by air courier or messenger:</w:t>
      </w:r>
    </w:p>
    <w:p w14:paraId="195CF776" w14:textId="77777777" w:rsidR="00573D73" w:rsidRPr="00CE4B33" w:rsidRDefault="00573D73" w:rsidP="00573D73">
      <w:pPr>
        <w:tabs>
          <w:tab w:val="left" w:pos="1080"/>
          <w:tab w:val="left" w:pos="1620"/>
          <w:tab w:val="left" w:pos="1800"/>
          <w:tab w:val="left" w:pos="2520"/>
        </w:tabs>
        <w:jc w:val="both"/>
        <w:rPr>
          <w:szCs w:val="20"/>
          <w:lang w:val="en-GB"/>
        </w:rPr>
      </w:pPr>
    </w:p>
    <w:p w14:paraId="1E8E35C6" w14:textId="77777777" w:rsidR="00573D73" w:rsidRPr="00CE4B33" w:rsidRDefault="00573D73" w:rsidP="00573D73">
      <w:pPr>
        <w:tabs>
          <w:tab w:val="left" w:pos="1080"/>
          <w:tab w:val="left" w:pos="1620"/>
          <w:tab w:val="left" w:pos="1800"/>
          <w:tab w:val="left" w:pos="2520"/>
        </w:tabs>
        <w:jc w:val="both"/>
        <w:rPr>
          <w:szCs w:val="20"/>
          <w:lang w:val="en-GB"/>
        </w:rPr>
      </w:pPr>
      <w:r w:rsidRPr="00CE4B33">
        <w:rPr>
          <w:szCs w:val="20"/>
          <w:lang w:val="en-GB"/>
        </w:rPr>
        <w:tab/>
      </w:r>
      <w:r w:rsidRPr="00CE4B33">
        <w:rPr>
          <w:szCs w:val="20"/>
          <w:lang w:val="en-GB"/>
        </w:rPr>
        <w:tab/>
        <w:t xml:space="preserve">If to </w:t>
      </w:r>
      <w:r w:rsidR="00EF5049">
        <w:rPr>
          <w:szCs w:val="20"/>
          <w:lang w:val="en-GB"/>
        </w:rPr>
        <w:t>Publisher</w:t>
      </w:r>
      <w:r w:rsidRPr="00CE4B33">
        <w:rPr>
          <w:szCs w:val="20"/>
          <w:lang w:val="en-GB"/>
        </w:rPr>
        <w:t>:</w:t>
      </w:r>
    </w:p>
    <w:p w14:paraId="50B1A07B" w14:textId="77777777" w:rsidR="00045FF2" w:rsidRDefault="00CE4B33" w:rsidP="00045FF2">
      <w:pPr>
        <w:tabs>
          <w:tab w:val="left" w:pos="1080"/>
          <w:tab w:val="left" w:pos="1620"/>
          <w:tab w:val="left" w:pos="1800"/>
          <w:tab w:val="left" w:pos="2520"/>
        </w:tabs>
        <w:jc w:val="both"/>
        <w:rPr>
          <w:szCs w:val="20"/>
          <w:lang w:val="en-GB"/>
        </w:rPr>
      </w:pPr>
      <w:r w:rsidRPr="00CE4B33">
        <w:rPr>
          <w:szCs w:val="20"/>
          <w:lang w:val="en-GB"/>
        </w:rPr>
        <w:tab/>
      </w:r>
      <w:r w:rsidRPr="00CE4B33">
        <w:rPr>
          <w:szCs w:val="20"/>
          <w:lang w:val="en-GB"/>
        </w:rPr>
        <w:tab/>
      </w:r>
      <w:r w:rsidR="00EF5049">
        <w:rPr>
          <w:szCs w:val="20"/>
          <w:lang w:val="en-GB"/>
        </w:rPr>
        <w:t>BZR Empire Inc.</w:t>
      </w:r>
    </w:p>
    <w:p w14:paraId="49666753" w14:textId="77777777" w:rsidR="00EF5049" w:rsidRDefault="00053E1B" w:rsidP="00EF5049">
      <w:pPr>
        <w:tabs>
          <w:tab w:val="left" w:pos="1080"/>
          <w:tab w:val="left" w:pos="1620"/>
          <w:tab w:val="left" w:pos="1800"/>
          <w:tab w:val="left" w:pos="2520"/>
        </w:tabs>
        <w:jc w:val="both"/>
        <w:rPr>
          <w:szCs w:val="20"/>
        </w:rPr>
      </w:pPr>
      <w:r>
        <w:rPr>
          <w:szCs w:val="20"/>
          <w:lang w:val="en-GB"/>
        </w:rPr>
        <w:tab/>
      </w:r>
      <w:r>
        <w:rPr>
          <w:szCs w:val="20"/>
          <w:lang w:val="en-GB"/>
        </w:rPr>
        <w:tab/>
      </w:r>
      <w:r w:rsidR="00EF5049">
        <w:rPr>
          <w:szCs w:val="20"/>
        </w:rPr>
        <w:t>171 Rue Adelard</w:t>
      </w:r>
    </w:p>
    <w:p w14:paraId="7896B06B" w14:textId="77777777" w:rsidR="00EF5049" w:rsidRPr="00887EB5" w:rsidRDefault="00EF5049" w:rsidP="00EF5049">
      <w:pPr>
        <w:tabs>
          <w:tab w:val="left" w:pos="1080"/>
          <w:tab w:val="left" w:pos="1620"/>
          <w:tab w:val="left" w:pos="1800"/>
          <w:tab w:val="left" w:pos="2520"/>
        </w:tabs>
        <w:jc w:val="both"/>
        <w:rPr>
          <w:szCs w:val="20"/>
        </w:rPr>
      </w:pPr>
      <w:r>
        <w:rPr>
          <w:szCs w:val="20"/>
        </w:rPr>
        <w:tab/>
      </w:r>
      <w:r>
        <w:rPr>
          <w:szCs w:val="20"/>
        </w:rPr>
        <w:tab/>
        <w:t>Rosemere, QC J7A 2Y3</w:t>
      </w:r>
    </w:p>
    <w:p w14:paraId="47FAEDD6" w14:textId="77777777" w:rsidR="00053E1B" w:rsidRPr="00887EB5" w:rsidRDefault="00053E1B" w:rsidP="00045FF2">
      <w:pPr>
        <w:tabs>
          <w:tab w:val="left" w:pos="1080"/>
          <w:tab w:val="left" w:pos="1620"/>
          <w:tab w:val="left" w:pos="1800"/>
          <w:tab w:val="left" w:pos="2520"/>
        </w:tabs>
        <w:jc w:val="both"/>
        <w:rPr>
          <w:szCs w:val="20"/>
        </w:rPr>
      </w:pPr>
      <w:r w:rsidRPr="00887EB5">
        <w:rPr>
          <w:szCs w:val="20"/>
        </w:rPr>
        <w:tab/>
      </w:r>
      <w:r w:rsidRPr="00887EB5">
        <w:rPr>
          <w:szCs w:val="20"/>
        </w:rPr>
        <w:tab/>
        <w:t xml:space="preserve">Att: </w:t>
      </w:r>
      <w:r w:rsidR="00EF5049">
        <w:rPr>
          <w:szCs w:val="20"/>
        </w:rPr>
        <w:t>Matthew Zoern</w:t>
      </w:r>
    </w:p>
    <w:p w14:paraId="0082F30D" w14:textId="77777777" w:rsidR="00573D73" w:rsidRPr="00887EB5" w:rsidRDefault="00573D73" w:rsidP="00573D73">
      <w:pPr>
        <w:tabs>
          <w:tab w:val="left" w:pos="1080"/>
          <w:tab w:val="left" w:pos="1620"/>
          <w:tab w:val="left" w:pos="1800"/>
          <w:tab w:val="left" w:pos="2520"/>
        </w:tabs>
        <w:jc w:val="both"/>
        <w:rPr>
          <w:szCs w:val="20"/>
        </w:rPr>
      </w:pPr>
      <w:r w:rsidRPr="00887EB5">
        <w:rPr>
          <w:szCs w:val="20"/>
        </w:rPr>
        <w:tab/>
      </w:r>
    </w:p>
    <w:p w14:paraId="3AB2F810" w14:textId="77777777" w:rsidR="00573D73" w:rsidRPr="00887EB5" w:rsidRDefault="00573D73" w:rsidP="00573D73">
      <w:pPr>
        <w:tabs>
          <w:tab w:val="left" w:pos="1080"/>
          <w:tab w:val="left" w:pos="1620"/>
          <w:tab w:val="left" w:pos="1800"/>
          <w:tab w:val="left" w:pos="2520"/>
        </w:tabs>
        <w:jc w:val="both"/>
        <w:rPr>
          <w:szCs w:val="20"/>
        </w:rPr>
      </w:pPr>
      <w:r w:rsidRPr="00887EB5">
        <w:rPr>
          <w:szCs w:val="20"/>
        </w:rPr>
        <w:lastRenderedPageBreak/>
        <w:tab/>
      </w:r>
      <w:r w:rsidRPr="00887EB5">
        <w:rPr>
          <w:szCs w:val="20"/>
        </w:rPr>
        <w:tab/>
      </w:r>
      <w:r w:rsidRPr="00887EB5">
        <w:rPr>
          <w:szCs w:val="20"/>
        </w:rPr>
        <w:tab/>
      </w:r>
      <w:r w:rsidRPr="00887EB5">
        <w:rPr>
          <w:szCs w:val="20"/>
        </w:rPr>
        <w:tab/>
      </w:r>
    </w:p>
    <w:p w14:paraId="7EE35C72" w14:textId="77777777" w:rsidR="00573D73" w:rsidRPr="00CE4B33" w:rsidRDefault="00CE4B33" w:rsidP="00573D73">
      <w:pPr>
        <w:tabs>
          <w:tab w:val="left" w:pos="1080"/>
          <w:tab w:val="left" w:pos="1620"/>
          <w:tab w:val="left" w:pos="1800"/>
          <w:tab w:val="left" w:pos="2520"/>
        </w:tabs>
        <w:jc w:val="both"/>
        <w:rPr>
          <w:szCs w:val="20"/>
          <w:lang w:val="en-GB"/>
        </w:rPr>
      </w:pPr>
      <w:r w:rsidRPr="00887EB5">
        <w:rPr>
          <w:szCs w:val="20"/>
        </w:rPr>
        <w:tab/>
      </w:r>
      <w:r w:rsidR="00573D73" w:rsidRPr="00887EB5">
        <w:rPr>
          <w:szCs w:val="20"/>
        </w:rPr>
        <w:tab/>
      </w:r>
      <w:r w:rsidR="00573D73" w:rsidRPr="00CE4B33">
        <w:rPr>
          <w:szCs w:val="20"/>
          <w:lang w:val="en-GB"/>
        </w:rPr>
        <w:t xml:space="preserve">If to </w:t>
      </w:r>
      <w:r w:rsidR="00EF5049">
        <w:rPr>
          <w:szCs w:val="20"/>
          <w:lang w:val="en-GB"/>
        </w:rPr>
        <w:t>Licensor</w:t>
      </w:r>
      <w:r w:rsidR="00573D73" w:rsidRPr="00CE4B33">
        <w:rPr>
          <w:szCs w:val="20"/>
          <w:lang w:val="en-GB"/>
        </w:rPr>
        <w:t>:</w:t>
      </w:r>
    </w:p>
    <w:p w14:paraId="735E7686" w14:textId="77777777" w:rsidR="001A1022" w:rsidRDefault="00EF5049" w:rsidP="00FE23D5">
      <w:pPr>
        <w:tabs>
          <w:tab w:val="left" w:pos="1620"/>
        </w:tabs>
        <w:ind w:left="1620"/>
        <w:rPr>
          <w:szCs w:val="20"/>
          <w:lang w:val="en-GB"/>
        </w:rPr>
      </w:pPr>
      <w:proofErr w:type="spellStart"/>
      <w:r>
        <w:rPr>
          <w:szCs w:val="20"/>
          <w:lang w:val="en-GB"/>
        </w:rPr>
        <w:t>Walkin</w:t>
      </w:r>
      <w:proofErr w:type="spellEnd"/>
      <w:r>
        <w:rPr>
          <w:szCs w:val="20"/>
          <w:lang w:val="en-GB"/>
        </w:rPr>
        <w:t xml:space="preserve"> Games Inc</w:t>
      </w:r>
      <w:r w:rsidR="000C16CA">
        <w:rPr>
          <w:szCs w:val="20"/>
          <w:lang w:val="en-GB"/>
        </w:rPr>
        <w:t>.</w:t>
      </w:r>
    </w:p>
    <w:p w14:paraId="09F5EF4A" w14:textId="77777777" w:rsidR="00573D73" w:rsidRPr="009452E2" w:rsidRDefault="00EF5049" w:rsidP="009452E2">
      <w:pPr>
        <w:tabs>
          <w:tab w:val="left" w:pos="1620"/>
        </w:tabs>
        <w:ind w:left="1620"/>
        <w:rPr>
          <w:szCs w:val="20"/>
          <w:lang w:val="en-US"/>
        </w:rPr>
      </w:pPr>
      <w:r w:rsidRPr="00EF5049">
        <w:rPr>
          <w:szCs w:val="20"/>
          <w:highlight w:val="yellow"/>
          <w:lang w:val="en-GB"/>
        </w:rPr>
        <w:t>[…]</w:t>
      </w:r>
    </w:p>
    <w:p w14:paraId="2FAE1F70" w14:textId="3B5BFE56" w:rsidR="00573D73" w:rsidRPr="002F752E" w:rsidRDefault="00573D73" w:rsidP="00CB366C">
      <w:pPr>
        <w:tabs>
          <w:tab w:val="left" w:pos="1080"/>
          <w:tab w:val="left" w:pos="1620"/>
          <w:tab w:val="left" w:pos="1800"/>
          <w:tab w:val="left" w:pos="2520"/>
        </w:tabs>
        <w:jc w:val="both"/>
        <w:rPr>
          <w:szCs w:val="20"/>
          <w:lang w:val="en-US"/>
        </w:rPr>
      </w:pPr>
    </w:p>
    <w:p w14:paraId="45F8EA2C" w14:textId="77777777" w:rsidR="00573D73" w:rsidRPr="00CE4B33" w:rsidRDefault="00573D73" w:rsidP="00573D73">
      <w:pPr>
        <w:tabs>
          <w:tab w:val="left" w:pos="1080"/>
          <w:tab w:val="left" w:pos="1620"/>
          <w:tab w:val="left" w:pos="1800"/>
          <w:tab w:val="left" w:pos="2520"/>
        </w:tabs>
        <w:jc w:val="both"/>
        <w:rPr>
          <w:szCs w:val="20"/>
          <w:lang w:val="en-GB"/>
        </w:rPr>
      </w:pPr>
    </w:p>
    <w:p w14:paraId="793C75B2" w14:textId="770E74CD" w:rsidR="00CE4B33" w:rsidRPr="00CE4B33" w:rsidRDefault="00573D73" w:rsidP="00CA3CE8">
      <w:pPr>
        <w:pStyle w:val="Heading2"/>
        <w:keepNext w:val="0"/>
        <w:widowControl w:val="0"/>
        <w:numPr>
          <w:ilvl w:val="1"/>
          <w:numId w:val="0"/>
        </w:numPr>
        <w:overflowPunct w:val="0"/>
        <w:autoSpaceDE w:val="0"/>
        <w:autoSpaceDN w:val="0"/>
        <w:adjustRightInd w:val="0"/>
        <w:spacing w:before="0" w:after="0"/>
        <w:ind w:left="709"/>
        <w:rPr>
          <w:rFonts w:ascii="Times New Roman" w:hAnsi="Times New Roman"/>
          <w:b w:val="0"/>
          <w:i w:val="0"/>
          <w:color w:val="000000"/>
          <w:sz w:val="20"/>
          <w:szCs w:val="20"/>
        </w:rPr>
      </w:pPr>
      <w:r w:rsidRPr="00CE4B33">
        <w:rPr>
          <w:rFonts w:ascii="Times New Roman" w:hAnsi="Times New Roman"/>
          <w:b w:val="0"/>
          <w:i w:val="0"/>
          <w:sz w:val="20"/>
          <w:szCs w:val="20"/>
        </w:rPr>
        <w:t>(</w:t>
      </w:r>
      <w:r w:rsidR="00CB366C">
        <w:rPr>
          <w:rFonts w:ascii="Times New Roman" w:hAnsi="Times New Roman"/>
          <w:b w:val="0"/>
          <w:i w:val="0"/>
          <w:sz w:val="20"/>
          <w:szCs w:val="20"/>
        </w:rPr>
        <w:t>b</w:t>
      </w:r>
      <w:r w:rsidRPr="00CE4B33">
        <w:rPr>
          <w:rFonts w:ascii="Times New Roman" w:hAnsi="Times New Roman"/>
          <w:b w:val="0"/>
          <w:i w:val="0"/>
          <w:sz w:val="20"/>
          <w:szCs w:val="20"/>
        </w:rPr>
        <w:t>)</w:t>
      </w:r>
      <w:r w:rsidRPr="00CE4B33">
        <w:rPr>
          <w:rFonts w:ascii="Times New Roman" w:hAnsi="Times New Roman"/>
          <w:b w:val="0"/>
          <w:i w:val="0"/>
          <w:sz w:val="20"/>
          <w:szCs w:val="20"/>
        </w:rPr>
        <w:tab/>
      </w:r>
      <w:r w:rsidR="00A706EF">
        <w:rPr>
          <w:rFonts w:ascii="Times New Roman" w:hAnsi="Times New Roman"/>
          <w:b w:val="0"/>
          <w:i w:val="0"/>
          <w:sz w:val="20"/>
          <w:szCs w:val="20"/>
        </w:rPr>
        <w:t>Dispute Resolution</w:t>
      </w:r>
      <w:r w:rsidRPr="00CE4B33">
        <w:rPr>
          <w:rFonts w:ascii="Times New Roman" w:hAnsi="Times New Roman"/>
          <w:b w:val="0"/>
          <w:i w:val="0"/>
          <w:sz w:val="20"/>
          <w:szCs w:val="20"/>
        </w:rPr>
        <w:t xml:space="preserve">. </w:t>
      </w:r>
      <w:r w:rsidR="00CE4B33" w:rsidRPr="00CE4B33">
        <w:rPr>
          <w:rFonts w:ascii="Times New Roman" w:hAnsi="Times New Roman"/>
          <w:b w:val="0"/>
          <w:i w:val="0"/>
          <w:sz w:val="20"/>
          <w:szCs w:val="20"/>
        </w:rPr>
        <w:t xml:space="preserve">This Agreement may be executed in two or more counterparts, each of which shall be deemed an original but all of which together shall </w:t>
      </w:r>
      <w:bookmarkStart w:id="4" w:name="_Toc536351766"/>
      <w:r w:rsidR="00CE4B33" w:rsidRPr="00CE4B33">
        <w:rPr>
          <w:rFonts w:ascii="Times New Roman" w:hAnsi="Times New Roman"/>
          <w:b w:val="0"/>
          <w:i w:val="0"/>
          <w:sz w:val="20"/>
          <w:szCs w:val="20"/>
        </w:rPr>
        <w:t>constitute one and the same instrument.  This Agreement may be executed by facsimile signature.</w:t>
      </w:r>
      <w:bookmarkEnd w:id="4"/>
      <w:r w:rsidR="00CE4B33" w:rsidRPr="00CE4B33">
        <w:rPr>
          <w:rFonts w:ascii="Times New Roman" w:hAnsi="Times New Roman"/>
          <w:b w:val="0"/>
          <w:i w:val="0"/>
          <w:sz w:val="20"/>
          <w:szCs w:val="20"/>
        </w:rPr>
        <w:t xml:space="preserve">  This Agreement shall not be binding until signed by both parties. The validity, interpretation, enforceability, and performance of this Agreement shall be governed by and construed in accordance with the UNIDROIT “Principles of International Commercial Contracts). In the event of any dispute arising out or in connection with this Agreement, the Parties agree to submit the matter to settlement proceedings under the ICC ADR rules. If the disputes has not been settled within forty five (</w:t>
      </w:r>
      <w:r w:rsidR="00DC0EF7">
        <w:rPr>
          <w:rFonts w:ascii="Times New Roman" w:hAnsi="Times New Roman"/>
          <w:b w:val="0"/>
          <w:i w:val="0"/>
          <w:sz w:val="20"/>
          <w:szCs w:val="20"/>
        </w:rPr>
        <w:t>90</w:t>
      </w:r>
      <w:r w:rsidR="00CE4B33" w:rsidRPr="00CE4B33">
        <w:rPr>
          <w:rFonts w:ascii="Times New Roman" w:hAnsi="Times New Roman"/>
          <w:b w:val="0"/>
          <w:i w:val="0"/>
          <w:sz w:val="20"/>
          <w:szCs w:val="20"/>
        </w:rPr>
        <w:t xml:space="preserve">) days following the filing of a Request for ADR or with such other period as the Parties may agree in writing, such dispute shall be finally settled under the Rules of Arbitration of the International Chamber of Commerce by three arbitrators appointed in accordance with the said Rules of Arbitration. The seat of the arbitration court shall be in </w:t>
      </w:r>
      <w:r w:rsidR="00DC0EF7">
        <w:rPr>
          <w:rFonts w:ascii="Times New Roman" w:hAnsi="Times New Roman"/>
          <w:b w:val="0"/>
          <w:i w:val="0"/>
          <w:sz w:val="20"/>
          <w:szCs w:val="20"/>
        </w:rPr>
        <w:t>Montreal</w:t>
      </w:r>
      <w:r w:rsidR="00CE4B33" w:rsidRPr="00CE4B33">
        <w:rPr>
          <w:rFonts w:ascii="Times New Roman" w:hAnsi="Times New Roman"/>
          <w:b w:val="0"/>
          <w:i w:val="0"/>
          <w:sz w:val="20"/>
          <w:szCs w:val="20"/>
        </w:rPr>
        <w:t xml:space="preserve">, and the language of the ADR and arbitration shall be </w:t>
      </w:r>
      <w:r w:rsidR="00CE4B33" w:rsidRPr="00DC0EF7">
        <w:rPr>
          <w:rFonts w:ascii="Times New Roman" w:hAnsi="Times New Roman"/>
          <w:b w:val="0"/>
          <w:i w:val="0"/>
          <w:sz w:val="20"/>
          <w:szCs w:val="20"/>
          <w:highlight w:val="yellow"/>
        </w:rPr>
        <w:t>English</w:t>
      </w:r>
      <w:r w:rsidR="00CE4B33" w:rsidRPr="00CE4B33">
        <w:rPr>
          <w:rFonts w:ascii="Times New Roman" w:hAnsi="Times New Roman"/>
          <w:b w:val="0"/>
          <w:i w:val="0"/>
          <w:sz w:val="20"/>
          <w:szCs w:val="20"/>
        </w:rPr>
        <w:t>.</w:t>
      </w:r>
    </w:p>
    <w:p w14:paraId="1F7C1418" w14:textId="77777777" w:rsidR="00573D73" w:rsidRPr="00CE4B33" w:rsidRDefault="00573D73" w:rsidP="001E1563">
      <w:pPr>
        <w:tabs>
          <w:tab w:val="left" w:pos="720"/>
          <w:tab w:val="left" w:pos="1080"/>
          <w:tab w:val="left" w:pos="1800"/>
          <w:tab w:val="left" w:pos="2520"/>
        </w:tabs>
        <w:jc w:val="both"/>
        <w:rPr>
          <w:szCs w:val="20"/>
          <w:lang w:val="en-GB"/>
        </w:rPr>
      </w:pPr>
    </w:p>
    <w:p w14:paraId="761B9BE1" w14:textId="77777777" w:rsidR="00573D73" w:rsidRPr="00CE4B33" w:rsidRDefault="00573D73" w:rsidP="00573D73">
      <w:pPr>
        <w:tabs>
          <w:tab w:val="left" w:pos="1080"/>
          <w:tab w:val="left" w:pos="1620"/>
          <w:tab w:val="left" w:pos="1800"/>
          <w:tab w:val="left" w:pos="2520"/>
        </w:tabs>
        <w:jc w:val="both"/>
        <w:rPr>
          <w:szCs w:val="20"/>
          <w:lang w:val="en-GB"/>
        </w:rPr>
      </w:pPr>
    </w:p>
    <w:p w14:paraId="1C380BAA" w14:textId="77777777" w:rsidR="00CF1F16" w:rsidRDefault="00CF1F16" w:rsidP="00CF1F16">
      <w:pPr>
        <w:tabs>
          <w:tab w:val="left" w:pos="1080"/>
          <w:tab w:val="left" w:pos="1620"/>
          <w:tab w:val="left" w:pos="1800"/>
          <w:tab w:val="left" w:pos="2520"/>
        </w:tabs>
        <w:jc w:val="both"/>
        <w:outlineLvl w:val="0"/>
        <w:rPr>
          <w:szCs w:val="20"/>
          <w:lang w:val="en-GB"/>
        </w:rPr>
      </w:pPr>
      <w:r w:rsidRPr="00CE4B33">
        <w:rPr>
          <w:szCs w:val="20"/>
          <w:lang w:val="en-GB"/>
        </w:rPr>
        <w:t>By signing below, the parties acknowledge and accept the terms of this Agreement.</w:t>
      </w:r>
    </w:p>
    <w:p w14:paraId="2D24353A" w14:textId="77777777" w:rsidR="00056F8B" w:rsidRDefault="00056F8B" w:rsidP="00CF1F16">
      <w:pPr>
        <w:tabs>
          <w:tab w:val="left" w:pos="1080"/>
          <w:tab w:val="left" w:pos="1620"/>
          <w:tab w:val="left" w:pos="1800"/>
          <w:tab w:val="left" w:pos="2520"/>
        </w:tabs>
        <w:jc w:val="both"/>
        <w:outlineLvl w:val="0"/>
        <w:rPr>
          <w:szCs w:val="20"/>
          <w:lang w:val="en-GB"/>
        </w:rPr>
      </w:pPr>
    </w:p>
    <w:p w14:paraId="611ABBF3" w14:textId="77777777" w:rsidR="00056F8B" w:rsidRPr="00CE4B33" w:rsidRDefault="00056F8B" w:rsidP="00CF1F16">
      <w:pPr>
        <w:tabs>
          <w:tab w:val="left" w:pos="1080"/>
          <w:tab w:val="left" w:pos="1620"/>
          <w:tab w:val="left" w:pos="1800"/>
          <w:tab w:val="left" w:pos="2520"/>
        </w:tabs>
        <w:jc w:val="both"/>
        <w:outlineLvl w:val="0"/>
        <w:rPr>
          <w:szCs w:val="20"/>
          <w:lang w:val="en-GB"/>
        </w:rPr>
      </w:pPr>
    </w:p>
    <w:p w14:paraId="59A936DD" w14:textId="77777777" w:rsidR="00CF1F16" w:rsidRPr="00CE4B33" w:rsidRDefault="00CF1F16" w:rsidP="00CF1F16">
      <w:pPr>
        <w:tabs>
          <w:tab w:val="left" w:pos="1080"/>
          <w:tab w:val="left" w:pos="1620"/>
          <w:tab w:val="left" w:pos="1800"/>
          <w:tab w:val="left" w:pos="2520"/>
        </w:tabs>
        <w:jc w:val="both"/>
        <w:rPr>
          <w:szCs w:val="20"/>
          <w:lang w:val="en-GB"/>
        </w:rPr>
      </w:pPr>
    </w:p>
    <w:p w14:paraId="4BAA911B" w14:textId="77777777" w:rsidR="00CF1F16" w:rsidRPr="00CE4B33" w:rsidRDefault="00CF1F16" w:rsidP="00CF1F16">
      <w:pPr>
        <w:tabs>
          <w:tab w:val="left" w:pos="1080"/>
          <w:tab w:val="left" w:pos="1620"/>
          <w:tab w:val="left" w:pos="1800"/>
          <w:tab w:val="left" w:pos="2520"/>
        </w:tabs>
        <w:jc w:val="both"/>
        <w:rPr>
          <w:szCs w:val="20"/>
          <w:lang w:val="en-GB"/>
        </w:rPr>
      </w:pPr>
      <w:r w:rsidRPr="00CE4B33">
        <w:rPr>
          <w:szCs w:val="20"/>
          <w:lang w:val="en-GB"/>
        </w:rPr>
        <w:t>Dated</w:t>
      </w:r>
      <w:proofErr w:type="gramStart"/>
      <w:r w:rsidRPr="00CE4B33">
        <w:rPr>
          <w:szCs w:val="20"/>
          <w:lang w:val="en-GB"/>
        </w:rPr>
        <w:t>:_</w:t>
      </w:r>
      <w:proofErr w:type="gramEnd"/>
      <w:r w:rsidRPr="00CE4B33">
        <w:rPr>
          <w:szCs w:val="20"/>
          <w:lang w:val="en-GB"/>
        </w:rPr>
        <w:t>______________</w:t>
      </w:r>
      <w:r w:rsidRPr="00CE4B33">
        <w:rPr>
          <w:szCs w:val="20"/>
          <w:lang w:val="en-GB"/>
        </w:rPr>
        <w:tab/>
      </w:r>
      <w:r w:rsidRPr="00CE4B33">
        <w:rPr>
          <w:szCs w:val="20"/>
          <w:lang w:val="en-GB"/>
        </w:rPr>
        <w:tab/>
      </w:r>
      <w:r w:rsidRPr="00CE4B33">
        <w:rPr>
          <w:szCs w:val="20"/>
          <w:lang w:val="en-GB"/>
        </w:rPr>
        <w:tab/>
      </w:r>
      <w:r w:rsidRPr="00CE4B33">
        <w:rPr>
          <w:szCs w:val="20"/>
          <w:lang w:val="en-GB"/>
        </w:rPr>
        <w:tab/>
        <w:t>By_______________________</w:t>
      </w:r>
    </w:p>
    <w:p w14:paraId="698D83F6" w14:textId="77777777" w:rsidR="00CF1F16" w:rsidRPr="00CE4B33" w:rsidRDefault="00CF1F16" w:rsidP="00CF1F16">
      <w:pPr>
        <w:tabs>
          <w:tab w:val="left" w:pos="1080"/>
          <w:tab w:val="left" w:pos="1620"/>
          <w:tab w:val="left" w:pos="1800"/>
          <w:tab w:val="left" w:pos="2520"/>
        </w:tabs>
        <w:jc w:val="both"/>
        <w:rPr>
          <w:szCs w:val="20"/>
          <w:lang w:val="en-GB"/>
        </w:rPr>
      </w:pPr>
    </w:p>
    <w:p w14:paraId="750C5552" w14:textId="77777777" w:rsidR="00CF1F16" w:rsidRPr="00CE4B33" w:rsidRDefault="00CF1F16" w:rsidP="00CF1F16">
      <w:pPr>
        <w:tabs>
          <w:tab w:val="left" w:pos="1080"/>
          <w:tab w:val="left" w:pos="1620"/>
          <w:tab w:val="left" w:pos="1800"/>
          <w:tab w:val="left" w:pos="2520"/>
        </w:tabs>
        <w:jc w:val="both"/>
        <w:rPr>
          <w:szCs w:val="20"/>
          <w:lang w:val="en-GB"/>
        </w:rPr>
      </w:pPr>
    </w:p>
    <w:p w14:paraId="75322CA3" w14:textId="77777777" w:rsidR="00CF1F16" w:rsidRPr="00CE4B33" w:rsidRDefault="00CF1F16" w:rsidP="00CF1F16">
      <w:pPr>
        <w:tabs>
          <w:tab w:val="left" w:pos="1080"/>
          <w:tab w:val="left" w:pos="1620"/>
          <w:tab w:val="left" w:pos="1800"/>
          <w:tab w:val="left" w:pos="2520"/>
        </w:tabs>
        <w:jc w:val="both"/>
        <w:rPr>
          <w:szCs w:val="20"/>
          <w:lang w:val="en-GB"/>
        </w:rPr>
      </w:pPr>
      <w:r w:rsidRPr="00CE4B33">
        <w:rPr>
          <w:szCs w:val="20"/>
          <w:lang w:val="en-GB"/>
        </w:rPr>
        <w:t>Dated</w:t>
      </w:r>
      <w:proofErr w:type="gramStart"/>
      <w:r w:rsidRPr="00CE4B33">
        <w:rPr>
          <w:szCs w:val="20"/>
          <w:lang w:val="en-GB"/>
        </w:rPr>
        <w:t>:_</w:t>
      </w:r>
      <w:proofErr w:type="gramEnd"/>
      <w:r w:rsidRPr="00CE4B33">
        <w:rPr>
          <w:szCs w:val="20"/>
          <w:lang w:val="en-GB"/>
        </w:rPr>
        <w:t>________________</w:t>
      </w:r>
      <w:r w:rsidRPr="00CE4B33">
        <w:rPr>
          <w:szCs w:val="20"/>
          <w:lang w:val="en-GB"/>
        </w:rPr>
        <w:tab/>
      </w:r>
      <w:r w:rsidRPr="00CE4B33">
        <w:rPr>
          <w:szCs w:val="20"/>
          <w:lang w:val="en-GB"/>
        </w:rPr>
        <w:tab/>
      </w:r>
      <w:r w:rsidRPr="00CE4B33">
        <w:rPr>
          <w:szCs w:val="20"/>
          <w:lang w:val="en-GB"/>
        </w:rPr>
        <w:tab/>
      </w:r>
      <w:r w:rsidR="00056F8B">
        <w:rPr>
          <w:szCs w:val="20"/>
          <w:lang w:val="en-GB"/>
        </w:rPr>
        <w:tab/>
      </w:r>
      <w:r w:rsidRPr="00CE4B33">
        <w:rPr>
          <w:szCs w:val="20"/>
          <w:lang w:val="en-GB"/>
        </w:rPr>
        <w:t>By:_______________________</w:t>
      </w:r>
    </w:p>
    <w:p w14:paraId="20E7612D" w14:textId="77777777" w:rsidR="00CF1F16" w:rsidRPr="00CE4B33" w:rsidRDefault="00CF1F16" w:rsidP="00CF1F16">
      <w:pPr>
        <w:tabs>
          <w:tab w:val="left" w:pos="1080"/>
          <w:tab w:val="left" w:pos="1620"/>
          <w:tab w:val="left" w:pos="1800"/>
          <w:tab w:val="left" w:pos="2520"/>
        </w:tabs>
        <w:jc w:val="both"/>
        <w:rPr>
          <w:szCs w:val="20"/>
          <w:lang w:val="en-GB"/>
        </w:rPr>
      </w:pPr>
    </w:p>
    <w:p w14:paraId="6787CDD7" w14:textId="77777777" w:rsidR="00CF1F16" w:rsidRPr="00CE4B33" w:rsidRDefault="00CF1F16" w:rsidP="00CF1F16">
      <w:pPr>
        <w:tabs>
          <w:tab w:val="left" w:pos="1080"/>
          <w:tab w:val="left" w:pos="1620"/>
          <w:tab w:val="left" w:pos="1800"/>
          <w:tab w:val="left" w:pos="2520"/>
        </w:tabs>
        <w:jc w:val="both"/>
        <w:rPr>
          <w:szCs w:val="20"/>
          <w:lang w:val="en-GB"/>
        </w:rPr>
      </w:pPr>
    </w:p>
    <w:p w14:paraId="5FF0B0C8" w14:textId="77777777" w:rsidR="00AB4F3C" w:rsidRPr="00CE4B33" w:rsidRDefault="00AB4F3C" w:rsidP="00CF1F16">
      <w:pPr>
        <w:tabs>
          <w:tab w:val="left" w:pos="1080"/>
          <w:tab w:val="left" w:pos="1620"/>
          <w:tab w:val="left" w:pos="1800"/>
          <w:tab w:val="left" w:pos="2520"/>
        </w:tabs>
        <w:jc w:val="both"/>
        <w:rPr>
          <w:szCs w:val="20"/>
          <w:lang w:val="en-GB"/>
        </w:rPr>
      </w:pPr>
    </w:p>
    <w:p w14:paraId="2FBAD647" w14:textId="77777777" w:rsidR="00CF1F16" w:rsidRPr="00CE4B33" w:rsidRDefault="002A503E" w:rsidP="00CF1F16">
      <w:pPr>
        <w:tabs>
          <w:tab w:val="left" w:pos="1080"/>
          <w:tab w:val="left" w:pos="1620"/>
          <w:tab w:val="left" w:pos="1800"/>
          <w:tab w:val="left" w:pos="2520"/>
        </w:tabs>
        <w:jc w:val="center"/>
        <w:outlineLvl w:val="0"/>
        <w:rPr>
          <w:szCs w:val="20"/>
          <w:u w:val="single"/>
          <w:lang w:val="en-GB"/>
        </w:rPr>
      </w:pPr>
      <w:r>
        <w:rPr>
          <w:szCs w:val="20"/>
          <w:u w:val="single"/>
          <w:lang w:val="en-GB"/>
        </w:rPr>
        <w:br w:type="page"/>
      </w:r>
      <w:r w:rsidR="00CF1F16" w:rsidRPr="00CE4B33">
        <w:rPr>
          <w:szCs w:val="20"/>
          <w:u w:val="single"/>
          <w:lang w:val="en-GB"/>
        </w:rPr>
        <w:lastRenderedPageBreak/>
        <w:t>Schedule A</w:t>
      </w:r>
    </w:p>
    <w:p w14:paraId="2DBB31AB" w14:textId="77777777" w:rsidR="00CF1F16" w:rsidRPr="00CE4B33" w:rsidRDefault="00CF1F16" w:rsidP="00CF1F16">
      <w:pPr>
        <w:tabs>
          <w:tab w:val="left" w:pos="1080"/>
          <w:tab w:val="left" w:pos="1620"/>
          <w:tab w:val="left" w:pos="1800"/>
          <w:tab w:val="left" w:pos="2520"/>
        </w:tabs>
        <w:jc w:val="center"/>
        <w:rPr>
          <w:szCs w:val="20"/>
          <w:u w:val="single"/>
          <w:lang w:val="en-GB"/>
        </w:rPr>
      </w:pPr>
    </w:p>
    <w:p w14:paraId="016D38BA" w14:textId="77777777" w:rsidR="001A1022" w:rsidRPr="0090194B" w:rsidRDefault="00CF1F16" w:rsidP="00FE23D5">
      <w:pPr>
        <w:pStyle w:val="CommentText"/>
        <w:rPr>
          <w:lang w:val="en-GB"/>
        </w:rPr>
      </w:pPr>
      <w:r w:rsidRPr="0090194B">
        <w:rPr>
          <w:u w:val="single"/>
          <w:lang w:val="en-GB"/>
        </w:rPr>
        <w:t>“Game”</w:t>
      </w:r>
      <w:r w:rsidRPr="0090194B">
        <w:rPr>
          <w:lang w:val="en-GB"/>
        </w:rPr>
        <w:t xml:space="preserve"> shall mean </w:t>
      </w:r>
      <w:r w:rsidR="0081313A" w:rsidRPr="0090194B">
        <w:rPr>
          <w:lang w:val="en-GB"/>
        </w:rPr>
        <w:t xml:space="preserve">the </w:t>
      </w:r>
      <w:r w:rsidR="00771CC5" w:rsidRPr="0090194B">
        <w:rPr>
          <w:lang w:val="en-GB"/>
        </w:rPr>
        <w:t>application</w:t>
      </w:r>
      <w:r w:rsidR="002A2D61" w:rsidRPr="0090194B">
        <w:rPr>
          <w:lang w:val="en-GB"/>
        </w:rPr>
        <w:t xml:space="preserve"> designed</w:t>
      </w:r>
      <w:r w:rsidR="00C25FA0" w:rsidRPr="0090194B">
        <w:rPr>
          <w:lang w:val="en-GB"/>
        </w:rPr>
        <w:t xml:space="preserve"> and optimized</w:t>
      </w:r>
      <w:r w:rsidR="002A2D61" w:rsidRPr="0090194B">
        <w:rPr>
          <w:lang w:val="en-GB"/>
        </w:rPr>
        <w:t xml:space="preserve"> for use on </w:t>
      </w:r>
      <w:r w:rsidR="00315137" w:rsidRPr="0090194B">
        <w:rPr>
          <w:lang w:val="en-GB"/>
        </w:rPr>
        <w:t>platforms</w:t>
      </w:r>
      <w:r w:rsidR="00C25FA0" w:rsidRPr="0090194B">
        <w:rPr>
          <w:lang w:val="en-GB"/>
        </w:rPr>
        <w:t xml:space="preserve"> defined in Platforms below. The Game may work on earlier or later version of software and hardware, but the target specifications are defined in Platforms.</w:t>
      </w:r>
    </w:p>
    <w:p w14:paraId="5625F59C" w14:textId="77777777" w:rsidR="00C25FA0" w:rsidRPr="0090194B" w:rsidRDefault="00C25FA0" w:rsidP="006B2BC5">
      <w:pPr>
        <w:rPr>
          <w:sz w:val="24"/>
          <w:lang w:val="en-US" w:eastAsia="en-US"/>
        </w:rPr>
      </w:pPr>
    </w:p>
    <w:p w14:paraId="094C4ACD" w14:textId="77777777" w:rsidR="001A1022" w:rsidRPr="0090194B" w:rsidRDefault="00315137" w:rsidP="00FE23D5">
      <w:pPr>
        <w:pStyle w:val="CommentText"/>
        <w:rPr>
          <w:lang w:val="en-GB"/>
        </w:rPr>
      </w:pPr>
      <w:r w:rsidRPr="0090194B">
        <w:rPr>
          <w:lang w:val="en-GB"/>
        </w:rPr>
        <w:t>T</w:t>
      </w:r>
      <w:r w:rsidR="002A2D61" w:rsidRPr="0090194B">
        <w:rPr>
          <w:lang w:val="en-GB"/>
        </w:rPr>
        <w:t>o be</w:t>
      </w:r>
      <w:r w:rsidR="00CF1F16" w:rsidRPr="0090194B">
        <w:rPr>
          <w:lang w:val="en-GB"/>
        </w:rPr>
        <w:t xml:space="preserve"> developed by Developer hereunder</w:t>
      </w:r>
      <w:r w:rsidRPr="0090194B">
        <w:rPr>
          <w:lang w:val="en-GB"/>
        </w:rPr>
        <w:t xml:space="preserve"> </w:t>
      </w:r>
      <w:r w:rsidR="00B906E8" w:rsidRPr="0090194B">
        <w:rPr>
          <w:lang w:val="en-GB"/>
        </w:rPr>
        <w:t xml:space="preserve">known as </w:t>
      </w:r>
      <w:r w:rsidRPr="0090194B">
        <w:rPr>
          <w:i/>
          <w:lang w:val="en-GB"/>
        </w:rPr>
        <w:t xml:space="preserve">Pattern Battles </w:t>
      </w:r>
      <w:r w:rsidR="00CF1F16" w:rsidRPr="0090194B">
        <w:rPr>
          <w:lang w:val="en-GB"/>
        </w:rPr>
        <w:t xml:space="preserve">(tentative title) and as described in </w:t>
      </w:r>
      <w:r w:rsidR="00E8289C" w:rsidRPr="0090194B">
        <w:rPr>
          <w:lang w:val="en-GB"/>
        </w:rPr>
        <w:t>the Game Scope Document (as updated according to the milestones in Schedule B)</w:t>
      </w:r>
      <w:r w:rsidR="00CF1F16" w:rsidRPr="0090194B">
        <w:rPr>
          <w:lang w:val="en-GB"/>
        </w:rPr>
        <w:t>.</w:t>
      </w:r>
    </w:p>
    <w:p w14:paraId="4EDE5358" w14:textId="77777777" w:rsidR="00CF1F16" w:rsidRPr="0090194B" w:rsidRDefault="00CF1F16" w:rsidP="00CF1F16">
      <w:pPr>
        <w:tabs>
          <w:tab w:val="left" w:pos="1080"/>
          <w:tab w:val="left" w:pos="1620"/>
          <w:tab w:val="left" w:pos="1800"/>
          <w:tab w:val="left" w:pos="2520"/>
        </w:tabs>
        <w:rPr>
          <w:szCs w:val="20"/>
          <w:lang w:val="en-GB"/>
        </w:rPr>
      </w:pPr>
    </w:p>
    <w:p w14:paraId="42302BA3" w14:textId="77777777" w:rsidR="00CF1F16" w:rsidRPr="0090194B" w:rsidRDefault="00CF1F16" w:rsidP="00CF1F16">
      <w:pPr>
        <w:tabs>
          <w:tab w:val="left" w:pos="1080"/>
          <w:tab w:val="left" w:pos="1620"/>
          <w:tab w:val="left" w:pos="1800"/>
          <w:tab w:val="left" w:pos="2520"/>
        </w:tabs>
        <w:rPr>
          <w:szCs w:val="20"/>
          <w:lang w:val="en-GB"/>
        </w:rPr>
      </w:pPr>
      <w:r w:rsidRPr="0090194B">
        <w:rPr>
          <w:szCs w:val="20"/>
          <w:u w:val="single"/>
          <w:lang w:val="en-GB"/>
        </w:rPr>
        <w:t>“Product”</w:t>
      </w:r>
      <w:r w:rsidRPr="0090194B">
        <w:rPr>
          <w:szCs w:val="20"/>
          <w:lang w:val="en-GB"/>
        </w:rPr>
        <w:t xml:space="preserve"> shall mean </w:t>
      </w:r>
      <w:r w:rsidR="002A503E" w:rsidRPr="0090194B">
        <w:rPr>
          <w:szCs w:val="20"/>
          <w:lang w:val="en-GB"/>
        </w:rPr>
        <w:t xml:space="preserve">the </w:t>
      </w:r>
      <w:r w:rsidR="002A2D61" w:rsidRPr="0090194B">
        <w:rPr>
          <w:szCs w:val="20"/>
          <w:lang w:val="en-GB"/>
        </w:rPr>
        <w:t xml:space="preserve">online </w:t>
      </w:r>
      <w:r w:rsidR="00C650A7" w:rsidRPr="0090194B">
        <w:rPr>
          <w:szCs w:val="20"/>
          <w:lang w:val="en-GB"/>
        </w:rPr>
        <w:t xml:space="preserve">English language </w:t>
      </w:r>
      <w:r w:rsidR="002A2D61" w:rsidRPr="0090194B">
        <w:rPr>
          <w:szCs w:val="20"/>
          <w:lang w:val="en-GB"/>
        </w:rPr>
        <w:t xml:space="preserve">version application of the </w:t>
      </w:r>
      <w:proofErr w:type="gramStart"/>
      <w:r w:rsidR="002A2D61" w:rsidRPr="0090194B">
        <w:rPr>
          <w:szCs w:val="20"/>
          <w:lang w:val="en-GB"/>
        </w:rPr>
        <w:t>Game which</w:t>
      </w:r>
      <w:proofErr w:type="gramEnd"/>
      <w:r w:rsidR="002A2D61" w:rsidRPr="0090194B">
        <w:rPr>
          <w:szCs w:val="20"/>
          <w:lang w:val="en-GB"/>
        </w:rPr>
        <w:t xml:space="preserve"> shall operate on the Platform</w:t>
      </w:r>
      <w:r w:rsidR="00315137" w:rsidRPr="0090194B">
        <w:rPr>
          <w:szCs w:val="20"/>
          <w:lang w:val="en-GB"/>
        </w:rPr>
        <w:t>.</w:t>
      </w:r>
    </w:p>
    <w:p w14:paraId="4D06EFCB" w14:textId="77777777" w:rsidR="00CF1F16" w:rsidRPr="0090194B" w:rsidRDefault="00CF1F16" w:rsidP="00CF1F16">
      <w:pPr>
        <w:tabs>
          <w:tab w:val="left" w:pos="1080"/>
          <w:tab w:val="left" w:pos="1620"/>
          <w:tab w:val="left" w:pos="1800"/>
          <w:tab w:val="left" w:pos="2520"/>
        </w:tabs>
        <w:rPr>
          <w:szCs w:val="20"/>
          <w:lang w:val="en-GB"/>
        </w:rPr>
      </w:pPr>
    </w:p>
    <w:p w14:paraId="1E2A27F3" w14:textId="77777777" w:rsidR="00C71530" w:rsidRPr="0090194B" w:rsidRDefault="00C71530" w:rsidP="00CF1F16">
      <w:pPr>
        <w:tabs>
          <w:tab w:val="left" w:pos="1080"/>
          <w:tab w:val="left" w:pos="1620"/>
          <w:tab w:val="left" w:pos="1800"/>
          <w:tab w:val="left" w:pos="2520"/>
        </w:tabs>
        <w:rPr>
          <w:szCs w:val="20"/>
          <w:lang w:val="en-GB"/>
        </w:rPr>
      </w:pPr>
      <w:r w:rsidRPr="0090194B">
        <w:rPr>
          <w:szCs w:val="20"/>
          <w:u w:val="single"/>
          <w:lang w:val="en-GB"/>
        </w:rPr>
        <w:t xml:space="preserve">“Territory”: </w:t>
      </w:r>
      <w:r w:rsidRPr="0090194B">
        <w:rPr>
          <w:szCs w:val="20"/>
          <w:lang w:val="en-GB"/>
        </w:rPr>
        <w:t>the Territory of this Agreement shall be the world</w:t>
      </w:r>
      <w:r w:rsidR="00315137" w:rsidRPr="0090194B">
        <w:rPr>
          <w:szCs w:val="20"/>
          <w:lang w:val="en-GB"/>
        </w:rPr>
        <w:t>.</w:t>
      </w:r>
    </w:p>
    <w:p w14:paraId="524B49A7" w14:textId="77777777" w:rsidR="00C71530" w:rsidRPr="0090194B" w:rsidRDefault="00C71530" w:rsidP="00CF1F16">
      <w:pPr>
        <w:tabs>
          <w:tab w:val="left" w:pos="1080"/>
          <w:tab w:val="left" w:pos="1620"/>
          <w:tab w:val="left" w:pos="1800"/>
          <w:tab w:val="left" w:pos="2520"/>
        </w:tabs>
        <w:rPr>
          <w:szCs w:val="20"/>
          <w:u w:val="single"/>
          <w:lang w:val="en-GB"/>
        </w:rPr>
      </w:pPr>
    </w:p>
    <w:p w14:paraId="2D55643C" w14:textId="77777777" w:rsidR="005A0142" w:rsidRPr="0090194B" w:rsidRDefault="00CF1F16" w:rsidP="00315137">
      <w:pPr>
        <w:pStyle w:val="CommentText"/>
      </w:pPr>
      <w:r w:rsidRPr="0090194B">
        <w:rPr>
          <w:u w:val="single"/>
          <w:lang w:val="en-GB"/>
        </w:rPr>
        <w:t>“Platform</w:t>
      </w:r>
      <w:r w:rsidR="00405B87" w:rsidRPr="0090194B">
        <w:rPr>
          <w:u w:val="single"/>
          <w:lang w:val="en-GB"/>
        </w:rPr>
        <w:t xml:space="preserve"> (s)</w:t>
      </w:r>
      <w:r w:rsidRPr="0090194B">
        <w:rPr>
          <w:u w:val="single"/>
          <w:lang w:val="en-GB"/>
        </w:rPr>
        <w:t>”</w:t>
      </w:r>
      <w:r w:rsidRPr="0090194B">
        <w:rPr>
          <w:lang w:val="en-GB"/>
        </w:rPr>
        <w:t xml:space="preserve"> </w:t>
      </w:r>
      <w:r w:rsidR="000B16DF" w:rsidRPr="0090194B">
        <w:rPr>
          <w:lang w:val="en-GB"/>
        </w:rPr>
        <w:t xml:space="preserve">shall mean </w:t>
      </w:r>
      <w:r w:rsidR="00315137" w:rsidRPr="0090194B">
        <w:rPr>
          <w:lang w:val="en-GB"/>
        </w:rPr>
        <w:t>all platforms available for distribution of “the Game”, but initial publishing as defined in Schedule C.</w:t>
      </w:r>
    </w:p>
    <w:p w14:paraId="3FF32019" w14:textId="77777777" w:rsidR="00A0562C" w:rsidRPr="0090194B" w:rsidRDefault="00A0562C" w:rsidP="00CF1F16">
      <w:pPr>
        <w:tabs>
          <w:tab w:val="left" w:pos="1080"/>
          <w:tab w:val="left" w:pos="1620"/>
          <w:tab w:val="left" w:pos="1800"/>
          <w:tab w:val="left" w:pos="2520"/>
        </w:tabs>
        <w:rPr>
          <w:szCs w:val="20"/>
          <w:lang w:val="en-CA"/>
        </w:rPr>
      </w:pPr>
    </w:p>
    <w:p w14:paraId="6D2331CD" w14:textId="77777777" w:rsidR="00C71530" w:rsidRPr="00CE4B33" w:rsidRDefault="00C71530" w:rsidP="00CF1F16">
      <w:pPr>
        <w:tabs>
          <w:tab w:val="left" w:pos="1080"/>
          <w:tab w:val="left" w:pos="1620"/>
          <w:tab w:val="left" w:pos="1800"/>
          <w:tab w:val="left" w:pos="2520"/>
        </w:tabs>
        <w:rPr>
          <w:szCs w:val="20"/>
          <w:lang w:val="en-GB"/>
        </w:rPr>
      </w:pPr>
      <w:r w:rsidRPr="0090194B">
        <w:rPr>
          <w:szCs w:val="20"/>
          <w:u w:val="single"/>
          <w:lang w:val="en-GB"/>
        </w:rPr>
        <w:t xml:space="preserve">“Platform Manufacturer” </w:t>
      </w:r>
      <w:r w:rsidRPr="0090194B">
        <w:rPr>
          <w:szCs w:val="20"/>
          <w:lang w:val="en-GB"/>
        </w:rPr>
        <w:t xml:space="preserve">shall mean </w:t>
      </w:r>
      <w:r w:rsidR="002A2D61" w:rsidRPr="0090194B">
        <w:rPr>
          <w:szCs w:val="20"/>
          <w:lang w:val="en-GB"/>
        </w:rPr>
        <w:t>Apple.</w:t>
      </w:r>
    </w:p>
    <w:p w14:paraId="7A3A73B0" w14:textId="77777777" w:rsidR="00CF1F16" w:rsidRPr="00CE4B33" w:rsidRDefault="00CF1F16" w:rsidP="000843ED">
      <w:pPr>
        <w:tabs>
          <w:tab w:val="left" w:pos="1080"/>
          <w:tab w:val="left" w:pos="1620"/>
          <w:tab w:val="left" w:pos="1800"/>
          <w:tab w:val="left" w:pos="2520"/>
        </w:tabs>
        <w:jc w:val="both"/>
        <w:rPr>
          <w:szCs w:val="20"/>
          <w:lang w:val="en-GB"/>
        </w:rPr>
      </w:pPr>
    </w:p>
    <w:p w14:paraId="2F752EA2" w14:textId="77777777" w:rsidR="00CF1F16" w:rsidRPr="00CE4B33" w:rsidRDefault="00CF1F16" w:rsidP="00CF1F16">
      <w:pPr>
        <w:tabs>
          <w:tab w:val="left" w:pos="1080"/>
          <w:tab w:val="left" w:pos="1620"/>
          <w:tab w:val="left" w:pos="1800"/>
          <w:tab w:val="left" w:pos="2520"/>
        </w:tabs>
        <w:jc w:val="both"/>
        <w:rPr>
          <w:szCs w:val="20"/>
          <w:lang w:val="en-GB"/>
        </w:rPr>
      </w:pPr>
    </w:p>
    <w:p w14:paraId="3D8AD4E5" w14:textId="77777777" w:rsidR="00CF1F16" w:rsidRPr="00CE4B33" w:rsidRDefault="00580BA5" w:rsidP="00CF1F16">
      <w:pPr>
        <w:tabs>
          <w:tab w:val="left" w:pos="1080"/>
          <w:tab w:val="left" w:pos="1620"/>
          <w:tab w:val="left" w:pos="1800"/>
          <w:tab w:val="left" w:pos="2520"/>
        </w:tabs>
        <w:jc w:val="both"/>
        <w:rPr>
          <w:szCs w:val="20"/>
          <w:lang w:val="en-GB"/>
        </w:rPr>
      </w:pPr>
      <w:r w:rsidRPr="00CE4B33">
        <w:rPr>
          <w:szCs w:val="20"/>
          <w:lang w:val="en-GB"/>
        </w:rPr>
        <w:br w:type="page"/>
      </w:r>
    </w:p>
    <w:p w14:paraId="12161914" w14:textId="77777777" w:rsidR="00CF1F16" w:rsidRPr="00CE4B33" w:rsidRDefault="00CF1F16" w:rsidP="00CF1F16">
      <w:pPr>
        <w:tabs>
          <w:tab w:val="left" w:pos="1080"/>
          <w:tab w:val="left" w:pos="1620"/>
          <w:tab w:val="left" w:pos="1800"/>
          <w:tab w:val="left" w:pos="2520"/>
        </w:tabs>
        <w:jc w:val="center"/>
        <w:outlineLvl w:val="0"/>
        <w:rPr>
          <w:szCs w:val="20"/>
          <w:u w:val="single"/>
          <w:lang w:val="en-GB"/>
        </w:rPr>
      </w:pPr>
      <w:r w:rsidRPr="00CE4B33">
        <w:rPr>
          <w:szCs w:val="20"/>
          <w:u w:val="single"/>
          <w:lang w:val="en-GB"/>
        </w:rPr>
        <w:lastRenderedPageBreak/>
        <w:t>Schedule B</w:t>
      </w:r>
    </w:p>
    <w:p w14:paraId="74CCDD78" w14:textId="77777777" w:rsidR="00CF1F16" w:rsidRPr="00CE4B33" w:rsidRDefault="00CF1F16" w:rsidP="00CF1F16">
      <w:pPr>
        <w:tabs>
          <w:tab w:val="left" w:pos="1080"/>
          <w:tab w:val="left" w:pos="1620"/>
          <w:tab w:val="left" w:pos="1800"/>
          <w:tab w:val="left" w:pos="2520"/>
        </w:tabs>
        <w:rPr>
          <w:szCs w:val="20"/>
          <w:lang w:val="en-GB"/>
        </w:rPr>
      </w:pPr>
    </w:p>
    <w:p w14:paraId="72593030" w14:textId="77777777" w:rsidR="00CF1F16" w:rsidRPr="006D4157" w:rsidRDefault="00CF1F16" w:rsidP="00CF1F16">
      <w:pPr>
        <w:tabs>
          <w:tab w:val="left" w:pos="1080"/>
          <w:tab w:val="left" w:pos="1620"/>
          <w:tab w:val="left" w:pos="1800"/>
          <w:tab w:val="left" w:pos="2520"/>
        </w:tabs>
        <w:jc w:val="center"/>
        <w:outlineLvl w:val="0"/>
        <w:rPr>
          <w:szCs w:val="20"/>
          <w:u w:val="single"/>
          <w:lang w:val="en-GB"/>
        </w:rPr>
      </w:pPr>
      <w:r w:rsidRPr="006D4157">
        <w:rPr>
          <w:szCs w:val="20"/>
          <w:u w:val="single"/>
          <w:lang w:val="en-GB"/>
        </w:rPr>
        <w:t xml:space="preserve">Development Specifications </w:t>
      </w:r>
    </w:p>
    <w:p w14:paraId="629A9B58" w14:textId="77777777" w:rsidR="00CF1F16" w:rsidRPr="00CE4B33" w:rsidRDefault="00CF1F16" w:rsidP="00CF1F16">
      <w:pPr>
        <w:tabs>
          <w:tab w:val="left" w:pos="1080"/>
          <w:tab w:val="left" w:pos="1620"/>
          <w:tab w:val="left" w:pos="1800"/>
          <w:tab w:val="left" w:pos="2520"/>
        </w:tabs>
        <w:rPr>
          <w:szCs w:val="20"/>
          <w:lang w:val="en-GB"/>
        </w:rPr>
      </w:pPr>
    </w:p>
    <w:p w14:paraId="60466D30" w14:textId="77777777" w:rsidR="005D6667" w:rsidRPr="00CE4B33" w:rsidRDefault="00CF1F16" w:rsidP="005D6667">
      <w:pPr>
        <w:tabs>
          <w:tab w:val="left" w:pos="1080"/>
          <w:tab w:val="left" w:pos="1620"/>
          <w:tab w:val="left" w:pos="1800"/>
          <w:tab w:val="left" w:pos="2520"/>
        </w:tabs>
        <w:jc w:val="both"/>
        <w:rPr>
          <w:szCs w:val="20"/>
          <w:lang w:val="en-GB"/>
        </w:rPr>
      </w:pPr>
      <w:r w:rsidRPr="00CE4B33">
        <w:rPr>
          <w:szCs w:val="20"/>
          <w:lang w:val="en-GB"/>
        </w:rPr>
        <w:t>A.</w:t>
      </w:r>
      <w:r w:rsidRPr="00CE4B33">
        <w:rPr>
          <w:szCs w:val="20"/>
          <w:lang w:val="en-GB"/>
        </w:rPr>
        <w:tab/>
      </w:r>
      <w:r w:rsidR="005D6667" w:rsidRPr="00CE4B33">
        <w:rPr>
          <w:szCs w:val="20"/>
          <w:lang w:val="en-GB"/>
        </w:rPr>
        <w:t xml:space="preserve">Subject to the terms and conditions of this Agreement, Developer shall develop the Products and deliver the </w:t>
      </w:r>
      <w:r w:rsidR="0090194B">
        <w:rPr>
          <w:szCs w:val="20"/>
          <w:lang w:val="en-GB"/>
        </w:rPr>
        <w:t xml:space="preserve">Deliverables as provided in Schedule C, </w:t>
      </w:r>
      <w:r w:rsidR="005D6667" w:rsidRPr="00CE4B33">
        <w:rPr>
          <w:szCs w:val="20"/>
          <w:lang w:val="en-GB"/>
        </w:rPr>
        <w:t xml:space="preserve">on the dates provided below, and </w:t>
      </w:r>
      <w:r w:rsidR="0090194B">
        <w:rPr>
          <w:szCs w:val="20"/>
          <w:lang w:val="en-GB"/>
        </w:rPr>
        <w:t>Licensor</w:t>
      </w:r>
      <w:r w:rsidR="005D6667" w:rsidRPr="00CE4B33">
        <w:rPr>
          <w:szCs w:val="20"/>
          <w:lang w:val="en-GB"/>
        </w:rPr>
        <w:t xml:space="preserve"> shall make payments to Developer after delivery of and </w:t>
      </w:r>
      <w:r w:rsidR="005D6667">
        <w:rPr>
          <w:szCs w:val="20"/>
          <w:lang w:val="en-GB"/>
        </w:rPr>
        <w:t xml:space="preserve">no later than </w:t>
      </w:r>
      <w:r w:rsidR="00972A6B">
        <w:rPr>
          <w:szCs w:val="20"/>
          <w:lang w:val="en-GB"/>
        </w:rPr>
        <w:t>thirty</w:t>
      </w:r>
      <w:r w:rsidR="005D6667" w:rsidRPr="00CE4B33">
        <w:rPr>
          <w:szCs w:val="20"/>
          <w:lang w:val="en-GB"/>
        </w:rPr>
        <w:t xml:space="preserve"> (</w:t>
      </w:r>
      <w:r w:rsidR="00972A6B">
        <w:rPr>
          <w:szCs w:val="20"/>
          <w:lang w:val="en-GB"/>
        </w:rPr>
        <w:t>30</w:t>
      </w:r>
      <w:r w:rsidR="005D6667" w:rsidRPr="00CE4B33">
        <w:rPr>
          <w:szCs w:val="20"/>
          <w:lang w:val="en-GB"/>
        </w:rPr>
        <w:t xml:space="preserve">) business days after </w:t>
      </w:r>
      <w:r w:rsidR="0090194B">
        <w:rPr>
          <w:szCs w:val="20"/>
          <w:lang w:val="en-GB"/>
        </w:rPr>
        <w:t>Publisher’s</w:t>
      </w:r>
      <w:r w:rsidR="005D6667" w:rsidRPr="00CE4B33">
        <w:rPr>
          <w:szCs w:val="20"/>
          <w:lang w:val="en-GB"/>
        </w:rPr>
        <w:t xml:space="preserve"> appro</w:t>
      </w:r>
      <w:r w:rsidR="00D407C3">
        <w:rPr>
          <w:szCs w:val="20"/>
          <w:lang w:val="en-GB"/>
        </w:rPr>
        <w:t>val</w:t>
      </w:r>
      <w:r w:rsidR="005D6667" w:rsidRPr="00CE4B33">
        <w:rPr>
          <w:szCs w:val="20"/>
          <w:lang w:val="en-GB"/>
        </w:rPr>
        <w:t xml:space="preserve"> of the Deliverables as set forth below. Notwithstanding anything contained herein to the contrary, the final Milestone payment for each version of the Product shall not be </w:t>
      </w:r>
      <w:r w:rsidR="005D6667">
        <w:rPr>
          <w:szCs w:val="20"/>
          <w:lang w:val="en-GB"/>
        </w:rPr>
        <w:t>due</w:t>
      </w:r>
      <w:r w:rsidR="005D6667" w:rsidRPr="00CE4B33">
        <w:rPr>
          <w:szCs w:val="20"/>
          <w:lang w:val="en-GB"/>
        </w:rPr>
        <w:t xml:space="preserve"> until Developer has delivered to </w:t>
      </w:r>
      <w:r w:rsidR="0090194B">
        <w:rPr>
          <w:szCs w:val="20"/>
          <w:lang w:val="en-GB"/>
        </w:rPr>
        <w:t>Publisher</w:t>
      </w:r>
      <w:r w:rsidR="005D6667" w:rsidRPr="00CE4B33">
        <w:rPr>
          <w:szCs w:val="20"/>
          <w:lang w:val="en-GB"/>
        </w:rPr>
        <w:t xml:space="preserve"> all Final Deliverables for </w:t>
      </w:r>
      <w:r w:rsidR="005D6667">
        <w:rPr>
          <w:szCs w:val="20"/>
          <w:lang w:val="en-GB"/>
        </w:rPr>
        <w:t>that</w:t>
      </w:r>
      <w:r w:rsidR="005D6667" w:rsidRPr="00CE4B33">
        <w:rPr>
          <w:szCs w:val="20"/>
          <w:lang w:val="en-GB"/>
        </w:rPr>
        <w:t xml:space="preserve"> version of the Product listed in </w:t>
      </w:r>
      <w:r w:rsidR="0090194B">
        <w:rPr>
          <w:szCs w:val="20"/>
          <w:lang w:val="en-GB"/>
        </w:rPr>
        <w:t>Schedule C</w:t>
      </w:r>
      <w:r w:rsidR="005D6667" w:rsidRPr="00CE4B33">
        <w:rPr>
          <w:szCs w:val="20"/>
          <w:lang w:val="en-GB"/>
        </w:rPr>
        <w:t xml:space="preserve"> hereof and th</w:t>
      </w:r>
      <w:r w:rsidR="005D6667" w:rsidRPr="00C71530">
        <w:rPr>
          <w:szCs w:val="20"/>
          <w:lang w:val="en-GB"/>
        </w:rPr>
        <w:t>is Schedule “B”.</w:t>
      </w:r>
    </w:p>
    <w:p w14:paraId="08D7ABB3" w14:textId="77777777" w:rsidR="005D6667" w:rsidRDefault="005D6667" w:rsidP="005D6667">
      <w:pPr>
        <w:tabs>
          <w:tab w:val="left" w:pos="1080"/>
          <w:tab w:val="left" w:pos="1620"/>
          <w:tab w:val="left" w:pos="1800"/>
          <w:tab w:val="left" w:pos="2520"/>
        </w:tabs>
        <w:rPr>
          <w:szCs w:val="20"/>
          <w:lang w:val="en-GB"/>
        </w:rPr>
      </w:pPr>
    </w:p>
    <w:p w14:paraId="54E29CA9" w14:textId="77777777" w:rsidR="00FE059E" w:rsidRDefault="005D6667" w:rsidP="005D6667">
      <w:pPr>
        <w:tabs>
          <w:tab w:val="left" w:pos="1080"/>
          <w:tab w:val="left" w:pos="1620"/>
          <w:tab w:val="left" w:pos="1800"/>
          <w:tab w:val="left" w:pos="2520"/>
        </w:tabs>
        <w:rPr>
          <w:szCs w:val="20"/>
          <w:lang w:val="en-GB"/>
        </w:rPr>
      </w:pPr>
      <w:r>
        <w:rPr>
          <w:szCs w:val="20"/>
          <w:lang w:val="en-GB"/>
        </w:rPr>
        <w:t xml:space="preserve">Total </w:t>
      </w:r>
      <w:r w:rsidR="00E16892">
        <w:rPr>
          <w:szCs w:val="20"/>
          <w:lang w:val="en-GB"/>
        </w:rPr>
        <w:t>Co-development</w:t>
      </w:r>
      <w:r w:rsidR="004A1B0B">
        <w:rPr>
          <w:szCs w:val="20"/>
          <w:lang w:val="en-GB"/>
        </w:rPr>
        <w:t xml:space="preserve"> Fee</w:t>
      </w:r>
      <w:r>
        <w:rPr>
          <w:szCs w:val="20"/>
          <w:lang w:val="en-GB"/>
        </w:rPr>
        <w:t xml:space="preserve">: </w:t>
      </w:r>
      <w:r w:rsidR="00E16892">
        <w:rPr>
          <w:szCs w:val="20"/>
          <w:lang w:val="en-GB"/>
        </w:rPr>
        <w:t>CAD</w:t>
      </w:r>
      <w:r w:rsidR="00FE059E">
        <w:rPr>
          <w:szCs w:val="20"/>
          <w:lang w:val="en-GB"/>
        </w:rPr>
        <w:t xml:space="preserve"> </w:t>
      </w:r>
      <w:r w:rsidR="00A0562C">
        <w:rPr>
          <w:szCs w:val="20"/>
          <w:lang w:val="en-GB"/>
        </w:rPr>
        <w:t>$</w:t>
      </w:r>
      <w:r w:rsidR="00E16892">
        <w:rPr>
          <w:szCs w:val="20"/>
          <w:lang w:val="en-GB"/>
        </w:rPr>
        <w:t>20,000</w:t>
      </w:r>
    </w:p>
    <w:p w14:paraId="14A0E6CC" w14:textId="77777777" w:rsidR="002A2D61" w:rsidRPr="003175E6" w:rsidRDefault="002A2D61" w:rsidP="00CF1F16">
      <w:pPr>
        <w:rPr>
          <w:szCs w:val="20"/>
          <w:lang w:val="en-GB"/>
        </w:rPr>
      </w:pPr>
    </w:p>
    <w:p w14:paraId="7BC2ED0F" w14:textId="77777777" w:rsidR="00CF1F16" w:rsidRPr="00CE4B33" w:rsidRDefault="00CF1F16" w:rsidP="00CF1F16">
      <w:pPr>
        <w:rPr>
          <w:szCs w:val="20"/>
          <w:lang w:val="en-GB"/>
        </w:rPr>
      </w:pPr>
    </w:p>
    <w:p w14:paraId="000D4733" w14:textId="77777777" w:rsidR="002A503E" w:rsidRDefault="002A503E" w:rsidP="00CF1F16">
      <w:pPr>
        <w:jc w:val="center"/>
        <w:outlineLvl w:val="0"/>
        <w:rPr>
          <w:szCs w:val="20"/>
          <w:u w:val="single"/>
          <w:lang w:val="en-GB"/>
        </w:rPr>
      </w:pPr>
    </w:p>
    <w:p w14:paraId="18710EA0" w14:textId="77777777" w:rsidR="002A503E" w:rsidRDefault="002A503E" w:rsidP="00CF1F16">
      <w:pPr>
        <w:jc w:val="center"/>
        <w:outlineLvl w:val="0"/>
        <w:rPr>
          <w:szCs w:val="20"/>
          <w:u w:val="single"/>
          <w:lang w:val="en-GB"/>
        </w:rPr>
      </w:pPr>
    </w:p>
    <w:p w14:paraId="444AD237" w14:textId="77777777" w:rsidR="002A503E" w:rsidRDefault="002A503E" w:rsidP="00CF1F16">
      <w:pPr>
        <w:jc w:val="center"/>
        <w:outlineLvl w:val="0"/>
        <w:rPr>
          <w:szCs w:val="20"/>
          <w:u w:val="single"/>
          <w:lang w:val="en-GB"/>
        </w:rPr>
      </w:pPr>
    </w:p>
    <w:p w14:paraId="056F510F" w14:textId="77777777" w:rsidR="002A503E" w:rsidRDefault="002A503E" w:rsidP="00CF1F16">
      <w:pPr>
        <w:jc w:val="center"/>
        <w:outlineLvl w:val="0"/>
        <w:rPr>
          <w:szCs w:val="20"/>
          <w:u w:val="single"/>
          <w:lang w:val="en-GB"/>
        </w:rPr>
      </w:pPr>
    </w:p>
    <w:p w14:paraId="1A855BE2" w14:textId="77777777" w:rsidR="002A503E" w:rsidRDefault="002A503E" w:rsidP="00CF1F16">
      <w:pPr>
        <w:jc w:val="center"/>
        <w:outlineLvl w:val="0"/>
        <w:rPr>
          <w:szCs w:val="20"/>
          <w:u w:val="single"/>
          <w:lang w:val="en-GB"/>
        </w:rPr>
      </w:pPr>
    </w:p>
    <w:p w14:paraId="09229FC2" w14:textId="77777777" w:rsidR="00CF1F16" w:rsidRPr="00CE4B33" w:rsidRDefault="002A503E" w:rsidP="00CF1F16">
      <w:pPr>
        <w:jc w:val="center"/>
        <w:outlineLvl w:val="0"/>
        <w:rPr>
          <w:szCs w:val="20"/>
          <w:u w:val="single"/>
          <w:lang w:val="en-GB"/>
        </w:rPr>
      </w:pPr>
      <w:r>
        <w:rPr>
          <w:szCs w:val="20"/>
          <w:u w:val="single"/>
          <w:lang w:val="en-GB"/>
        </w:rPr>
        <w:br w:type="page"/>
      </w:r>
      <w:r w:rsidR="00CF1F16" w:rsidRPr="00CE4B33">
        <w:rPr>
          <w:szCs w:val="20"/>
          <w:u w:val="single"/>
          <w:lang w:val="en-GB"/>
        </w:rPr>
        <w:lastRenderedPageBreak/>
        <w:t xml:space="preserve">Schedule </w:t>
      </w:r>
      <w:r w:rsidR="0090194B">
        <w:rPr>
          <w:szCs w:val="20"/>
          <w:u w:val="single"/>
          <w:lang w:val="en-GB"/>
        </w:rPr>
        <w:t>C</w:t>
      </w:r>
    </w:p>
    <w:p w14:paraId="105780DD" w14:textId="77777777" w:rsidR="00CF1F16" w:rsidRPr="00CE4B33" w:rsidRDefault="00CF1F16" w:rsidP="00CF1F16">
      <w:pPr>
        <w:jc w:val="center"/>
        <w:rPr>
          <w:szCs w:val="20"/>
          <w:u w:val="single"/>
          <w:lang w:val="en-GB"/>
        </w:rPr>
      </w:pPr>
    </w:p>
    <w:p w14:paraId="07F75849" w14:textId="77777777" w:rsidR="00CF1F16" w:rsidRPr="006D4157" w:rsidRDefault="00FF6B10" w:rsidP="00CF1F16">
      <w:pPr>
        <w:jc w:val="center"/>
        <w:outlineLvl w:val="0"/>
        <w:rPr>
          <w:szCs w:val="20"/>
          <w:u w:val="single"/>
          <w:lang w:val="en-GB"/>
        </w:rPr>
      </w:pPr>
      <w:r>
        <w:rPr>
          <w:szCs w:val="20"/>
          <w:u w:val="single"/>
          <w:lang w:val="en-GB"/>
        </w:rPr>
        <w:t>Game Scope Baseline Document</w:t>
      </w:r>
    </w:p>
    <w:p w14:paraId="37028C43" w14:textId="77777777" w:rsidR="006D4157" w:rsidRPr="0081313A" w:rsidRDefault="006D4157" w:rsidP="00CF1F16">
      <w:pPr>
        <w:jc w:val="center"/>
        <w:outlineLvl w:val="0"/>
        <w:rPr>
          <w:szCs w:val="20"/>
          <w:highlight w:val="red"/>
          <w:lang w:val="en-GB"/>
        </w:rPr>
      </w:pPr>
    </w:p>
    <w:p w14:paraId="77CBB277" w14:textId="77777777" w:rsidR="00463538" w:rsidRPr="00887EB5" w:rsidRDefault="00463538" w:rsidP="00463538">
      <w:pPr>
        <w:jc w:val="both"/>
        <w:rPr>
          <w:rStyle w:val="SubtleEmphasis1"/>
          <w:iCs/>
          <w:lang w:val="en-US"/>
        </w:rPr>
      </w:pPr>
      <w:r w:rsidRPr="00887EB5">
        <w:rPr>
          <w:rStyle w:val="SubtleEmphasis1"/>
          <w:iCs/>
          <w:lang w:val="en-US"/>
        </w:rPr>
        <w:t xml:space="preserve">This document lays out an agreed baseline between the </w:t>
      </w:r>
      <w:r w:rsidR="0090194B">
        <w:rPr>
          <w:rStyle w:val="SubtleEmphasis1"/>
          <w:iCs/>
          <w:lang w:val="en-US"/>
        </w:rPr>
        <w:t>Publisher</w:t>
      </w:r>
      <w:r w:rsidRPr="00887EB5">
        <w:rPr>
          <w:rStyle w:val="SubtleEmphasis1"/>
          <w:iCs/>
          <w:lang w:val="en-US"/>
        </w:rPr>
        <w:t xml:space="preserve"> and the </w:t>
      </w:r>
      <w:r w:rsidR="0090194B">
        <w:rPr>
          <w:rStyle w:val="SubtleEmphasis1"/>
          <w:iCs/>
          <w:lang w:val="en-US"/>
        </w:rPr>
        <w:t>Licensor</w:t>
      </w:r>
      <w:r w:rsidRPr="00887EB5">
        <w:rPr>
          <w:rStyle w:val="SubtleEmphasis1"/>
          <w:iCs/>
          <w:lang w:val="en-US"/>
        </w:rPr>
        <w:t xml:space="preserve"> for the scope of the content, as well as quality expectations for key features.  The document is appended to the contract to serve as an agreed reference point in the development of the title and the approval of milestones.</w:t>
      </w:r>
      <w:r w:rsidR="00095ECA">
        <w:rPr>
          <w:rStyle w:val="SubtleEmphasis1"/>
          <w:iCs/>
          <w:lang w:val="en-US"/>
        </w:rPr>
        <w:t xml:space="preserve"> Th</w:t>
      </w:r>
      <w:r w:rsidR="00C95649">
        <w:rPr>
          <w:rStyle w:val="SubtleEmphasis1"/>
          <w:iCs/>
          <w:lang w:val="en-US"/>
        </w:rPr>
        <w:t>is</w:t>
      </w:r>
      <w:r w:rsidR="00095ECA">
        <w:rPr>
          <w:rStyle w:val="SubtleEmphasis1"/>
          <w:iCs/>
          <w:lang w:val="en-US"/>
        </w:rPr>
        <w:t xml:space="preserve"> Statement of Work will further define deliverables and specifications.</w:t>
      </w:r>
    </w:p>
    <w:p w14:paraId="5C8A6E0C" w14:textId="77777777" w:rsidR="00463538" w:rsidRPr="00887EB5" w:rsidRDefault="00463538" w:rsidP="00463538">
      <w:pPr>
        <w:rPr>
          <w:lang w:val="en-US"/>
        </w:rPr>
      </w:pPr>
    </w:p>
    <w:p w14:paraId="45ACB513" w14:textId="77777777" w:rsidR="00463538" w:rsidRPr="00C95649" w:rsidRDefault="00463538" w:rsidP="00C95649">
      <w:pPr>
        <w:rPr>
          <w:u w:val="single"/>
        </w:rPr>
      </w:pPr>
      <w:r w:rsidRPr="00C95649">
        <w:rPr>
          <w:u w:val="single"/>
        </w:rPr>
        <w:t>The Product:</w:t>
      </w:r>
    </w:p>
    <w:p w14:paraId="0DAB7744" w14:textId="77777777" w:rsidR="00463538" w:rsidRDefault="00463538" w:rsidP="00C95649">
      <w:pPr>
        <w:numPr>
          <w:ilvl w:val="0"/>
          <w:numId w:val="24"/>
        </w:numPr>
        <w:suppressAutoHyphens/>
        <w:spacing w:line="276" w:lineRule="auto"/>
        <w:ind w:left="714" w:hanging="357"/>
      </w:pPr>
      <w:r>
        <w:t>Name:</w:t>
      </w:r>
      <w:proofErr w:type="gramStart"/>
      <w:r>
        <w:t xml:space="preserve">  </w:t>
      </w:r>
      <w:proofErr w:type="gramEnd"/>
      <w:r w:rsidR="00C95649">
        <w:t>Pattern Battles (tentative title)</w:t>
      </w:r>
    </w:p>
    <w:p w14:paraId="060B2B9F" w14:textId="77777777" w:rsidR="00463538" w:rsidRDefault="00463538" w:rsidP="00C95649">
      <w:pPr>
        <w:numPr>
          <w:ilvl w:val="0"/>
          <w:numId w:val="24"/>
        </w:numPr>
        <w:suppressAutoHyphens/>
        <w:spacing w:line="276" w:lineRule="auto"/>
        <w:ind w:left="714" w:hanging="357"/>
      </w:pPr>
      <w:r>
        <w:t>Platforms:</w:t>
      </w:r>
      <w:proofErr w:type="gramStart"/>
      <w:r>
        <w:t xml:space="preserve">  </w:t>
      </w:r>
      <w:proofErr w:type="gramEnd"/>
      <w:r>
        <w:t>iOS</w:t>
      </w:r>
      <w:r w:rsidR="00291454">
        <w:t xml:space="preserve"> </w:t>
      </w:r>
    </w:p>
    <w:p w14:paraId="759523E9" w14:textId="77777777" w:rsidR="00463538" w:rsidRDefault="00463538" w:rsidP="00C95649">
      <w:pPr>
        <w:numPr>
          <w:ilvl w:val="0"/>
          <w:numId w:val="24"/>
        </w:numPr>
        <w:suppressAutoHyphens/>
        <w:spacing w:line="276" w:lineRule="auto"/>
        <w:ind w:left="714" w:hanging="357"/>
      </w:pPr>
      <w:r>
        <w:t xml:space="preserve">Developer: </w:t>
      </w:r>
      <w:r w:rsidR="00C95649">
        <w:t>BZR Empire Inc.</w:t>
      </w:r>
    </w:p>
    <w:p w14:paraId="758FA7D7" w14:textId="77777777" w:rsidR="00463538" w:rsidRDefault="00463538" w:rsidP="00C95649">
      <w:pPr>
        <w:numPr>
          <w:ilvl w:val="0"/>
          <w:numId w:val="24"/>
        </w:numPr>
        <w:suppressAutoHyphens/>
        <w:spacing w:line="276" w:lineRule="auto"/>
        <w:ind w:left="714" w:hanging="357"/>
        <w:rPr>
          <w:lang w:val="en-US"/>
        </w:rPr>
      </w:pPr>
      <w:r w:rsidRPr="00291454">
        <w:rPr>
          <w:lang w:val="en-US"/>
        </w:rPr>
        <w:t>Genre Description: Age rating:  TBD</w:t>
      </w:r>
    </w:p>
    <w:p w14:paraId="2326C93C" w14:textId="77777777" w:rsidR="00C95649" w:rsidRPr="00291454" w:rsidRDefault="00C95649" w:rsidP="00C95649">
      <w:pPr>
        <w:suppressAutoHyphens/>
        <w:spacing w:line="276" w:lineRule="auto"/>
        <w:rPr>
          <w:lang w:val="en-US"/>
        </w:rPr>
      </w:pPr>
    </w:p>
    <w:p w14:paraId="2202CC74" w14:textId="77777777" w:rsidR="001A1022" w:rsidRPr="00C95649" w:rsidRDefault="00C95649" w:rsidP="00C95649">
      <w:pPr>
        <w:autoSpaceDE w:val="0"/>
        <w:autoSpaceDN w:val="0"/>
        <w:rPr>
          <w:u w:val="single"/>
          <w:lang w:val="en-US"/>
        </w:rPr>
      </w:pPr>
      <w:commentRangeStart w:id="5"/>
      <w:r w:rsidRPr="00C95649">
        <w:rPr>
          <w:u w:val="single"/>
          <w:lang w:val="en-US"/>
        </w:rPr>
        <w:t>Production Milestones:</w:t>
      </w:r>
    </w:p>
    <w:p w14:paraId="606A46D2" w14:textId="77777777" w:rsidR="00B14D42" w:rsidRPr="00210F45" w:rsidRDefault="00B14D42" w:rsidP="00210F45">
      <w:pPr>
        <w:pStyle w:val="ListParagraph"/>
        <w:numPr>
          <w:ilvl w:val="0"/>
          <w:numId w:val="32"/>
        </w:numPr>
        <w:autoSpaceDE w:val="0"/>
        <w:autoSpaceDN w:val="0"/>
        <w:rPr>
          <w:lang w:val="en-US"/>
        </w:rPr>
      </w:pPr>
      <w:r w:rsidRPr="00210F45">
        <w:rPr>
          <w:lang w:val="en-US"/>
        </w:rPr>
        <w:t>Ideation and preproduction</w:t>
      </w:r>
      <w:r w:rsidR="00FC2DCE">
        <w:rPr>
          <w:lang w:val="en-US"/>
        </w:rPr>
        <w:t xml:space="preserve"> – CAD $2,500 </w:t>
      </w:r>
    </w:p>
    <w:p w14:paraId="682BC778" w14:textId="77777777" w:rsidR="00B14D42" w:rsidRPr="00210F45" w:rsidRDefault="00B14D42" w:rsidP="00210F45">
      <w:pPr>
        <w:pStyle w:val="ListParagraph"/>
        <w:numPr>
          <w:ilvl w:val="0"/>
          <w:numId w:val="32"/>
        </w:numPr>
        <w:autoSpaceDE w:val="0"/>
        <w:autoSpaceDN w:val="0"/>
        <w:rPr>
          <w:lang w:val="en-US"/>
        </w:rPr>
      </w:pPr>
      <w:r w:rsidRPr="00210F45">
        <w:rPr>
          <w:lang w:val="en-US"/>
        </w:rPr>
        <w:t>Prototyp</w:t>
      </w:r>
      <w:r w:rsidR="00210F45" w:rsidRPr="00210F45">
        <w:rPr>
          <w:lang w:val="en-US"/>
        </w:rPr>
        <w:t>e</w:t>
      </w:r>
      <w:r w:rsidR="00FC2DCE">
        <w:rPr>
          <w:lang w:val="en-US"/>
        </w:rPr>
        <w:t xml:space="preserve"> – CAD $2,500</w:t>
      </w:r>
    </w:p>
    <w:p w14:paraId="729036FC" w14:textId="77777777" w:rsidR="00210F45" w:rsidRPr="00210F45" w:rsidRDefault="00210F45" w:rsidP="00210F45">
      <w:pPr>
        <w:pStyle w:val="ListParagraph"/>
        <w:numPr>
          <w:ilvl w:val="0"/>
          <w:numId w:val="32"/>
        </w:numPr>
        <w:autoSpaceDE w:val="0"/>
        <w:autoSpaceDN w:val="0"/>
        <w:rPr>
          <w:lang w:val="en-US"/>
        </w:rPr>
      </w:pPr>
      <w:r w:rsidRPr="00210F45">
        <w:rPr>
          <w:lang w:val="en-US"/>
        </w:rPr>
        <w:t>First Playable</w:t>
      </w:r>
      <w:r w:rsidR="00FC2DCE">
        <w:rPr>
          <w:lang w:val="en-US"/>
        </w:rPr>
        <w:t xml:space="preserve"> – CAD $2,500</w:t>
      </w:r>
    </w:p>
    <w:p w14:paraId="219A4D12" w14:textId="77777777" w:rsidR="00210F45" w:rsidRPr="00210F45" w:rsidRDefault="00210F45" w:rsidP="00210F45">
      <w:pPr>
        <w:pStyle w:val="ListParagraph"/>
        <w:numPr>
          <w:ilvl w:val="0"/>
          <w:numId w:val="32"/>
        </w:numPr>
        <w:autoSpaceDE w:val="0"/>
        <w:autoSpaceDN w:val="0"/>
        <w:rPr>
          <w:lang w:val="en-US"/>
        </w:rPr>
      </w:pPr>
      <w:r w:rsidRPr="00210F45">
        <w:rPr>
          <w:lang w:val="en-US"/>
        </w:rPr>
        <w:t>Pre-Alpha</w:t>
      </w:r>
      <w:r w:rsidR="00FC2DCE">
        <w:rPr>
          <w:lang w:val="en-US"/>
        </w:rPr>
        <w:t xml:space="preserve"> – CAD $2,500</w:t>
      </w:r>
    </w:p>
    <w:p w14:paraId="378B7831" w14:textId="77777777" w:rsidR="00210F45" w:rsidRPr="00210F45" w:rsidRDefault="00210F45" w:rsidP="00210F45">
      <w:pPr>
        <w:pStyle w:val="ListParagraph"/>
        <w:numPr>
          <w:ilvl w:val="0"/>
          <w:numId w:val="32"/>
        </w:numPr>
        <w:autoSpaceDE w:val="0"/>
        <w:autoSpaceDN w:val="0"/>
        <w:rPr>
          <w:lang w:val="en-US"/>
        </w:rPr>
      </w:pPr>
      <w:r w:rsidRPr="00210F45">
        <w:rPr>
          <w:lang w:val="en-US"/>
        </w:rPr>
        <w:t>Alpha</w:t>
      </w:r>
      <w:r w:rsidR="00FC2DCE">
        <w:rPr>
          <w:lang w:val="en-US"/>
        </w:rPr>
        <w:t xml:space="preserve"> – CAD $2,500</w:t>
      </w:r>
    </w:p>
    <w:p w14:paraId="7C8EC2AB" w14:textId="77777777" w:rsidR="00210F45" w:rsidRPr="00210F45" w:rsidRDefault="00210F45" w:rsidP="00210F45">
      <w:pPr>
        <w:pStyle w:val="ListParagraph"/>
        <w:numPr>
          <w:ilvl w:val="0"/>
          <w:numId w:val="32"/>
        </w:numPr>
        <w:autoSpaceDE w:val="0"/>
        <w:autoSpaceDN w:val="0"/>
        <w:rPr>
          <w:lang w:val="en-US"/>
        </w:rPr>
      </w:pPr>
      <w:r w:rsidRPr="00210F45">
        <w:rPr>
          <w:lang w:val="en-US"/>
        </w:rPr>
        <w:t>Closed Beta</w:t>
      </w:r>
      <w:r w:rsidR="00FC2DCE">
        <w:rPr>
          <w:lang w:val="en-US"/>
        </w:rPr>
        <w:t xml:space="preserve"> – CAD $2,500</w:t>
      </w:r>
    </w:p>
    <w:p w14:paraId="0BCF1648" w14:textId="77777777" w:rsidR="00210F45" w:rsidRPr="00210F45" w:rsidRDefault="00210F45" w:rsidP="00210F45">
      <w:pPr>
        <w:pStyle w:val="ListParagraph"/>
        <w:numPr>
          <w:ilvl w:val="0"/>
          <w:numId w:val="32"/>
        </w:numPr>
        <w:autoSpaceDE w:val="0"/>
        <w:autoSpaceDN w:val="0"/>
        <w:rPr>
          <w:lang w:val="en-US"/>
        </w:rPr>
      </w:pPr>
      <w:r w:rsidRPr="00210F45">
        <w:rPr>
          <w:lang w:val="en-US"/>
        </w:rPr>
        <w:t>Beta</w:t>
      </w:r>
      <w:r w:rsidR="00FC2DCE">
        <w:rPr>
          <w:lang w:val="en-US"/>
        </w:rPr>
        <w:t xml:space="preserve"> – CAD $2,500</w:t>
      </w:r>
    </w:p>
    <w:p w14:paraId="22967AE3" w14:textId="77777777" w:rsidR="00210F45" w:rsidRPr="00210F45" w:rsidRDefault="00210F45" w:rsidP="00210F45">
      <w:pPr>
        <w:pStyle w:val="ListParagraph"/>
        <w:numPr>
          <w:ilvl w:val="0"/>
          <w:numId w:val="32"/>
        </w:numPr>
        <w:autoSpaceDE w:val="0"/>
        <w:autoSpaceDN w:val="0"/>
        <w:rPr>
          <w:lang w:val="en-US"/>
        </w:rPr>
      </w:pPr>
      <w:r w:rsidRPr="00210F45">
        <w:rPr>
          <w:lang w:val="en-US"/>
        </w:rPr>
        <w:t>Release</w:t>
      </w:r>
      <w:r w:rsidR="00FC2DCE">
        <w:rPr>
          <w:lang w:val="en-US"/>
        </w:rPr>
        <w:t xml:space="preserve"> – CAD $2,500</w:t>
      </w:r>
    </w:p>
    <w:commentRangeEnd w:id="5"/>
    <w:p w14:paraId="01F508D2" w14:textId="77777777" w:rsidR="008625C4" w:rsidRDefault="00210F45" w:rsidP="008625C4">
      <w:pPr>
        <w:autoSpaceDE w:val="0"/>
        <w:autoSpaceDN w:val="0"/>
        <w:rPr>
          <w:rFonts w:ascii="HelveticaNeue-Bold" w:hAnsi="HelveticaNeue-Bold"/>
          <w:b/>
          <w:bCs/>
          <w:color w:val="58595B"/>
          <w:szCs w:val="20"/>
          <w:lang w:val="en-US"/>
        </w:rPr>
      </w:pPr>
      <w:r>
        <w:rPr>
          <w:rStyle w:val="CommentReference"/>
        </w:rPr>
        <w:commentReference w:id="5"/>
      </w:r>
    </w:p>
    <w:p w14:paraId="3060162A" w14:textId="77777777" w:rsidR="008625C4" w:rsidRDefault="008625C4" w:rsidP="008625C4">
      <w:r>
        <w:rPr>
          <w:rFonts w:ascii="Calibri" w:hAnsi="Calibri"/>
          <w:color w:val="1F497D"/>
          <w:sz w:val="22"/>
          <w:szCs w:val="22"/>
        </w:rPr>
        <w:t> </w:t>
      </w:r>
    </w:p>
    <w:p w14:paraId="713F13BC" w14:textId="77777777" w:rsidR="00463538" w:rsidRPr="00FC2DCE" w:rsidRDefault="009C6A1F" w:rsidP="00FC2DCE">
      <w:pPr>
        <w:rPr>
          <w:u w:val="single"/>
        </w:rPr>
      </w:pPr>
      <w:proofErr w:type="gramStart"/>
      <w:r w:rsidRPr="00FC2DCE">
        <w:rPr>
          <w:u w:val="single"/>
        </w:rPr>
        <w:t>Bug</w:t>
      </w:r>
      <w:proofErr w:type="gramEnd"/>
      <w:r w:rsidRPr="00FC2DCE">
        <w:rPr>
          <w:u w:val="single"/>
        </w:rPr>
        <w:t xml:space="preserve"> Definitions</w:t>
      </w:r>
      <w:r w:rsidR="00FC2DCE" w:rsidRPr="00FC2DCE">
        <w:rPr>
          <w:u w:val="single"/>
        </w:rPr>
        <w:t>:</w:t>
      </w:r>
    </w:p>
    <w:p w14:paraId="1BE51945" w14:textId="77777777" w:rsidR="00FC2DCE" w:rsidRDefault="00FC2DCE" w:rsidP="00FE23D5">
      <w:pPr>
        <w:spacing w:after="120"/>
        <w:rPr>
          <w:b/>
        </w:rPr>
      </w:pPr>
    </w:p>
    <w:p w14:paraId="13C435F5" w14:textId="77777777" w:rsidR="001A1022" w:rsidRDefault="009C6A1F" w:rsidP="00FE23D5">
      <w:pPr>
        <w:spacing w:after="120"/>
      </w:pPr>
      <w:proofErr w:type="spellStart"/>
      <w:r w:rsidRPr="00B70B39">
        <w:rPr>
          <w:b/>
        </w:rPr>
        <w:t>Blocker</w:t>
      </w:r>
      <w:proofErr w:type="spellEnd"/>
      <w:r w:rsidR="006B2D5E">
        <w:rPr>
          <w:b/>
        </w:rPr>
        <w:t xml:space="preserve"> (A)</w:t>
      </w:r>
      <w:r w:rsidRPr="00B70B39">
        <w:rPr>
          <w:b/>
        </w:rPr>
        <w:t>:</w:t>
      </w:r>
      <w:r>
        <w:t xml:space="preserve"> An issue of the highest importance that would have such a negative effect on the game it would be to detrimental to release </w:t>
      </w:r>
      <w:proofErr w:type="gramStart"/>
      <w:r>
        <w:t>with</w:t>
      </w:r>
      <w:proofErr w:type="gramEnd"/>
      <w:r>
        <w:t xml:space="preserve">. </w:t>
      </w:r>
      <w:r>
        <w:br/>
        <w:t>Examples are server crashes, client crashes, unplayable gameplay, exploits etc.</w:t>
      </w:r>
      <w:r>
        <w:br/>
        <w:t xml:space="preserve">The product cannot be released with such a </w:t>
      </w:r>
      <w:proofErr w:type="gramStart"/>
      <w:r>
        <w:t>bug</w:t>
      </w:r>
      <w:proofErr w:type="gramEnd"/>
      <w:r>
        <w:t>.</w:t>
      </w:r>
    </w:p>
    <w:p w14:paraId="6956BCB6" w14:textId="77777777" w:rsidR="001A1022" w:rsidRDefault="009C6A1F" w:rsidP="00FE23D5">
      <w:pPr>
        <w:spacing w:after="120"/>
      </w:pPr>
      <w:r w:rsidRPr="00B70B39">
        <w:rPr>
          <w:b/>
        </w:rPr>
        <w:t>Critical</w:t>
      </w:r>
      <w:r w:rsidR="001A23F6">
        <w:rPr>
          <w:b/>
        </w:rPr>
        <w:t xml:space="preserve"> (B)</w:t>
      </w:r>
      <w:r w:rsidRPr="00B70B39">
        <w:rPr>
          <w:b/>
        </w:rPr>
        <w:t>:</w:t>
      </w:r>
      <w:r>
        <w:t xml:space="preserve"> An issue which severely effects game play or player enjoyment but does not stop the player from progressing or playing </w:t>
      </w:r>
      <w:proofErr w:type="gramStart"/>
      <w:r>
        <w:t>the</w:t>
      </w:r>
      <w:proofErr w:type="gramEnd"/>
      <w:r>
        <w:t xml:space="preserve"> game. A work around may exist but its use is unsatisfactory.</w:t>
      </w:r>
      <w:r>
        <w:br/>
        <w:t xml:space="preserve">The product can, but should not be released with such a </w:t>
      </w:r>
      <w:proofErr w:type="gramStart"/>
      <w:r>
        <w:t>bug</w:t>
      </w:r>
      <w:proofErr w:type="gramEnd"/>
    </w:p>
    <w:p w14:paraId="3F92819C" w14:textId="77777777" w:rsidR="001A1022" w:rsidRDefault="009C6A1F" w:rsidP="00FE23D5">
      <w:pPr>
        <w:spacing w:after="120"/>
      </w:pPr>
      <w:r w:rsidRPr="00B70B39">
        <w:rPr>
          <w:b/>
        </w:rPr>
        <w:t>Major</w:t>
      </w:r>
      <w:r w:rsidR="001A23F6">
        <w:rPr>
          <w:b/>
        </w:rPr>
        <w:t xml:space="preserve"> (C)</w:t>
      </w:r>
      <w:r w:rsidRPr="00B70B39">
        <w:rPr>
          <w:b/>
        </w:rPr>
        <w:t>:</w:t>
      </w:r>
      <w:r>
        <w:t xml:space="preserve"> An issue which is easily noticeable and affects the player </w:t>
      </w:r>
      <w:proofErr w:type="gramStart"/>
      <w:r>
        <w:t>in a</w:t>
      </w:r>
      <w:proofErr w:type="gramEnd"/>
      <w:r>
        <w:t xml:space="preserve"> negative manner. </w:t>
      </w:r>
    </w:p>
    <w:p w14:paraId="7283224C" w14:textId="77777777" w:rsidR="001A1022" w:rsidRDefault="009C6A1F" w:rsidP="00FE23D5">
      <w:pPr>
        <w:spacing w:after="120"/>
      </w:pPr>
      <w:r>
        <w:t xml:space="preserve">Should the </w:t>
      </w:r>
      <w:proofErr w:type="gramStart"/>
      <w:r>
        <w:t>bug</w:t>
      </w:r>
      <w:proofErr w:type="gramEnd"/>
      <w:r>
        <w:t xml:space="preserve"> affect a lot of players it should be bumped up in severity accordingly, as these types of bugs reflects poorly on the game.</w:t>
      </w:r>
      <w:r>
        <w:br/>
        <w:t xml:space="preserve">The product can, but should not be released with such a </w:t>
      </w:r>
      <w:proofErr w:type="gramStart"/>
      <w:r>
        <w:t>bug</w:t>
      </w:r>
      <w:proofErr w:type="gramEnd"/>
    </w:p>
    <w:p w14:paraId="2BC7BBA4" w14:textId="77777777" w:rsidR="001A1022" w:rsidRDefault="009C6A1F" w:rsidP="00FE23D5">
      <w:pPr>
        <w:spacing w:after="120"/>
      </w:pPr>
      <w:r w:rsidRPr="00B70B39">
        <w:rPr>
          <w:b/>
        </w:rPr>
        <w:t>Normal</w:t>
      </w:r>
      <w:r w:rsidR="001A23F6">
        <w:rPr>
          <w:b/>
        </w:rPr>
        <w:t xml:space="preserve"> (D)</w:t>
      </w:r>
      <w:r w:rsidRPr="00B70B39">
        <w:rPr>
          <w:b/>
        </w:rPr>
        <w:t>:</w:t>
      </w:r>
      <w:r>
        <w:t xml:space="preserve"> A normal issue, often this will be used for graphical or design issues that do not impact game play but do not meet the standards we expect from our products. Should the </w:t>
      </w:r>
      <w:proofErr w:type="gramStart"/>
      <w:r>
        <w:t>bug</w:t>
      </w:r>
      <w:proofErr w:type="gramEnd"/>
      <w:r>
        <w:t xml:space="preserve"> affect a lot of players it should be bumped up in severity accordingly, as these types of bugs reflects poorly on the game.</w:t>
      </w:r>
    </w:p>
    <w:p w14:paraId="28764A23" w14:textId="77777777" w:rsidR="001A1022" w:rsidRDefault="009C6A1F" w:rsidP="00FE23D5">
      <w:pPr>
        <w:spacing w:after="120"/>
      </w:pPr>
      <w:proofErr w:type="gramStart"/>
      <w:r w:rsidRPr="00B70B39">
        <w:rPr>
          <w:b/>
        </w:rPr>
        <w:t>Minor</w:t>
      </w:r>
      <w:r w:rsidR="001A23F6">
        <w:rPr>
          <w:b/>
        </w:rPr>
        <w:t xml:space="preserve"> (E)</w:t>
      </w:r>
      <w:r w:rsidRPr="00B70B39">
        <w:rPr>
          <w:b/>
        </w:rPr>
        <w:t>:</w:t>
      </w:r>
      <w:r>
        <w:t xml:space="preserve"> Small issues which will not affect game play and is unlikely to be noticed by a player</w:t>
      </w:r>
      <w:proofErr w:type="gramEnd"/>
      <w:r>
        <w:t xml:space="preserve">. </w:t>
      </w:r>
    </w:p>
    <w:p w14:paraId="5D06E619" w14:textId="77777777" w:rsidR="001A1022" w:rsidRDefault="009C6A1F" w:rsidP="00FE23D5">
      <w:pPr>
        <w:spacing w:after="120"/>
      </w:pPr>
      <w:r w:rsidRPr="00B70B39">
        <w:rPr>
          <w:b/>
        </w:rPr>
        <w:t>Trivial:</w:t>
      </w:r>
      <w:r>
        <w:t xml:space="preserve"> An issue which is negligible and often due </w:t>
      </w:r>
      <w:proofErr w:type="gramStart"/>
      <w:r>
        <w:t>to</w:t>
      </w:r>
      <w:proofErr w:type="gramEnd"/>
      <w:r>
        <w:t xml:space="preserve"> personal taste or a difference of opinion or difficult to notice graphical issues. </w:t>
      </w:r>
    </w:p>
    <w:p w14:paraId="6CB62E90" w14:textId="77777777" w:rsidR="001A1022" w:rsidRDefault="009C6A1F" w:rsidP="00FE23D5">
      <w:pPr>
        <w:spacing w:after="120"/>
      </w:pPr>
      <w:r w:rsidRPr="00B70B39">
        <w:rPr>
          <w:b/>
        </w:rPr>
        <w:t xml:space="preserve">Enhancement: </w:t>
      </w:r>
      <w:r>
        <w:t>This encompasses suggestions and feedback.</w:t>
      </w:r>
    </w:p>
    <w:p w14:paraId="24253038" w14:textId="77777777" w:rsidR="00473A99" w:rsidRDefault="00473A99" w:rsidP="00FE23D5"/>
    <w:sectPr w:rsidR="00473A99" w:rsidSect="00A00D00">
      <w:footerReference w:type="default" r:id="rId10"/>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Author" w:initials="A">
    <w:p w14:paraId="07F7C77D" w14:textId="77777777" w:rsidR="00CB366C" w:rsidRDefault="00CB366C">
      <w:pPr>
        <w:pStyle w:val="CommentText"/>
      </w:pPr>
      <w:r>
        <w:rPr>
          <w:rStyle w:val="CommentReference"/>
        </w:rPr>
        <w:annotationRef/>
      </w:r>
      <w:r>
        <w:t>Will be breaking these out based on the Planning documentation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E910E4" w14:textId="77777777" w:rsidR="00CB366C" w:rsidRDefault="00CB366C">
      <w:r>
        <w:separator/>
      </w:r>
    </w:p>
  </w:endnote>
  <w:endnote w:type="continuationSeparator" w:id="0">
    <w:p w14:paraId="3818D958" w14:textId="77777777" w:rsidR="00CB366C" w:rsidRDefault="00CB3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ヒラギノ角ゴ Pro W3">
    <w:charset w:val="4E"/>
    <w:family w:val="auto"/>
    <w:pitch w:val="variable"/>
    <w:sig w:usb0="00000001" w:usb1="08070000" w:usb2="00000010" w:usb3="00000000" w:csb0="00020000" w:csb1="00000000"/>
  </w:font>
  <w:font w:name="NimbusSanNovTOT">
    <w:altName w:val="Times New Roman"/>
    <w:panose1 w:val="00000000000000000000"/>
    <w:charset w:val="00"/>
    <w:family w:val="roman"/>
    <w:notTrueType/>
    <w:pitch w:val="variable"/>
    <w:sig w:usb0="00000001" w:usb1="00000000" w:usb2="00000000" w:usb3="00000000" w:csb0="00000093" w:csb1="00000000"/>
  </w:font>
  <w:font w:name="NimbusSanNovTOTSemBol">
    <w:altName w:val="Times New Roman"/>
    <w:panose1 w:val="00000000000000000000"/>
    <w:charset w:val="00"/>
    <w:family w:val="roman"/>
    <w:notTrueType/>
    <w:pitch w:val="variable"/>
    <w:sig w:usb0="00000001" w:usb1="00000000" w:usb2="00000000" w:usb3="00000000" w:csb0="00000093" w:csb1="00000000"/>
  </w:font>
  <w:font w:name="NimbusSanNovTOTLig">
    <w:panose1 w:val="00000000000000000000"/>
    <w:charset w:val="00"/>
    <w:family w:val="roman"/>
    <w:notTrueType/>
    <w:pitch w:val="variable"/>
    <w:sig w:usb0="00000007" w:usb1="00000000" w:usb2="00000000" w:usb3="00000000" w:csb0="00000093"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HelveticaNeue-Bold">
    <w:altName w:val="Helvetica Neue"/>
    <w:panose1 w:val="00000000000000000000"/>
    <w:charset w:val="00"/>
    <w:family w:val="swiss"/>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F9E78D" w14:textId="77777777" w:rsidR="00CB366C" w:rsidRDefault="00CB366C">
    <w:pPr>
      <w:pStyle w:val="Footer"/>
      <w:jc w:val="center"/>
    </w:pPr>
    <w:r>
      <w:fldChar w:fldCharType="begin"/>
    </w:r>
    <w:r>
      <w:instrText xml:space="preserve"> PAGE   \* MERGEFORMAT </w:instrText>
    </w:r>
    <w:r>
      <w:fldChar w:fldCharType="separate"/>
    </w:r>
    <w:r w:rsidR="00CA3CE8">
      <w:rPr>
        <w:noProof/>
      </w:rPr>
      <w:t>4</w:t>
    </w:r>
    <w:r>
      <w:fldChar w:fldCharType="end"/>
    </w:r>
  </w:p>
  <w:p w14:paraId="6934D07B" w14:textId="77777777" w:rsidR="00CB366C" w:rsidRDefault="00CB366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673EA3" w14:textId="77777777" w:rsidR="00CB366C" w:rsidRDefault="00CB366C">
      <w:r>
        <w:separator/>
      </w:r>
    </w:p>
  </w:footnote>
  <w:footnote w:type="continuationSeparator" w:id="0">
    <w:p w14:paraId="0CA24E17" w14:textId="77777777" w:rsidR="00CB366C" w:rsidRDefault="00CB366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AE67C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2"/>
    <w:multiLevelType w:val="multilevel"/>
    <w:tmpl w:val="00000002"/>
    <w:name w:val="WW8Num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2">
    <w:nsid w:val="00000003"/>
    <w:multiLevelType w:val="singleLevel"/>
    <w:tmpl w:val="00000003"/>
    <w:name w:val="WW8Num3"/>
    <w:lvl w:ilvl="0">
      <w:start w:val="1"/>
      <w:numFmt w:val="bullet"/>
      <w:lvlText w:val=""/>
      <w:lvlJc w:val="left"/>
      <w:pPr>
        <w:tabs>
          <w:tab w:val="num" w:pos="-360"/>
        </w:tabs>
        <w:ind w:left="36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0"/>
        </w:tabs>
        <w:ind w:left="720"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0"/>
        </w:tabs>
        <w:ind w:left="720" w:hanging="360"/>
      </w:pPr>
      <w:rPr>
        <w:rFonts w:ascii="Symbol" w:hAnsi="Symbol"/>
      </w:rPr>
    </w:lvl>
  </w:abstractNum>
  <w:abstractNum w:abstractNumId="5">
    <w:nsid w:val="00000006"/>
    <w:multiLevelType w:val="singleLevel"/>
    <w:tmpl w:val="00000006"/>
    <w:name w:val="WW8Num6"/>
    <w:lvl w:ilvl="0">
      <w:start w:val="1"/>
      <w:numFmt w:val="bullet"/>
      <w:lvlText w:val=""/>
      <w:lvlJc w:val="left"/>
      <w:pPr>
        <w:tabs>
          <w:tab w:val="num" w:pos="0"/>
        </w:tabs>
        <w:ind w:left="720" w:hanging="360"/>
      </w:pPr>
      <w:rPr>
        <w:rFonts w:ascii="Symbol" w:hAnsi="Symbol"/>
      </w:rPr>
    </w:lvl>
  </w:abstractNum>
  <w:abstractNum w:abstractNumId="6">
    <w:nsid w:val="00000007"/>
    <w:multiLevelType w:val="singleLevel"/>
    <w:tmpl w:val="00000007"/>
    <w:name w:val="WW8Num7"/>
    <w:lvl w:ilvl="0">
      <w:start w:val="1"/>
      <w:numFmt w:val="bullet"/>
      <w:lvlText w:val=""/>
      <w:lvlJc w:val="left"/>
      <w:pPr>
        <w:tabs>
          <w:tab w:val="num" w:pos="0"/>
        </w:tabs>
        <w:ind w:left="720" w:hanging="360"/>
      </w:pPr>
      <w:rPr>
        <w:rFonts w:ascii="Symbol" w:hAnsi="Symbol"/>
      </w:rPr>
    </w:lvl>
  </w:abstractNum>
  <w:abstractNum w:abstractNumId="7">
    <w:nsid w:val="0000000C"/>
    <w:multiLevelType w:val="multilevel"/>
    <w:tmpl w:val="0000000C"/>
    <w:name w:val="WW8Num18"/>
    <w:lvl w:ilvl="0">
      <w:start w:val="1"/>
      <w:numFmt w:val="bullet"/>
      <w:lvlText w:val=""/>
      <w:lvlJc w:val="left"/>
      <w:pPr>
        <w:tabs>
          <w:tab w:val="num" w:pos="170"/>
        </w:tabs>
        <w:ind w:left="170" w:hanging="170"/>
      </w:pPr>
      <w:rPr>
        <w:rFonts w:ascii="Wingdings" w:hAnsi="Wingdings"/>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E"/>
    <w:multiLevelType w:val="singleLevel"/>
    <w:tmpl w:val="0000000E"/>
    <w:name w:val="WW8Num27"/>
    <w:lvl w:ilvl="0">
      <w:start w:val="1"/>
      <w:numFmt w:val="bullet"/>
      <w:lvlText w:val="o"/>
      <w:lvlJc w:val="left"/>
      <w:pPr>
        <w:tabs>
          <w:tab w:val="num" w:pos="720"/>
        </w:tabs>
        <w:ind w:left="720" w:hanging="360"/>
      </w:pPr>
      <w:rPr>
        <w:rFonts w:ascii="Courier New" w:hAnsi="Courier New" w:cs="Courier New"/>
      </w:rPr>
    </w:lvl>
  </w:abstractNum>
  <w:abstractNum w:abstractNumId="9">
    <w:nsid w:val="03904F23"/>
    <w:multiLevelType w:val="multilevel"/>
    <w:tmpl w:val="768C5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A5750E1"/>
    <w:multiLevelType w:val="hybridMultilevel"/>
    <w:tmpl w:val="3FD2B29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0A965BE2"/>
    <w:multiLevelType w:val="hybridMultilevel"/>
    <w:tmpl w:val="7BE8D1F4"/>
    <w:lvl w:ilvl="0" w:tplc="F9028E42">
      <w:start w:val="1"/>
      <w:numFmt w:val="lowerLetter"/>
      <w:lvlText w:val="(%1)"/>
      <w:lvlJc w:val="left"/>
      <w:pPr>
        <w:tabs>
          <w:tab w:val="num" w:pos="1410"/>
        </w:tabs>
        <w:ind w:left="1410" w:hanging="705"/>
      </w:pPr>
      <w:rPr>
        <w:rFonts w:hint="default"/>
        <w:sz w:val="20"/>
        <w:szCs w:val="20"/>
      </w:rPr>
    </w:lvl>
    <w:lvl w:ilvl="1" w:tplc="04100019" w:tentative="1">
      <w:start w:val="1"/>
      <w:numFmt w:val="lowerLetter"/>
      <w:lvlText w:val="%2."/>
      <w:lvlJc w:val="left"/>
      <w:pPr>
        <w:tabs>
          <w:tab w:val="num" w:pos="1785"/>
        </w:tabs>
        <w:ind w:left="1785" w:hanging="360"/>
      </w:pPr>
    </w:lvl>
    <w:lvl w:ilvl="2" w:tplc="0410001B" w:tentative="1">
      <w:start w:val="1"/>
      <w:numFmt w:val="lowerRoman"/>
      <w:lvlText w:val="%3."/>
      <w:lvlJc w:val="right"/>
      <w:pPr>
        <w:tabs>
          <w:tab w:val="num" w:pos="2505"/>
        </w:tabs>
        <w:ind w:left="2505" w:hanging="180"/>
      </w:pPr>
    </w:lvl>
    <w:lvl w:ilvl="3" w:tplc="0410000F" w:tentative="1">
      <w:start w:val="1"/>
      <w:numFmt w:val="decimal"/>
      <w:lvlText w:val="%4."/>
      <w:lvlJc w:val="left"/>
      <w:pPr>
        <w:tabs>
          <w:tab w:val="num" w:pos="3225"/>
        </w:tabs>
        <w:ind w:left="3225" w:hanging="360"/>
      </w:pPr>
    </w:lvl>
    <w:lvl w:ilvl="4" w:tplc="04100019" w:tentative="1">
      <w:start w:val="1"/>
      <w:numFmt w:val="lowerLetter"/>
      <w:lvlText w:val="%5."/>
      <w:lvlJc w:val="left"/>
      <w:pPr>
        <w:tabs>
          <w:tab w:val="num" w:pos="3945"/>
        </w:tabs>
        <w:ind w:left="3945" w:hanging="360"/>
      </w:pPr>
    </w:lvl>
    <w:lvl w:ilvl="5" w:tplc="0410001B" w:tentative="1">
      <w:start w:val="1"/>
      <w:numFmt w:val="lowerRoman"/>
      <w:lvlText w:val="%6."/>
      <w:lvlJc w:val="right"/>
      <w:pPr>
        <w:tabs>
          <w:tab w:val="num" w:pos="4665"/>
        </w:tabs>
        <w:ind w:left="4665" w:hanging="180"/>
      </w:pPr>
    </w:lvl>
    <w:lvl w:ilvl="6" w:tplc="0410000F" w:tentative="1">
      <w:start w:val="1"/>
      <w:numFmt w:val="decimal"/>
      <w:lvlText w:val="%7."/>
      <w:lvlJc w:val="left"/>
      <w:pPr>
        <w:tabs>
          <w:tab w:val="num" w:pos="5385"/>
        </w:tabs>
        <w:ind w:left="5385" w:hanging="360"/>
      </w:pPr>
    </w:lvl>
    <w:lvl w:ilvl="7" w:tplc="04100019" w:tentative="1">
      <w:start w:val="1"/>
      <w:numFmt w:val="lowerLetter"/>
      <w:lvlText w:val="%8."/>
      <w:lvlJc w:val="left"/>
      <w:pPr>
        <w:tabs>
          <w:tab w:val="num" w:pos="6105"/>
        </w:tabs>
        <w:ind w:left="6105" w:hanging="360"/>
      </w:pPr>
    </w:lvl>
    <w:lvl w:ilvl="8" w:tplc="0410001B" w:tentative="1">
      <w:start w:val="1"/>
      <w:numFmt w:val="lowerRoman"/>
      <w:lvlText w:val="%9."/>
      <w:lvlJc w:val="right"/>
      <w:pPr>
        <w:tabs>
          <w:tab w:val="num" w:pos="6825"/>
        </w:tabs>
        <w:ind w:left="6825" w:hanging="180"/>
      </w:pPr>
    </w:lvl>
  </w:abstractNum>
  <w:abstractNum w:abstractNumId="12">
    <w:nsid w:val="13293B60"/>
    <w:multiLevelType w:val="hybridMultilevel"/>
    <w:tmpl w:val="7D048636"/>
    <w:lvl w:ilvl="0" w:tplc="1E1A1802">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3">
    <w:nsid w:val="19BD0E77"/>
    <w:multiLevelType w:val="hybridMultilevel"/>
    <w:tmpl w:val="38187DF0"/>
    <w:lvl w:ilvl="0" w:tplc="B39A8FB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12605D"/>
    <w:multiLevelType w:val="hybridMultilevel"/>
    <w:tmpl w:val="09F8AA88"/>
    <w:lvl w:ilvl="0" w:tplc="2E246340">
      <w:start w:val="1"/>
      <w:numFmt w:val="lowerRoman"/>
      <w:lvlText w:val="(%1)"/>
      <w:lvlJc w:val="left"/>
      <w:pPr>
        <w:tabs>
          <w:tab w:val="num" w:pos="1080"/>
        </w:tabs>
        <w:ind w:left="1080" w:hanging="72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5">
    <w:nsid w:val="1FFE7FD1"/>
    <w:multiLevelType w:val="hybridMultilevel"/>
    <w:tmpl w:val="20D60F60"/>
    <w:lvl w:ilvl="0" w:tplc="E160B7EA">
      <w:start w:val="1"/>
      <w:numFmt w:val="bullet"/>
      <w:pStyle w:val="7-Tableau-Bullet"/>
      <w:lvlText w:val=""/>
      <w:lvlJc w:val="left"/>
      <w:pPr>
        <w:tabs>
          <w:tab w:val="num" w:pos="170"/>
        </w:tabs>
        <w:ind w:left="170" w:hanging="170"/>
      </w:pPr>
      <w:rPr>
        <w:rFonts w:ascii="Wingdings" w:hAnsi="Wingdings" w:hint="default"/>
      </w:rPr>
    </w:lvl>
    <w:lvl w:ilvl="1" w:tplc="0C0C0003">
      <w:start w:val="1"/>
      <w:numFmt w:val="bullet"/>
      <w:lvlText w:val="o"/>
      <w:lvlJc w:val="left"/>
      <w:pPr>
        <w:tabs>
          <w:tab w:val="num" w:pos="1440"/>
        </w:tabs>
        <w:ind w:left="1440" w:hanging="360"/>
      </w:pPr>
      <w:rPr>
        <w:rFonts w:ascii="Courier New" w:hAnsi="Courier New" w:cs="Courier New" w:hint="default"/>
      </w:rPr>
    </w:lvl>
    <w:lvl w:ilvl="2" w:tplc="0C0C0005">
      <w:start w:val="1"/>
      <w:numFmt w:val="bullet"/>
      <w:lvlText w:val=""/>
      <w:lvlJc w:val="left"/>
      <w:pPr>
        <w:tabs>
          <w:tab w:val="num" w:pos="2160"/>
        </w:tabs>
        <w:ind w:left="2160" w:hanging="360"/>
      </w:pPr>
      <w:rPr>
        <w:rFonts w:ascii="Wingdings" w:hAnsi="Wingdings" w:hint="default"/>
      </w:rPr>
    </w:lvl>
    <w:lvl w:ilvl="3" w:tplc="0C0C0001">
      <w:start w:val="1"/>
      <w:numFmt w:val="bullet"/>
      <w:lvlText w:val=""/>
      <w:lvlJc w:val="left"/>
      <w:pPr>
        <w:tabs>
          <w:tab w:val="num" w:pos="2880"/>
        </w:tabs>
        <w:ind w:left="2880" w:hanging="360"/>
      </w:pPr>
      <w:rPr>
        <w:rFonts w:ascii="Symbol" w:hAnsi="Symbol" w:hint="default"/>
      </w:rPr>
    </w:lvl>
    <w:lvl w:ilvl="4" w:tplc="0C0C0003">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6">
    <w:nsid w:val="20B448E7"/>
    <w:multiLevelType w:val="multilevel"/>
    <w:tmpl w:val="F8628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59E667E"/>
    <w:multiLevelType w:val="hybridMultilevel"/>
    <w:tmpl w:val="5B88D3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27081830"/>
    <w:multiLevelType w:val="multilevel"/>
    <w:tmpl w:val="3C888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7326E0F"/>
    <w:multiLevelType w:val="hybridMultilevel"/>
    <w:tmpl w:val="1416D8CA"/>
    <w:lvl w:ilvl="0" w:tplc="332A3302">
      <w:start w:val="12"/>
      <w:numFmt w:val="lowerLetter"/>
      <w:lvlText w:val="(%1)"/>
      <w:lvlJc w:val="left"/>
      <w:pPr>
        <w:tabs>
          <w:tab w:val="num" w:pos="1410"/>
        </w:tabs>
        <w:ind w:left="1410" w:hanging="705"/>
      </w:pPr>
      <w:rPr>
        <w:rFonts w:hint="default"/>
      </w:rPr>
    </w:lvl>
    <w:lvl w:ilvl="1" w:tplc="803841F6">
      <w:start w:val="2"/>
      <w:numFmt w:val="lowerLetter"/>
      <w:lvlText w:val="(%2)"/>
      <w:lvlJc w:val="left"/>
      <w:pPr>
        <w:tabs>
          <w:tab w:val="num" w:pos="1440"/>
        </w:tabs>
        <w:ind w:left="1440" w:hanging="360"/>
      </w:pPr>
      <w:rPr>
        <w:rFonts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0">
    <w:nsid w:val="29BB19CB"/>
    <w:multiLevelType w:val="hybridMultilevel"/>
    <w:tmpl w:val="616A89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3213223"/>
    <w:multiLevelType w:val="hybridMultilevel"/>
    <w:tmpl w:val="E0C2EFAE"/>
    <w:lvl w:ilvl="0" w:tplc="08FABD7C">
      <w:start w:val="1"/>
      <w:numFmt w:val="lowerLetter"/>
      <w:lvlText w:val="(%1)"/>
      <w:lvlJc w:val="left"/>
      <w:pPr>
        <w:tabs>
          <w:tab w:val="num" w:pos="1410"/>
        </w:tabs>
        <w:ind w:left="1410" w:hanging="705"/>
      </w:pPr>
      <w:rPr>
        <w:rFonts w:hint="default"/>
      </w:rPr>
    </w:lvl>
    <w:lvl w:ilvl="1" w:tplc="04100019">
      <w:start w:val="1"/>
      <w:numFmt w:val="lowerLetter"/>
      <w:lvlText w:val="%2."/>
      <w:lvlJc w:val="left"/>
      <w:pPr>
        <w:tabs>
          <w:tab w:val="num" w:pos="1785"/>
        </w:tabs>
        <w:ind w:left="1785" w:hanging="360"/>
      </w:pPr>
    </w:lvl>
    <w:lvl w:ilvl="2" w:tplc="0410001B" w:tentative="1">
      <w:start w:val="1"/>
      <w:numFmt w:val="lowerRoman"/>
      <w:lvlText w:val="%3."/>
      <w:lvlJc w:val="right"/>
      <w:pPr>
        <w:tabs>
          <w:tab w:val="num" w:pos="2505"/>
        </w:tabs>
        <w:ind w:left="2505" w:hanging="180"/>
      </w:pPr>
    </w:lvl>
    <w:lvl w:ilvl="3" w:tplc="0410000F" w:tentative="1">
      <w:start w:val="1"/>
      <w:numFmt w:val="decimal"/>
      <w:lvlText w:val="%4."/>
      <w:lvlJc w:val="left"/>
      <w:pPr>
        <w:tabs>
          <w:tab w:val="num" w:pos="3225"/>
        </w:tabs>
        <w:ind w:left="3225" w:hanging="360"/>
      </w:pPr>
    </w:lvl>
    <w:lvl w:ilvl="4" w:tplc="04100019" w:tentative="1">
      <w:start w:val="1"/>
      <w:numFmt w:val="lowerLetter"/>
      <w:lvlText w:val="%5."/>
      <w:lvlJc w:val="left"/>
      <w:pPr>
        <w:tabs>
          <w:tab w:val="num" w:pos="3945"/>
        </w:tabs>
        <w:ind w:left="3945" w:hanging="360"/>
      </w:pPr>
    </w:lvl>
    <w:lvl w:ilvl="5" w:tplc="0410001B" w:tentative="1">
      <w:start w:val="1"/>
      <w:numFmt w:val="lowerRoman"/>
      <w:lvlText w:val="%6."/>
      <w:lvlJc w:val="right"/>
      <w:pPr>
        <w:tabs>
          <w:tab w:val="num" w:pos="4665"/>
        </w:tabs>
        <w:ind w:left="4665" w:hanging="180"/>
      </w:pPr>
    </w:lvl>
    <w:lvl w:ilvl="6" w:tplc="0410000F" w:tentative="1">
      <w:start w:val="1"/>
      <w:numFmt w:val="decimal"/>
      <w:lvlText w:val="%7."/>
      <w:lvlJc w:val="left"/>
      <w:pPr>
        <w:tabs>
          <w:tab w:val="num" w:pos="5385"/>
        </w:tabs>
        <w:ind w:left="5385" w:hanging="360"/>
      </w:pPr>
    </w:lvl>
    <w:lvl w:ilvl="7" w:tplc="04100019" w:tentative="1">
      <w:start w:val="1"/>
      <w:numFmt w:val="lowerLetter"/>
      <w:lvlText w:val="%8."/>
      <w:lvlJc w:val="left"/>
      <w:pPr>
        <w:tabs>
          <w:tab w:val="num" w:pos="6105"/>
        </w:tabs>
        <w:ind w:left="6105" w:hanging="360"/>
      </w:pPr>
    </w:lvl>
    <w:lvl w:ilvl="8" w:tplc="0410001B" w:tentative="1">
      <w:start w:val="1"/>
      <w:numFmt w:val="lowerRoman"/>
      <w:lvlText w:val="%9."/>
      <w:lvlJc w:val="right"/>
      <w:pPr>
        <w:tabs>
          <w:tab w:val="num" w:pos="6825"/>
        </w:tabs>
        <w:ind w:left="6825" w:hanging="180"/>
      </w:pPr>
    </w:lvl>
  </w:abstractNum>
  <w:abstractNum w:abstractNumId="22">
    <w:nsid w:val="38734877"/>
    <w:multiLevelType w:val="hybridMultilevel"/>
    <w:tmpl w:val="AC98B658"/>
    <w:lvl w:ilvl="0" w:tplc="D70C72DA">
      <w:start w:val="1"/>
      <w:numFmt w:val="lowerRoman"/>
      <w:lvlText w:val="(%1)"/>
      <w:lvlJc w:val="left"/>
      <w:pPr>
        <w:ind w:left="2340" w:hanging="720"/>
      </w:pPr>
      <w:rPr>
        <w:rFonts w:hint="default"/>
      </w:rPr>
    </w:lvl>
    <w:lvl w:ilvl="1" w:tplc="04100019" w:tentative="1">
      <w:start w:val="1"/>
      <w:numFmt w:val="lowerLetter"/>
      <w:lvlText w:val="%2."/>
      <w:lvlJc w:val="left"/>
      <w:pPr>
        <w:ind w:left="2700" w:hanging="360"/>
      </w:pPr>
    </w:lvl>
    <w:lvl w:ilvl="2" w:tplc="0410001B" w:tentative="1">
      <w:start w:val="1"/>
      <w:numFmt w:val="lowerRoman"/>
      <w:lvlText w:val="%3."/>
      <w:lvlJc w:val="right"/>
      <w:pPr>
        <w:ind w:left="3420" w:hanging="180"/>
      </w:pPr>
    </w:lvl>
    <w:lvl w:ilvl="3" w:tplc="0410000F" w:tentative="1">
      <w:start w:val="1"/>
      <w:numFmt w:val="decimal"/>
      <w:lvlText w:val="%4."/>
      <w:lvlJc w:val="left"/>
      <w:pPr>
        <w:ind w:left="4140" w:hanging="360"/>
      </w:pPr>
    </w:lvl>
    <w:lvl w:ilvl="4" w:tplc="04100019" w:tentative="1">
      <w:start w:val="1"/>
      <w:numFmt w:val="lowerLetter"/>
      <w:lvlText w:val="%5."/>
      <w:lvlJc w:val="left"/>
      <w:pPr>
        <w:ind w:left="4860" w:hanging="360"/>
      </w:pPr>
    </w:lvl>
    <w:lvl w:ilvl="5" w:tplc="0410001B" w:tentative="1">
      <w:start w:val="1"/>
      <w:numFmt w:val="lowerRoman"/>
      <w:lvlText w:val="%6."/>
      <w:lvlJc w:val="right"/>
      <w:pPr>
        <w:ind w:left="5580" w:hanging="180"/>
      </w:pPr>
    </w:lvl>
    <w:lvl w:ilvl="6" w:tplc="0410000F" w:tentative="1">
      <w:start w:val="1"/>
      <w:numFmt w:val="decimal"/>
      <w:lvlText w:val="%7."/>
      <w:lvlJc w:val="left"/>
      <w:pPr>
        <w:ind w:left="6300" w:hanging="360"/>
      </w:pPr>
    </w:lvl>
    <w:lvl w:ilvl="7" w:tplc="04100019" w:tentative="1">
      <w:start w:val="1"/>
      <w:numFmt w:val="lowerLetter"/>
      <w:lvlText w:val="%8."/>
      <w:lvlJc w:val="left"/>
      <w:pPr>
        <w:ind w:left="7020" w:hanging="360"/>
      </w:pPr>
    </w:lvl>
    <w:lvl w:ilvl="8" w:tplc="0410001B" w:tentative="1">
      <w:start w:val="1"/>
      <w:numFmt w:val="lowerRoman"/>
      <w:lvlText w:val="%9."/>
      <w:lvlJc w:val="right"/>
      <w:pPr>
        <w:ind w:left="7740" w:hanging="180"/>
      </w:pPr>
    </w:lvl>
  </w:abstractNum>
  <w:abstractNum w:abstractNumId="23">
    <w:nsid w:val="3BA30FDB"/>
    <w:multiLevelType w:val="hybridMultilevel"/>
    <w:tmpl w:val="DAB0099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412B51C8"/>
    <w:multiLevelType w:val="hybridMultilevel"/>
    <w:tmpl w:val="38FA51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6C710C8"/>
    <w:multiLevelType w:val="hybridMultilevel"/>
    <w:tmpl w:val="D584C26A"/>
    <w:lvl w:ilvl="0" w:tplc="FFD422AE">
      <w:start w:val="1"/>
      <w:numFmt w:val="lowerRoman"/>
      <w:lvlText w:val="(%1)"/>
      <w:lvlJc w:val="left"/>
      <w:pPr>
        <w:tabs>
          <w:tab w:val="num" w:pos="2505"/>
        </w:tabs>
        <w:ind w:left="2505" w:hanging="885"/>
      </w:pPr>
      <w:rPr>
        <w:rFonts w:hint="default"/>
      </w:rPr>
    </w:lvl>
    <w:lvl w:ilvl="1" w:tplc="04100019" w:tentative="1">
      <w:start w:val="1"/>
      <w:numFmt w:val="lowerLetter"/>
      <w:lvlText w:val="%2."/>
      <w:lvlJc w:val="left"/>
      <w:pPr>
        <w:tabs>
          <w:tab w:val="num" w:pos="2700"/>
        </w:tabs>
        <w:ind w:left="2700" w:hanging="360"/>
      </w:pPr>
    </w:lvl>
    <w:lvl w:ilvl="2" w:tplc="0410001B" w:tentative="1">
      <w:start w:val="1"/>
      <w:numFmt w:val="lowerRoman"/>
      <w:lvlText w:val="%3."/>
      <w:lvlJc w:val="right"/>
      <w:pPr>
        <w:tabs>
          <w:tab w:val="num" w:pos="3420"/>
        </w:tabs>
        <w:ind w:left="3420" w:hanging="180"/>
      </w:pPr>
    </w:lvl>
    <w:lvl w:ilvl="3" w:tplc="0410000F" w:tentative="1">
      <w:start w:val="1"/>
      <w:numFmt w:val="decimal"/>
      <w:lvlText w:val="%4."/>
      <w:lvlJc w:val="left"/>
      <w:pPr>
        <w:tabs>
          <w:tab w:val="num" w:pos="4140"/>
        </w:tabs>
        <w:ind w:left="4140" w:hanging="360"/>
      </w:pPr>
    </w:lvl>
    <w:lvl w:ilvl="4" w:tplc="04100019" w:tentative="1">
      <w:start w:val="1"/>
      <w:numFmt w:val="lowerLetter"/>
      <w:lvlText w:val="%5."/>
      <w:lvlJc w:val="left"/>
      <w:pPr>
        <w:tabs>
          <w:tab w:val="num" w:pos="4860"/>
        </w:tabs>
        <w:ind w:left="4860" w:hanging="360"/>
      </w:pPr>
    </w:lvl>
    <w:lvl w:ilvl="5" w:tplc="0410001B" w:tentative="1">
      <w:start w:val="1"/>
      <w:numFmt w:val="lowerRoman"/>
      <w:lvlText w:val="%6."/>
      <w:lvlJc w:val="right"/>
      <w:pPr>
        <w:tabs>
          <w:tab w:val="num" w:pos="5580"/>
        </w:tabs>
        <w:ind w:left="5580" w:hanging="180"/>
      </w:pPr>
    </w:lvl>
    <w:lvl w:ilvl="6" w:tplc="0410000F" w:tentative="1">
      <w:start w:val="1"/>
      <w:numFmt w:val="decimal"/>
      <w:lvlText w:val="%7."/>
      <w:lvlJc w:val="left"/>
      <w:pPr>
        <w:tabs>
          <w:tab w:val="num" w:pos="6300"/>
        </w:tabs>
        <w:ind w:left="6300" w:hanging="360"/>
      </w:pPr>
    </w:lvl>
    <w:lvl w:ilvl="7" w:tplc="04100019" w:tentative="1">
      <w:start w:val="1"/>
      <w:numFmt w:val="lowerLetter"/>
      <w:lvlText w:val="%8."/>
      <w:lvlJc w:val="left"/>
      <w:pPr>
        <w:tabs>
          <w:tab w:val="num" w:pos="7020"/>
        </w:tabs>
        <w:ind w:left="7020" w:hanging="360"/>
      </w:pPr>
    </w:lvl>
    <w:lvl w:ilvl="8" w:tplc="0410001B" w:tentative="1">
      <w:start w:val="1"/>
      <w:numFmt w:val="lowerRoman"/>
      <w:lvlText w:val="%9."/>
      <w:lvlJc w:val="right"/>
      <w:pPr>
        <w:tabs>
          <w:tab w:val="num" w:pos="7740"/>
        </w:tabs>
        <w:ind w:left="7740" w:hanging="180"/>
      </w:pPr>
    </w:lvl>
  </w:abstractNum>
  <w:abstractNum w:abstractNumId="26">
    <w:nsid w:val="4B117E9F"/>
    <w:multiLevelType w:val="hybridMultilevel"/>
    <w:tmpl w:val="D814F2B2"/>
    <w:lvl w:ilvl="0" w:tplc="556A377E">
      <w:start w:val="4"/>
      <w:numFmt w:val="decimal"/>
      <w:lvlText w:val="%1."/>
      <w:lvlJc w:val="left"/>
      <w:pPr>
        <w:tabs>
          <w:tab w:val="num" w:pos="1080"/>
        </w:tabs>
        <w:ind w:left="1080" w:hanging="720"/>
      </w:pPr>
      <w:rPr>
        <w:rFonts w:hint="default"/>
        <w:i w:val="0"/>
      </w:rPr>
    </w:lvl>
    <w:lvl w:ilvl="1" w:tplc="B89E330C">
      <w:start w:val="1"/>
      <w:numFmt w:val="lowerLetter"/>
      <w:lvlText w:val="(%2)"/>
      <w:lvlJc w:val="left"/>
      <w:pPr>
        <w:tabs>
          <w:tab w:val="num" w:pos="1395"/>
        </w:tabs>
        <w:ind w:left="1395" w:hanging="675"/>
      </w:pPr>
      <w:rPr>
        <w:rFonts w:hint="default"/>
      </w:rPr>
    </w:lvl>
    <w:lvl w:ilvl="2" w:tplc="0410001B">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7">
    <w:nsid w:val="513778C4"/>
    <w:multiLevelType w:val="hybridMultilevel"/>
    <w:tmpl w:val="A0BE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9930D9"/>
    <w:multiLevelType w:val="multilevel"/>
    <w:tmpl w:val="543C1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3644F03"/>
    <w:multiLevelType w:val="multilevel"/>
    <w:tmpl w:val="B1581D78"/>
    <w:lvl w:ilvl="0">
      <w:start w:val="4"/>
      <w:numFmt w:val="decimal"/>
      <w:pStyle w:val="ClauseLevel1"/>
      <w:isLgl/>
      <w:lvlText w:val="%1."/>
      <w:lvlJc w:val="left"/>
      <w:pPr>
        <w:tabs>
          <w:tab w:val="num" w:pos="504"/>
        </w:tabs>
      </w:pPr>
      <w:rPr>
        <w:rFonts w:cs="Times New Roman" w:hint="default"/>
        <w:b/>
      </w:rPr>
    </w:lvl>
    <w:lvl w:ilvl="1">
      <w:start w:val="1"/>
      <w:numFmt w:val="decimal"/>
      <w:pStyle w:val="ClauseLevel2"/>
      <w:isLgl/>
      <w:lvlText w:val="%1.%2."/>
      <w:lvlJc w:val="left"/>
      <w:pPr>
        <w:tabs>
          <w:tab w:val="num" w:pos="1008"/>
        </w:tabs>
        <w:ind w:firstLine="504"/>
      </w:pPr>
      <w:rPr>
        <w:rFonts w:cs="Times New Roman" w:hint="default"/>
      </w:rPr>
    </w:lvl>
    <w:lvl w:ilvl="2">
      <w:start w:val="1"/>
      <w:numFmt w:val="lowerLetter"/>
      <w:pStyle w:val="ClauseLevel3"/>
      <w:lvlText w:val="(%3)"/>
      <w:lvlJc w:val="left"/>
      <w:pPr>
        <w:tabs>
          <w:tab w:val="num" w:pos="1512"/>
        </w:tabs>
        <w:ind w:firstLine="1008"/>
      </w:pPr>
      <w:rPr>
        <w:rFonts w:cs="Times New Roman" w:hint="default"/>
      </w:rPr>
    </w:lvl>
    <w:lvl w:ilvl="3">
      <w:start w:val="1"/>
      <w:numFmt w:val="decimal"/>
      <w:pStyle w:val="ClauseLevel4"/>
      <w:isLgl/>
      <w:lvlText w:val="%1.%2.%3.%4."/>
      <w:lvlJc w:val="left"/>
      <w:pPr>
        <w:tabs>
          <w:tab w:val="num" w:pos="2016"/>
        </w:tabs>
        <w:ind w:firstLine="1512"/>
      </w:pPr>
      <w:rPr>
        <w:rFonts w:cs="Times New Roman" w:hint="default"/>
      </w:rPr>
    </w:lvl>
    <w:lvl w:ilvl="4">
      <w:start w:val="1"/>
      <w:numFmt w:val="decimal"/>
      <w:lvlText w:val="%1.%2.%3.%4.%5."/>
      <w:lvlJc w:val="left"/>
      <w:pPr>
        <w:tabs>
          <w:tab w:val="num" w:pos="1224"/>
        </w:tabs>
        <w:ind w:left="216" w:hanging="792"/>
      </w:pPr>
      <w:rPr>
        <w:rFonts w:cs="Times New Roman" w:hint="default"/>
      </w:rPr>
    </w:lvl>
    <w:lvl w:ilvl="5">
      <w:start w:val="1"/>
      <w:numFmt w:val="decimal"/>
      <w:lvlText w:val="%1.%2.%3.%4.%5.%6."/>
      <w:lvlJc w:val="left"/>
      <w:pPr>
        <w:tabs>
          <w:tab w:val="num" w:pos="1584"/>
        </w:tabs>
        <w:ind w:left="720" w:hanging="936"/>
      </w:pPr>
      <w:rPr>
        <w:rFonts w:cs="Times New Roman" w:hint="default"/>
      </w:rPr>
    </w:lvl>
    <w:lvl w:ilvl="6">
      <w:start w:val="1"/>
      <w:numFmt w:val="decimal"/>
      <w:lvlText w:val="%1.%2.%3.%4.%5.%6.%7."/>
      <w:lvlJc w:val="left"/>
      <w:pPr>
        <w:tabs>
          <w:tab w:val="num" w:pos="2304"/>
        </w:tabs>
        <w:ind w:left="1224" w:hanging="1080"/>
      </w:pPr>
      <w:rPr>
        <w:rFonts w:cs="Times New Roman" w:hint="default"/>
      </w:rPr>
    </w:lvl>
    <w:lvl w:ilvl="7">
      <w:start w:val="1"/>
      <w:numFmt w:val="decimal"/>
      <w:lvlText w:val="%1.%2.%3.%4.%5.%6.%7.%8."/>
      <w:lvlJc w:val="left"/>
      <w:pPr>
        <w:tabs>
          <w:tab w:val="num" w:pos="3024"/>
        </w:tabs>
        <w:ind w:left="1728" w:hanging="1224"/>
      </w:pPr>
      <w:rPr>
        <w:rFonts w:cs="Times New Roman" w:hint="default"/>
      </w:rPr>
    </w:lvl>
    <w:lvl w:ilvl="8">
      <w:start w:val="1"/>
      <w:numFmt w:val="decimal"/>
      <w:lvlText w:val="%1.%2.%3.%4.%5.%6.%7.%8.%9."/>
      <w:lvlJc w:val="left"/>
      <w:pPr>
        <w:tabs>
          <w:tab w:val="num" w:pos="3744"/>
        </w:tabs>
        <w:ind w:left="2304" w:hanging="1440"/>
      </w:pPr>
      <w:rPr>
        <w:rFonts w:cs="Times New Roman" w:hint="default"/>
      </w:rPr>
    </w:lvl>
  </w:abstractNum>
  <w:abstractNum w:abstractNumId="30">
    <w:nsid w:val="6D494E60"/>
    <w:multiLevelType w:val="hybridMultilevel"/>
    <w:tmpl w:val="0406CAE2"/>
    <w:lvl w:ilvl="0" w:tplc="D12291DE">
      <w:start w:val="1"/>
      <w:numFmt w:val="bullet"/>
      <w:pStyle w:val="8-BulletText"/>
      <w:lvlText w:val=""/>
      <w:lvlJc w:val="left"/>
      <w:pPr>
        <w:tabs>
          <w:tab w:val="num" w:pos="510"/>
        </w:tabs>
        <w:ind w:left="510" w:hanging="340"/>
      </w:pPr>
      <w:rPr>
        <w:rFonts w:ascii="Wingdings 2" w:hAnsi="Wingdings 2" w:cs="Times New Roman" w:hint="default"/>
        <w:b w:val="0"/>
        <w:bCs w:val="0"/>
        <w:i w:val="0"/>
        <w:iCs w:val="0"/>
        <w:caps w:val="0"/>
        <w:smallCaps w:val="0"/>
        <w:strike w:val="0"/>
        <w:dstrike w:val="0"/>
        <w:noProof w:val="0"/>
        <w:snapToGrid w:val="0"/>
        <w:vanish w:val="0"/>
        <w:color w:val="auto"/>
        <w:spacing w:val="0"/>
        <w:w w:val="0"/>
        <w:kern w:val="0"/>
        <w:position w:val="0"/>
        <w:sz w:val="15"/>
        <w:szCs w:val="16"/>
        <w:u w:val="none" w:color="000000"/>
        <w:effect w:val="none"/>
        <w:bdr w:val="none" w:sz="0" w:space="0" w:color="000000"/>
        <w:shd w:val="clear" w:color="000000" w:fill="000000"/>
        <w:vertAlign w:val="baseline"/>
        <w:em w:val="none"/>
        <w:specVanish w:val="0"/>
      </w:rPr>
    </w:lvl>
    <w:lvl w:ilvl="1" w:tplc="0C0C0003">
      <w:start w:val="1"/>
      <w:numFmt w:val="bullet"/>
      <w:lvlText w:val="o"/>
      <w:lvlJc w:val="left"/>
      <w:pPr>
        <w:tabs>
          <w:tab w:val="num" w:pos="1440"/>
        </w:tabs>
        <w:ind w:left="1440" w:hanging="360"/>
      </w:pPr>
      <w:rPr>
        <w:rFonts w:ascii="Courier New" w:hAnsi="Courier New" w:cs="Wingdings 2"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Wingdings 2"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Wingdings 2"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31">
    <w:nsid w:val="71A64AC9"/>
    <w:multiLevelType w:val="hybridMultilevel"/>
    <w:tmpl w:val="70AA8B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754A7397"/>
    <w:multiLevelType w:val="hybridMultilevel"/>
    <w:tmpl w:val="EFF2AC90"/>
    <w:lvl w:ilvl="0" w:tplc="04130003">
      <w:start w:val="1"/>
      <w:numFmt w:val="bullet"/>
      <w:lvlText w:val="o"/>
      <w:lvlJc w:val="left"/>
      <w:pPr>
        <w:ind w:left="1440" w:hanging="360"/>
      </w:pPr>
      <w:rPr>
        <w:rFonts w:ascii="Courier New" w:hAnsi="Courier New" w:cs="Courier New"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3">
    <w:nsid w:val="7F941E9A"/>
    <w:multiLevelType w:val="hybridMultilevel"/>
    <w:tmpl w:val="41EA29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1"/>
  </w:num>
  <w:num w:numId="2">
    <w:abstractNumId w:val="26"/>
  </w:num>
  <w:num w:numId="3">
    <w:abstractNumId w:val="25"/>
  </w:num>
  <w:num w:numId="4">
    <w:abstractNumId w:val="11"/>
  </w:num>
  <w:num w:numId="5">
    <w:abstractNumId w:val="19"/>
  </w:num>
  <w:num w:numId="6">
    <w:abstractNumId w:val="22"/>
  </w:num>
  <w:num w:numId="7">
    <w:abstractNumId w:val="30"/>
  </w:num>
  <w:num w:numId="8">
    <w:abstractNumId w:val="15"/>
  </w:num>
  <w:num w:numId="9">
    <w:abstractNumId w:val="29"/>
  </w:num>
  <w:num w:numId="10">
    <w:abstractNumId w:val="28"/>
  </w:num>
  <w:num w:numId="11">
    <w:abstractNumId w:val="16"/>
  </w:num>
  <w:num w:numId="12">
    <w:abstractNumId w:val="18"/>
  </w:num>
  <w:num w:numId="13">
    <w:abstractNumId w:val="9"/>
  </w:num>
  <w:num w:numId="14">
    <w:abstractNumId w:val="31"/>
  </w:num>
  <w:num w:numId="15">
    <w:abstractNumId w:val="17"/>
  </w:num>
  <w:num w:numId="16">
    <w:abstractNumId w:val="33"/>
  </w:num>
  <w:num w:numId="17">
    <w:abstractNumId w:val="32"/>
  </w:num>
  <w:num w:numId="18">
    <w:abstractNumId w:val="14"/>
  </w:num>
  <w:num w:numId="19">
    <w:abstractNumId w:val="23"/>
  </w:num>
  <w:num w:numId="20">
    <w:abstractNumId w:val="10"/>
  </w:num>
  <w:num w:numId="21">
    <w:abstractNumId w:val="1"/>
  </w:num>
  <w:num w:numId="22">
    <w:abstractNumId w:val="2"/>
  </w:num>
  <w:num w:numId="23">
    <w:abstractNumId w:val="3"/>
  </w:num>
  <w:num w:numId="24">
    <w:abstractNumId w:val="4"/>
  </w:num>
  <w:num w:numId="25">
    <w:abstractNumId w:val="5"/>
  </w:num>
  <w:num w:numId="26">
    <w:abstractNumId w:val="6"/>
  </w:num>
  <w:num w:numId="27">
    <w:abstractNumId w:val="0"/>
  </w:num>
  <w:num w:numId="28">
    <w:abstractNumId w:val="20"/>
  </w:num>
  <w:num w:numId="29">
    <w:abstractNumId w:val="24"/>
  </w:num>
  <w:num w:numId="30">
    <w:abstractNumId w:val="13"/>
  </w:num>
  <w:num w:numId="31">
    <w:abstractNumId w:val="12"/>
  </w:num>
  <w:num w:numId="32">
    <w:abstractNumId w:val="2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283"/>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285674"/>
    <w:rsid w:val="00001384"/>
    <w:rsid w:val="00002382"/>
    <w:rsid w:val="00003524"/>
    <w:rsid w:val="000119C6"/>
    <w:rsid w:val="00011EDD"/>
    <w:rsid w:val="00022EBC"/>
    <w:rsid w:val="000233C8"/>
    <w:rsid w:val="0002376F"/>
    <w:rsid w:val="00023A46"/>
    <w:rsid w:val="00023C4E"/>
    <w:rsid w:val="00024EFF"/>
    <w:rsid w:val="00030EBA"/>
    <w:rsid w:val="00031090"/>
    <w:rsid w:val="00032406"/>
    <w:rsid w:val="00033C5D"/>
    <w:rsid w:val="00036FB0"/>
    <w:rsid w:val="000401AE"/>
    <w:rsid w:val="00040F33"/>
    <w:rsid w:val="000411B9"/>
    <w:rsid w:val="00041442"/>
    <w:rsid w:val="000440A6"/>
    <w:rsid w:val="00045FF2"/>
    <w:rsid w:val="00046475"/>
    <w:rsid w:val="00046C3C"/>
    <w:rsid w:val="00046E91"/>
    <w:rsid w:val="00047679"/>
    <w:rsid w:val="000510C2"/>
    <w:rsid w:val="0005327C"/>
    <w:rsid w:val="00053E1B"/>
    <w:rsid w:val="00056F8B"/>
    <w:rsid w:val="00060855"/>
    <w:rsid w:val="0006339F"/>
    <w:rsid w:val="0006461E"/>
    <w:rsid w:val="000724C8"/>
    <w:rsid w:val="000731CE"/>
    <w:rsid w:val="0007450D"/>
    <w:rsid w:val="000753AD"/>
    <w:rsid w:val="000760CC"/>
    <w:rsid w:val="00077597"/>
    <w:rsid w:val="00080333"/>
    <w:rsid w:val="00080B10"/>
    <w:rsid w:val="00083F86"/>
    <w:rsid w:val="000843ED"/>
    <w:rsid w:val="00084886"/>
    <w:rsid w:val="00086B0B"/>
    <w:rsid w:val="000876AB"/>
    <w:rsid w:val="00091747"/>
    <w:rsid w:val="000933BE"/>
    <w:rsid w:val="000934FD"/>
    <w:rsid w:val="00093E5A"/>
    <w:rsid w:val="00094900"/>
    <w:rsid w:val="00095500"/>
    <w:rsid w:val="000958B0"/>
    <w:rsid w:val="00095ECA"/>
    <w:rsid w:val="00097BD4"/>
    <w:rsid w:val="000A1BDA"/>
    <w:rsid w:val="000A5052"/>
    <w:rsid w:val="000A5771"/>
    <w:rsid w:val="000B16DF"/>
    <w:rsid w:val="000B26EF"/>
    <w:rsid w:val="000B7F19"/>
    <w:rsid w:val="000C16CA"/>
    <w:rsid w:val="000C241D"/>
    <w:rsid w:val="000C5007"/>
    <w:rsid w:val="000C579A"/>
    <w:rsid w:val="000D0F52"/>
    <w:rsid w:val="000D40BC"/>
    <w:rsid w:val="000D54E3"/>
    <w:rsid w:val="000E330D"/>
    <w:rsid w:val="000E4074"/>
    <w:rsid w:val="000E6BE9"/>
    <w:rsid w:val="000E7608"/>
    <w:rsid w:val="000F2EF4"/>
    <w:rsid w:val="000F337B"/>
    <w:rsid w:val="000F5466"/>
    <w:rsid w:val="000F6481"/>
    <w:rsid w:val="000F68BF"/>
    <w:rsid w:val="000F7275"/>
    <w:rsid w:val="001011FE"/>
    <w:rsid w:val="00104019"/>
    <w:rsid w:val="0010444C"/>
    <w:rsid w:val="00105A96"/>
    <w:rsid w:val="00107251"/>
    <w:rsid w:val="001074F2"/>
    <w:rsid w:val="001117D8"/>
    <w:rsid w:val="00112311"/>
    <w:rsid w:val="001142E2"/>
    <w:rsid w:val="001148E3"/>
    <w:rsid w:val="001172D9"/>
    <w:rsid w:val="0012296B"/>
    <w:rsid w:val="00122DAC"/>
    <w:rsid w:val="00126639"/>
    <w:rsid w:val="001313DA"/>
    <w:rsid w:val="001327B1"/>
    <w:rsid w:val="00135A84"/>
    <w:rsid w:val="00136113"/>
    <w:rsid w:val="001370C6"/>
    <w:rsid w:val="00137CE3"/>
    <w:rsid w:val="001411AC"/>
    <w:rsid w:val="0014232D"/>
    <w:rsid w:val="001508CF"/>
    <w:rsid w:val="00154A11"/>
    <w:rsid w:val="00156D9E"/>
    <w:rsid w:val="00157EEF"/>
    <w:rsid w:val="001615E8"/>
    <w:rsid w:val="00162B49"/>
    <w:rsid w:val="00163A9B"/>
    <w:rsid w:val="00164894"/>
    <w:rsid w:val="00164BF7"/>
    <w:rsid w:val="00164D59"/>
    <w:rsid w:val="00164E49"/>
    <w:rsid w:val="0016543F"/>
    <w:rsid w:val="001665BC"/>
    <w:rsid w:val="00167341"/>
    <w:rsid w:val="001708ED"/>
    <w:rsid w:val="00172F4B"/>
    <w:rsid w:val="001740CB"/>
    <w:rsid w:val="00174AD8"/>
    <w:rsid w:val="001756D9"/>
    <w:rsid w:val="00175C4C"/>
    <w:rsid w:val="00177C99"/>
    <w:rsid w:val="00182025"/>
    <w:rsid w:val="00184945"/>
    <w:rsid w:val="00184C6C"/>
    <w:rsid w:val="00184E4E"/>
    <w:rsid w:val="0018514D"/>
    <w:rsid w:val="001853D1"/>
    <w:rsid w:val="00193A01"/>
    <w:rsid w:val="001A0B8B"/>
    <w:rsid w:val="001A1022"/>
    <w:rsid w:val="001A23F6"/>
    <w:rsid w:val="001A29DF"/>
    <w:rsid w:val="001A32CC"/>
    <w:rsid w:val="001A3C03"/>
    <w:rsid w:val="001A68AD"/>
    <w:rsid w:val="001A69E5"/>
    <w:rsid w:val="001B2EAE"/>
    <w:rsid w:val="001B375A"/>
    <w:rsid w:val="001B6106"/>
    <w:rsid w:val="001B6FB0"/>
    <w:rsid w:val="001C0085"/>
    <w:rsid w:val="001C5B01"/>
    <w:rsid w:val="001D0A4C"/>
    <w:rsid w:val="001D106E"/>
    <w:rsid w:val="001D45F6"/>
    <w:rsid w:val="001D774F"/>
    <w:rsid w:val="001E0461"/>
    <w:rsid w:val="001E1563"/>
    <w:rsid w:val="001E27D5"/>
    <w:rsid w:val="001E59E3"/>
    <w:rsid w:val="001F2693"/>
    <w:rsid w:val="001F28B8"/>
    <w:rsid w:val="001F42A2"/>
    <w:rsid w:val="001F53B8"/>
    <w:rsid w:val="002000E8"/>
    <w:rsid w:val="0020032E"/>
    <w:rsid w:val="002030A6"/>
    <w:rsid w:val="00210F45"/>
    <w:rsid w:val="00211030"/>
    <w:rsid w:val="00212AD2"/>
    <w:rsid w:val="00213CAC"/>
    <w:rsid w:val="00214EFD"/>
    <w:rsid w:val="00214FFA"/>
    <w:rsid w:val="002210C5"/>
    <w:rsid w:val="00221361"/>
    <w:rsid w:val="002219B5"/>
    <w:rsid w:val="00222035"/>
    <w:rsid w:val="002221F6"/>
    <w:rsid w:val="00223F26"/>
    <w:rsid w:val="00224114"/>
    <w:rsid w:val="002255F2"/>
    <w:rsid w:val="002256BF"/>
    <w:rsid w:val="00225968"/>
    <w:rsid w:val="00225B1A"/>
    <w:rsid w:val="00230469"/>
    <w:rsid w:val="0023291C"/>
    <w:rsid w:val="00233289"/>
    <w:rsid w:val="00236421"/>
    <w:rsid w:val="00241A1B"/>
    <w:rsid w:val="0024200C"/>
    <w:rsid w:val="00246614"/>
    <w:rsid w:val="0024671C"/>
    <w:rsid w:val="00250247"/>
    <w:rsid w:val="00250486"/>
    <w:rsid w:val="00251EF6"/>
    <w:rsid w:val="00251F60"/>
    <w:rsid w:val="00253895"/>
    <w:rsid w:val="00255954"/>
    <w:rsid w:val="00256F6B"/>
    <w:rsid w:val="00265546"/>
    <w:rsid w:val="002659AF"/>
    <w:rsid w:val="002713FF"/>
    <w:rsid w:val="00272DB8"/>
    <w:rsid w:val="00273098"/>
    <w:rsid w:val="00274159"/>
    <w:rsid w:val="00274802"/>
    <w:rsid w:val="002753B5"/>
    <w:rsid w:val="00275901"/>
    <w:rsid w:val="002760E6"/>
    <w:rsid w:val="00280038"/>
    <w:rsid w:val="00280B67"/>
    <w:rsid w:val="002838EE"/>
    <w:rsid w:val="002839BE"/>
    <w:rsid w:val="00285674"/>
    <w:rsid w:val="00285B56"/>
    <w:rsid w:val="00291454"/>
    <w:rsid w:val="0029259E"/>
    <w:rsid w:val="002A012F"/>
    <w:rsid w:val="002A0E8E"/>
    <w:rsid w:val="002A1313"/>
    <w:rsid w:val="002A2D61"/>
    <w:rsid w:val="002A3A11"/>
    <w:rsid w:val="002A3A28"/>
    <w:rsid w:val="002A405A"/>
    <w:rsid w:val="002A503E"/>
    <w:rsid w:val="002A67C0"/>
    <w:rsid w:val="002A6D53"/>
    <w:rsid w:val="002A7263"/>
    <w:rsid w:val="002A7F0E"/>
    <w:rsid w:val="002B0202"/>
    <w:rsid w:val="002B0DD6"/>
    <w:rsid w:val="002B307E"/>
    <w:rsid w:val="002B7E40"/>
    <w:rsid w:val="002C0BFC"/>
    <w:rsid w:val="002C0C69"/>
    <w:rsid w:val="002C2105"/>
    <w:rsid w:val="002C3560"/>
    <w:rsid w:val="002C3F6B"/>
    <w:rsid w:val="002C6D8A"/>
    <w:rsid w:val="002D0643"/>
    <w:rsid w:val="002D335B"/>
    <w:rsid w:val="002D3C29"/>
    <w:rsid w:val="002D3E3E"/>
    <w:rsid w:val="002D4BBE"/>
    <w:rsid w:val="002D4C05"/>
    <w:rsid w:val="002D7A9E"/>
    <w:rsid w:val="002E2C8F"/>
    <w:rsid w:val="002E373D"/>
    <w:rsid w:val="002E7839"/>
    <w:rsid w:val="002F0514"/>
    <w:rsid w:val="002F1A93"/>
    <w:rsid w:val="002F5E03"/>
    <w:rsid w:val="002F752E"/>
    <w:rsid w:val="00315137"/>
    <w:rsid w:val="003167EC"/>
    <w:rsid w:val="003175E6"/>
    <w:rsid w:val="00320B20"/>
    <w:rsid w:val="00321E83"/>
    <w:rsid w:val="00323B89"/>
    <w:rsid w:val="00323BDC"/>
    <w:rsid w:val="00325CE4"/>
    <w:rsid w:val="00326887"/>
    <w:rsid w:val="0033096E"/>
    <w:rsid w:val="00331578"/>
    <w:rsid w:val="00334B1D"/>
    <w:rsid w:val="003351CC"/>
    <w:rsid w:val="00335A66"/>
    <w:rsid w:val="00335FEC"/>
    <w:rsid w:val="003409D4"/>
    <w:rsid w:val="00342FA7"/>
    <w:rsid w:val="003465C6"/>
    <w:rsid w:val="003471FB"/>
    <w:rsid w:val="00347D20"/>
    <w:rsid w:val="00351E28"/>
    <w:rsid w:val="00356094"/>
    <w:rsid w:val="00356DB1"/>
    <w:rsid w:val="00356EA4"/>
    <w:rsid w:val="00357026"/>
    <w:rsid w:val="0035710C"/>
    <w:rsid w:val="00357110"/>
    <w:rsid w:val="00361C28"/>
    <w:rsid w:val="0036224D"/>
    <w:rsid w:val="003625E2"/>
    <w:rsid w:val="00364B86"/>
    <w:rsid w:val="0036563B"/>
    <w:rsid w:val="003666AC"/>
    <w:rsid w:val="00366DD4"/>
    <w:rsid w:val="003718B2"/>
    <w:rsid w:val="003718E9"/>
    <w:rsid w:val="00377FA4"/>
    <w:rsid w:val="0038522B"/>
    <w:rsid w:val="00385970"/>
    <w:rsid w:val="00385DCB"/>
    <w:rsid w:val="003870B7"/>
    <w:rsid w:val="00390E97"/>
    <w:rsid w:val="003929DD"/>
    <w:rsid w:val="00394570"/>
    <w:rsid w:val="00395194"/>
    <w:rsid w:val="00395F7D"/>
    <w:rsid w:val="003A0176"/>
    <w:rsid w:val="003A1F1A"/>
    <w:rsid w:val="003A220E"/>
    <w:rsid w:val="003A2367"/>
    <w:rsid w:val="003A3BFA"/>
    <w:rsid w:val="003A4B65"/>
    <w:rsid w:val="003A4E3E"/>
    <w:rsid w:val="003A75B2"/>
    <w:rsid w:val="003B0C0E"/>
    <w:rsid w:val="003B24F3"/>
    <w:rsid w:val="003B2578"/>
    <w:rsid w:val="003B3E69"/>
    <w:rsid w:val="003B4217"/>
    <w:rsid w:val="003B443F"/>
    <w:rsid w:val="003B7C4B"/>
    <w:rsid w:val="003C1DB9"/>
    <w:rsid w:val="003C35E1"/>
    <w:rsid w:val="003C50FD"/>
    <w:rsid w:val="003C690A"/>
    <w:rsid w:val="003D00DD"/>
    <w:rsid w:val="003D0F6E"/>
    <w:rsid w:val="003D1A23"/>
    <w:rsid w:val="003D20B8"/>
    <w:rsid w:val="003D70D7"/>
    <w:rsid w:val="003E0614"/>
    <w:rsid w:val="003E1577"/>
    <w:rsid w:val="003E3C7D"/>
    <w:rsid w:val="003E5298"/>
    <w:rsid w:val="003E5499"/>
    <w:rsid w:val="003F0AFA"/>
    <w:rsid w:val="003F1664"/>
    <w:rsid w:val="003F3901"/>
    <w:rsid w:val="00402C51"/>
    <w:rsid w:val="00405B87"/>
    <w:rsid w:val="00407EAE"/>
    <w:rsid w:val="0041068B"/>
    <w:rsid w:val="00412377"/>
    <w:rsid w:val="00413FDB"/>
    <w:rsid w:val="004152BC"/>
    <w:rsid w:val="00416640"/>
    <w:rsid w:val="00417F17"/>
    <w:rsid w:val="00421E0A"/>
    <w:rsid w:val="0042315D"/>
    <w:rsid w:val="00425BCF"/>
    <w:rsid w:val="004334F6"/>
    <w:rsid w:val="00435B00"/>
    <w:rsid w:val="004417AD"/>
    <w:rsid w:val="00441B28"/>
    <w:rsid w:val="00441B34"/>
    <w:rsid w:val="00441F41"/>
    <w:rsid w:val="00442B7F"/>
    <w:rsid w:val="0045194F"/>
    <w:rsid w:val="00451E22"/>
    <w:rsid w:val="00451E43"/>
    <w:rsid w:val="00452CDC"/>
    <w:rsid w:val="00456CA1"/>
    <w:rsid w:val="0046103F"/>
    <w:rsid w:val="00463538"/>
    <w:rsid w:val="004672EA"/>
    <w:rsid w:val="00470025"/>
    <w:rsid w:val="00470146"/>
    <w:rsid w:val="00470293"/>
    <w:rsid w:val="00470EB8"/>
    <w:rsid w:val="00472CB7"/>
    <w:rsid w:val="00473A99"/>
    <w:rsid w:val="004740EA"/>
    <w:rsid w:val="00475448"/>
    <w:rsid w:val="0047691A"/>
    <w:rsid w:val="00476A48"/>
    <w:rsid w:val="00477EB1"/>
    <w:rsid w:val="0048008B"/>
    <w:rsid w:val="00480272"/>
    <w:rsid w:val="004839AD"/>
    <w:rsid w:val="004909E9"/>
    <w:rsid w:val="00490F29"/>
    <w:rsid w:val="00493CBB"/>
    <w:rsid w:val="004941EE"/>
    <w:rsid w:val="004969D8"/>
    <w:rsid w:val="004A1B0B"/>
    <w:rsid w:val="004A3B99"/>
    <w:rsid w:val="004A60D9"/>
    <w:rsid w:val="004A703D"/>
    <w:rsid w:val="004A7A3D"/>
    <w:rsid w:val="004B0D7D"/>
    <w:rsid w:val="004B19DE"/>
    <w:rsid w:val="004B2520"/>
    <w:rsid w:val="004B3531"/>
    <w:rsid w:val="004C06D2"/>
    <w:rsid w:val="004C0B5D"/>
    <w:rsid w:val="004C0CAE"/>
    <w:rsid w:val="004C1D10"/>
    <w:rsid w:val="004C36FE"/>
    <w:rsid w:val="004C43EB"/>
    <w:rsid w:val="004C489D"/>
    <w:rsid w:val="004C56E2"/>
    <w:rsid w:val="004C660A"/>
    <w:rsid w:val="004C6FE0"/>
    <w:rsid w:val="004D0431"/>
    <w:rsid w:val="004D1D2E"/>
    <w:rsid w:val="004D4EB2"/>
    <w:rsid w:val="004D5F44"/>
    <w:rsid w:val="004D6105"/>
    <w:rsid w:val="004E1372"/>
    <w:rsid w:val="004E4F50"/>
    <w:rsid w:val="004E55E2"/>
    <w:rsid w:val="004E605D"/>
    <w:rsid w:val="004E7559"/>
    <w:rsid w:val="004F664D"/>
    <w:rsid w:val="00502EFD"/>
    <w:rsid w:val="00503EA9"/>
    <w:rsid w:val="00505FC1"/>
    <w:rsid w:val="00506526"/>
    <w:rsid w:val="00510DC0"/>
    <w:rsid w:val="00511260"/>
    <w:rsid w:val="0051150F"/>
    <w:rsid w:val="00514A6D"/>
    <w:rsid w:val="00515F14"/>
    <w:rsid w:val="00516B5F"/>
    <w:rsid w:val="00520896"/>
    <w:rsid w:val="00521F0A"/>
    <w:rsid w:val="00522C09"/>
    <w:rsid w:val="00523F31"/>
    <w:rsid w:val="00524378"/>
    <w:rsid w:val="005277EA"/>
    <w:rsid w:val="005305D3"/>
    <w:rsid w:val="00535379"/>
    <w:rsid w:val="005401D9"/>
    <w:rsid w:val="0054736D"/>
    <w:rsid w:val="00551656"/>
    <w:rsid w:val="005548A3"/>
    <w:rsid w:val="005555F8"/>
    <w:rsid w:val="0055654F"/>
    <w:rsid w:val="00557003"/>
    <w:rsid w:val="005573B3"/>
    <w:rsid w:val="005611DD"/>
    <w:rsid w:val="00562ED3"/>
    <w:rsid w:val="005642CD"/>
    <w:rsid w:val="00565C3C"/>
    <w:rsid w:val="005679FD"/>
    <w:rsid w:val="00570D4E"/>
    <w:rsid w:val="00571CCB"/>
    <w:rsid w:val="0057288F"/>
    <w:rsid w:val="00573399"/>
    <w:rsid w:val="00573D73"/>
    <w:rsid w:val="00575DA4"/>
    <w:rsid w:val="00577DA2"/>
    <w:rsid w:val="00580BA5"/>
    <w:rsid w:val="00590FA5"/>
    <w:rsid w:val="005952E4"/>
    <w:rsid w:val="0059621C"/>
    <w:rsid w:val="005975F0"/>
    <w:rsid w:val="005A0142"/>
    <w:rsid w:val="005A18E7"/>
    <w:rsid w:val="005A6B4B"/>
    <w:rsid w:val="005B03DE"/>
    <w:rsid w:val="005B0BF5"/>
    <w:rsid w:val="005B53DD"/>
    <w:rsid w:val="005C0C9B"/>
    <w:rsid w:val="005C1734"/>
    <w:rsid w:val="005C1BC9"/>
    <w:rsid w:val="005C1F82"/>
    <w:rsid w:val="005C59AE"/>
    <w:rsid w:val="005C69D5"/>
    <w:rsid w:val="005C6B47"/>
    <w:rsid w:val="005C70E2"/>
    <w:rsid w:val="005D06A8"/>
    <w:rsid w:val="005D1358"/>
    <w:rsid w:val="005D1717"/>
    <w:rsid w:val="005D2314"/>
    <w:rsid w:val="005D23BC"/>
    <w:rsid w:val="005D5AAB"/>
    <w:rsid w:val="005D6667"/>
    <w:rsid w:val="005D66A6"/>
    <w:rsid w:val="005D6AA1"/>
    <w:rsid w:val="005E4FD2"/>
    <w:rsid w:val="005E78A1"/>
    <w:rsid w:val="005F0998"/>
    <w:rsid w:val="005F17D5"/>
    <w:rsid w:val="005F5080"/>
    <w:rsid w:val="005F7896"/>
    <w:rsid w:val="005F7A14"/>
    <w:rsid w:val="0060516A"/>
    <w:rsid w:val="00623700"/>
    <w:rsid w:val="00623AB5"/>
    <w:rsid w:val="00625D47"/>
    <w:rsid w:val="006271D3"/>
    <w:rsid w:val="00634ADB"/>
    <w:rsid w:val="00635901"/>
    <w:rsid w:val="00636510"/>
    <w:rsid w:val="006367E0"/>
    <w:rsid w:val="0063758F"/>
    <w:rsid w:val="006415CD"/>
    <w:rsid w:val="006447F7"/>
    <w:rsid w:val="00645A0E"/>
    <w:rsid w:val="0064780E"/>
    <w:rsid w:val="00651F51"/>
    <w:rsid w:val="00652A82"/>
    <w:rsid w:val="00653788"/>
    <w:rsid w:val="00654058"/>
    <w:rsid w:val="0065555E"/>
    <w:rsid w:val="00656996"/>
    <w:rsid w:val="00656B37"/>
    <w:rsid w:val="006621DD"/>
    <w:rsid w:val="00662665"/>
    <w:rsid w:val="00663559"/>
    <w:rsid w:val="006656EA"/>
    <w:rsid w:val="0066597C"/>
    <w:rsid w:val="006667C4"/>
    <w:rsid w:val="006669E3"/>
    <w:rsid w:val="00667F02"/>
    <w:rsid w:val="00670CDF"/>
    <w:rsid w:val="00672FE4"/>
    <w:rsid w:val="00676268"/>
    <w:rsid w:val="00680383"/>
    <w:rsid w:val="00680C8E"/>
    <w:rsid w:val="006822C7"/>
    <w:rsid w:val="006841F5"/>
    <w:rsid w:val="00684FCD"/>
    <w:rsid w:val="00687F40"/>
    <w:rsid w:val="00690729"/>
    <w:rsid w:val="00690A60"/>
    <w:rsid w:val="00691323"/>
    <w:rsid w:val="0069274B"/>
    <w:rsid w:val="006955E0"/>
    <w:rsid w:val="00697BCA"/>
    <w:rsid w:val="00697E34"/>
    <w:rsid w:val="006A0041"/>
    <w:rsid w:val="006A28E5"/>
    <w:rsid w:val="006A2979"/>
    <w:rsid w:val="006A3B72"/>
    <w:rsid w:val="006A3EC7"/>
    <w:rsid w:val="006B10B0"/>
    <w:rsid w:val="006B2BC5"/>
    <w:rsid w:val="006B2D5E"/>
    <w:rsid w:val="006B738C"/>
    <w:rsid w:val="006B78A9"/>
    <w:rsid w:val="006C0A07"/>
    <w:rsid w:val="006C219E"/>
    <w:rsid w:val="006D2A74"/>
    <w:rsid w:val="006D330E"/>
    <w:rsid w:val="006D4157"/>
    <w:rsid w:val="006D4BCE"/>
    <w:rsid w:val="006D524C"/>
    <w:rsid w:val="006E119E"/>
    <w:rsid w:val="006E1C30"/>
    <w:rsid w:val="006E2A9C"/>
    <w:rsid w:val="006E6BD7"/>
    <w:rsid w:val="006F0B93"/>
    <w:rsid w:val="006F37F5"/>
    <w:rsid w:val="006F450F"/>
    <w:rsid w:val="006F4F53"/>
    <w:rsid w:val="006F61EE"/>
    <w:rsid w:val="006F62DC"/>
    <w:rsid w:val="006F6409"/>
    <w:rsid w:val="006F705F"/>
    <w:rsid w:val="0070073D"/>
    <w:rsid w:val="00700A30"/>
    <w:rsid w:val="00700AFE"/>
    <w:rsid w:val="007062D4"/>
    <w:rsid w:val="00706F81"/>
    <w:rsid w:val="00707943"/>
    <w:rsid w:val="00710EC4"/>
    <w:rsid w:val="00712FD7"/>
    <w:rsid w:val="00714E49"/>
    <w:rsid w:val="007157C3"/>
    <w:rsid w:val="007163E8"/>
    <w:rsid w:val="00716F60"/>
    <w:rsid w:val="00720772"/>
    <w:rsid w:val="0072219A"/>
    <w:rsid w:val="00725FD5"/>
    <w:rsid w:val="007263CC"/>
    <w:rsid w:val="00734F4D"/>
    <w:rsid w:val="007359A5"/>
    <w:rsid w:val="00735D44"/>
    <w:rsid w:val="0073637C"/>
    <w:rsid w:val="007375A5"/>
    <w:rsid w:val="00740185"/>
    <w:rsid w:val="00744F8F"/>
    <w:rsid w:val="00745CC7"/>
    <w:rsid w:val="00753BD8"/>
    <w:rsid w:val="00756B35"/>
    <w:rsid w:val="00756BB2"/>
    <w:rsid w:val="007570D7"/>
    <w:rsid w:val="00760B1F"/>
    <w:rsid w:val="007626FB"/>
    <w:rsid w:val="00764501"/>
    <w:rsid w:val="00764DCF"/>
    <w:rsid w:val="00765CFB"/>
    <w:rsid w:val="00766D44"/>
    <w:rsid w:val="007702C3"/>
    <w:rsid w:val="00770FB0"/>
    <w:rsid w:val="00771CC5"/>
    <w:rsid w:val="00771FC0"/>
    <w:rsid w:val="00774472"/>
    <w:rsid w:val="007745B1"/>
    <w:rsid w:val="00776639"/>
    <w:rsid w:val="0078027E"/>
    <w:rsid w:val="007804DA"/>
    <w:rsid w:val="00780A22"/>
    <w:rsid w:val="007818D8"/>
    <w:rsid w:val="00781E64"/>
    <w:rsid w:val="007863CE"/>
    <w:rsid w:val="007932B6"/>
    <w:rsid w:val="007971D2"/>
    <w:rsid w:val="007A0008"/>
    <w:rsid w:val="007A2E8F"/>
    <w:rsid w:val="007A542A"/>
    <w:rsid w:val="007B76B1"/>
    <w:rsid w:val="007C0241"/>
    <w:rsid w:val="007C1D6A"/>
    <w:rsid w:val="007C40D1"/>
    <w:rsid w:val="007C5316"/>
    <w:rsid w:val="007C6B3C"/>
    <w:rsid w:val="007C7D72"/>
    <w:rsid w:val="007D06FF"/>
    <w:rsid w:val="007D5FF5"/>
    <w:rsid w:val="007E0CBB"/>
    <w:rsid w:val="007E284C"/>
    <w:rsid w:val="007E5304"/>
    <w:rsid w:val="007E55D1"/>
    <w:rsid w:val="007E6A03"/>
    <w:rsid w:val="007F3047"/>
    <w:rsid w:val="007F63D4"/>
    <w:rsid w:val="007F6658"/>
    <w:rsid w:val="008001D5"/>
    <w:rsid w:val="0080118D"/>
    <w:rsid w:val="008020C7"/>
    <w:rsid w:val="00804973"/>
    <w:rsid w:val="00806BB4"/>
    <w:rsid w:val="00810C63"/>
    <w:rsid w:val="008125B6"/>
    <w:rsid w:val="0081313A"/>
    <w:rsid w:val="00815E3D"/>
    <w:rsid w:val="00816D9F"/>
    <w:rsid w:val="008224BD"/>
    <w:rsid w:val="008226A1"/>
    <w:rsid w:val="00823F02"/>
    <w:rsid w:val="008257C0"/>
    <w:rsid w:val="008257C1"/>
    <w:rsid w:val="00825F15"/>
    <w:rsid w:val="0082757C"/>
    <w:rsid w:val="00830551"/>
    <w:rsid w:val="00830930"/>
    <w:rsid w:val="008322DC"/>
    <w:rsid w:val="00832371"/>
    <w:rsid w:val="00833971"/>
    <w:rsid w:val="0083556B"/>
    <w:rsid w:val="00835C53"/>
    <w:rsid w:val="008402C9"/>
    <w:rsid w:val="00842B5A"/>
    <w:rsid w:val="00844DCF"/>
    <w:rsid w:val="00851D0F"/>
    <w:rsid w:val="008524DB"/>
    <w:rsid w:val="00853753"/>
    <w:rsid w:val="008538B1"/>
    <w:rsid w:val="008556C2"/>
    <w:rsid w:val="00855DEB"/>
    <w:rsid w:val="008560F3"/>
    <w:rsid w:val="0086214D"/>
    <w:rsid w:val="008625C4"/>
    <w:rsid w:val="00862873"/>
    <w:rsid w:val="00864FA5"/>
    <w:rsid w:val="0086629A"/>
    <w:rsid w:val="00870B93"/>
    <w:rsid w:val="00871A3F"/>
    <w:rsid w:val="008754F3"/>
    <w:rsid w:val="008766EA"/>
    <w:rsid w:val="00876858"/>
    <w:rsid w:val="00876E17"/>
    <w:rsid w:val="00880558"/>
    <w:rsid w:val="008808D7"/>
    <w:rsid w:val="00880F7C"/>
    <w:rsid w:val="0088134C"/>
    <w:rsid w:val="00881B9A"/>
    <w:rsid w:val="00881C0C"/>
    <w:rsid w:val="00884353"/>
    <w:rsid w:val="00884D14"/>
    <w:rsid w:val="0088597F"/>
    <w:rsid w:val="00885AD3"/>
    <w:rsid w:val="00887A0F"/>
    <w:rsid w:val="00887EB5"/>
    <w:rsid w:val="00893999"/>
    <w:rsid w:val="008973F7"/>
    <w:rsid w:val="008A3DD8"/>
    <w:rsid w:val="008A42EE"/>
    <w:rsid w:val="008A487B"/>
    <w:rsid w:val="008A55E4"/>
    <w:rsid w:val="008B121F"/>
    <w:rsid w:val="008B13B3"/>
    <w:rsid w:val="008B2577"/>
    <w:rsid w:val="008B2E2F"/>
    <w:rsid w:val="008B36BD"/>
    <w:rsid w:val="008B7B60"/>
    <w:rsid w:val="008C41E5"/>
    <w:rsid w:val="008C4CDA"/>
    <w:rsid w:val="008C7721"/>
    <w:rsid w:val="008D0688"/>
    <w:rsid w:val="008D0847"/>
    <w:rsid w:val="008D1A09"/>
    <w:rsid w:val="008D1E4D"/>
    <w:rsid w:val="008D59FF"/>
    <w:rsid w:val="008E155C"/>
    <w:rsid w:val="008E39ED"/>
    <w:rsid w:val="008E4B44"/>
    <w:rsid w:val="008E5F66"/>
    <w:rsid w:val="008F0A62"/>
    <w:rsid w:val="008F3B72"/>
    <w:rsid w:val="008F4ED7"/>
    <w:rsid w:val="008F6DE3"/>
    <w:rsid w:val="0090194B"/>
    <w:rsid w:val="00901F76"/>
    <w:rsid w:val="00907373"/>
    <w:rsid w:val="00917494"/>
    <w:rsid w:val="00917F96"/>
    <w:rsid w:val="00920BE7"/>
    <w:rsid w:val="009223BE"/>
    <w:rsid w:val="009228BB"/>
    <w:rsid w:val="00923BB9"/>
    <w:rsid w:val="00924A40"/>
    <w:rsid w:val="009254F6"/>
    <w:rsid w:val="00925910"/>
    <w:rsid w:val="009326E8"/>
    <w:rsid w:val="00933869"/>
    <w:rsid w:val="009376D8"/>
    <w:rsid w:val="009411BA"/>
    <w:rsid w:val="009452E2"/>
    <w:rsid w:val="00950950"/>
    <w:rsid w:val="00952E84"/>
    <w:rsid w:val="00957660"/>
    <w:rsid w:val="00960044"/>
    <w:rsid w:val="009623F1"/>
    <w:rsid w:val="009627C0"/>
    <w:rsid w:val="00965E45"/>
    <w:rsid w:val="009664EA"/>
    <w:rsid w:val="00967D87"/>
    <w:rsid w:val="00970F82"/>
    <w:rsid w:val="00972A6B"/>
    <w:rsid w:val="00974128"/>
    <w:rsid w:val="009755C1"/>
    <w:rsid w:val="0097688C"/>
    <w:rsid w:val="00977C0F"/>
    <w:rsid w:val="00984063"/>
    <w:rsid w:val="009853CA"/>
    <w:rsid w:val="009877AB"/>
    <w:rsid w:val="00993896"/>
    <w:rsid w:val="00993BD3"/>
    <w:rsid w:val="009A050D"/>
    <w:rsid w:val="009A0612"/>
    <w:rsid w:val="009A0DDA"/>
    <w:rsid w:val="009A3003"/>
    <w:rsid w:val="009A6948"/>
    <w:rsid w:val="009B02A6"/>
    <w:rsid w:val="009B08C2"/>
    <w:rsid w:val="009B4283"/>
    <w:rsid w:val="009C053E"/>
    <w:rsid w:val="009C1B4A"/>
    <w:rsid w:val="009C36D7"/>
    <w:rsid w:val="009C38E7"/>
    <w:rsid w:val="009C413A"/>
    <w:rsid w:val="009C6A1F"/>
    <w:rsid w:val="009D0500"/>
    <w:rsid w:val="009D0A6A"/>
    <w:rsid w:val="009D3CF4"/>
    <w:rsid w:val="009E0E5D"/>
    <w:rsid w:val="009E0F7F"/>
    <w:rsid w:val="009E1AC6"/>
    <w:rsid w:val="009E3A06"/>
    <w:rsid w:val="009E462F"/>
    <w:rsid w:val="009E4717"/>
    <w:rsid w:val="009E5563"/>
    <w:rsid w:val="009E5645"/>
    <w:rsid w:val="009E77B0"/>
    <w:rsid w:val="009F194F"/>
    <w:rsid w:val="009F3E11"/>
    <w:rsid w:val="009F3EFB"/>
    <w:rsid w:val="009F52DA"/>
    <w:rsid w:val="009F75ED"/>
    <w:rsid w:val="009F7F94"/>
    <w:rsid w:val="00A00D00"/>
    <w:rsid w:val="00A0316C"/>
    <w:rsid w:val="00A0562C"/>
    <w:rsid w:val="00A06BF7"/>
    <w:rsid w:val="00A0761F"/>
    <w:rsid w:val="00A114AD"/>
    <w:rsid w:val="00A1175B"/>
    <w:rsid w:val="00A13363"/>
    <w:rsid w:val="00A14BF5"/>
    <w:rsid w:val="00A20045"/>
    <w:rsid w:val="00A23D79"/>
    <w:rsid w:val="00A26089"/>
    <w:rsid w:val="00A26636"/>
    <w:rsid w:val="00A26DAA"/>
    <w:rsid w:val="00A3040A"/>
    <w:rsid w:val="00A31C8D"/>
    <w:rsid w:val="00A32BA0"/>
    <w:rsid w:val="00A356DF"/>
    <w:rsid w:val="00A35D66"/>
    <w:rsid w:val="00A36289"/>
    <w:rsid w:val="00A3719F"/>
    <w:rsid w:val="00A37351"/>
    <w:rsid w:val="00A4181B"/>
    <w:rsid w:val="00A41E2D"/>
    <w:rsid w:val="00A44DA5"/>
    <w:rsid w:val="00A47B23"/>
    <w:rsid w:val="00A5239A"/>
    <w:rsid w:val="00A523E8"/>
    <w:rsid w:val="00A53883"/>
    <w:rsid w:val="00A5691F"/>
    <w:rsid w:val="00A56DE1"/>
    <w:rsid w:val="00A56FE7"/>
    <w:rsid w:val="00A57A7C"/>
    <w:rsid w:val="00A633AF"/>
    <w:rsid w:val="00A64290"/>
    <w:rsid w:val="00A65888"/>
    <w:rsid w:val="00A65A65"/>
    <w:rsid w:val="00A70038"/>
    <w:rsid w:val="00A706EF"/>
    <w:rsid w:val="00A71E05"/>
    <w:rsid w:val="00A742A0"/>
    <w:rsid w:val="00A829D6"/>
    <w:rsid w:val="00A84B08"/>
    <w:rsid w:val="00A8527E"/>
    <w:rsid w:val="00A959B8"/>
    <w:rsid w:val="00AA27DF"/>
    <w:rsid w:val="00AA4EAA"/>
    <w:rsid w:val="00AB0807"/>
    <w:rsid w:val="00AB09A8"/>
    <w:rsid w:val="00AB0CC8"/>
    <w:rsid w:val="00AB30BC"/>
    <w:rsid w:val="00AB333A"/>
    <w:rsid w:val="00AB3C0A"/>
    <w:rsid w:val="00AB4F3C"/>
    <w:rsid w:val="00AC0BF1"/>
    <w:rsid w:val="00AC2537"/>
    <w:rsid w:val="00AC2849"/>
    <w:rsid w:val="00AC328E"/>
    <w:rsid w:val="00AC605C"/>
    <w:rsid w:val="00AC6078"/>
    <w:rsid w:val="00AC68B9"/>
    <w:rsid w:val="00AD27AC"/>
    <w:rsid w:val="00AD493C"/>
    <w:rsid w:val="00AD7C59"/>
    <w:rsid w:val="00AE12BE"/>
    <w:rsid w:val="00AE3794"/>
    <w:rsid w:val="00AE3C88"/>
    <w:rsid w:val="00AE5118"/>
    <w:rsid w:val="00AE5871"/>
    <w:rsid w:val="00AE67AE"/>
    <w:rsid w:val="00AE7B12"/>
    <w:rsid w:val="00AF27BF"/>
    <w:rsid w:val="00AF3479"/>
    <w:rsid w:val="00AF427A"/>
    <w:rsid w:val="00AF4B95"/>
    <w:rsid w:val="00AF63AA"/>
    <w:rsid w:val="00AF6797"/>
    <w:rsid w:val="00AF7B54"/>
    <w:rsid w:val="00B0554F"/>
    <w:rsid w:val="00B10046"/>
    <w:rsid w:val="00B1076A"/>
    <w:rsid w:val="00B1249F"/>
    <w:rsid w:val="00B14D42"/>
    <w:rsid w:val="00B22283"/>
    <w:rsid w:val="00B225F9"/>
    <w:rsid w:val="00B23481"/>
    <w:rsid w:val="00B249B8"/>
    <w:rsid w:val="00B24A9B"/>
    <w:rsid w:val="00B25E00"/>
    <w:rsid w:val="00B27BE8"/>
    <w:rsid w:val="00B301CD"/>
    <w:rsid w:val="00B343BD"/>
    <w:rsid w:val="00B4238A"/>
    <w:rsid w:val="00B43CA3"/>
    <w:rsid w:val="00B5028D"/>
    <w:rsid w:val="00B50C34"/>
    <w:rsid w:val="00B5123E"/>
    <w:rsid w:val="00B60A81"/>
    <w:rsid w:val="00B62104"/>
    <w:rsid w:val="00B63067"/>
    <w:rsid w:val="00B6414E"/>
    <w:rsid w:val="00B64ACA"/>
    <w:rsid w:val="00B65BE3"/>
    <w:rsid w:val="00B66980"/>
    <w:rsid w:val="00B74C4D"/>
    <w:rsid w:val="00B75A50"/>
    <w:rsid w:val="00B800CF"/>
    <w:rsid w:val="00B8066E"/>
    <w:rsid w:val="00B8142D"/>
    <w:rsid w:val="00B830B7"/>
    <w:rsid w:val="00B84CC1"/>
    <w:rsid w:val="00B84E73"/>
    <w:rsid w:val="00B9021E"/>
    <w:rsid w:val="00B90427"/>
    <w:rsid w:val="00B906E8"/>
    <w:rsid w:val="00B91403"/>
    <w:rsid w:val="00B915C7"/>
    <w:rsid w:val="00B9504A"/>
    <w:rsid w:val="00B97AF9"/>
    <w:rsid w:val="00BA1A4E"/>
    <w:rsid w:val="00BB71CB"/>
    <w:rsid w:val="00BC45F9"/>
    <w:rsid w:val="00BC4808"/>
    <w:rsid w:val="00BC5709"/>
    <w:rsid w:val="00BC5EDC"/>
    <w:rsid w:val="00BC6A01"/>
    <w:rsid w:val="00BD540B"/>
    <w:rsid w:val="00BD636F"/>
    <w:rsid w:val="00BE06EA"/>
    <w:rsid w:val="00BE0FE5"/>
    <w:rsid w:val="00BE2EF2"/>
    <w:rsid w:val="00BE3468"/>
    <w:rsid w:val="00BE3565"/>
    <w:rsid w:val="00BE36D8"/>
    <w:rsid w:val="00BE533C"/>
    <w:rsid w:val="00BE63B9"/>
    <w:rsid w:val="00BE75C2"/>
    <w:rsid w:val="00BF09AA"/>
    <w:rsid w:val="00BF225A"/>
    <w:rsid w:val="00BF2ABA"/>
    <w:rsid w:val="00BF4256"/>
    <w:rsid w:val="00BF4C44"/>
    <w:rsid w:val="00BF6221"/>
    <w:rsid w:val="00C0296C"/>
    <w:rsid w:val="00C03777"/>
    <w:rsid w:val="00C03EE1"/>
    <w:rsid w:val="00C07F9E"/>
    <w:rsid w:val="00C14B1A"/>
    <w:rsid w:val="00C1723D"/>
    <w:rsid w:val="00C228E4"/>
    <w:rsid w:val="00C22FAA"/>
    <w:rsid w:val="00C25FA0"/>
    <w:rsid w:val="00C26149"/>
    <w:rsid w:val="00C26D33"/>
    <w:rsid w:val="00C27376"/>
    <w:rsid w:val="00C30383"/>
    <w:rsid w:val="00C30BD4"/>
    <w:rsid w:val="00C41D45"/>
    <w:rsid w:val="00C42E7B"/>
    <w:rsid w:val="00C44FC5"/>
    <w:rsid w:val="00C46C7D"/>
    <w:rsid w:val="00C470AC"/>
    <w:rsid w:val="00C475A8"/>
    <w:rsid w:val="00C4773F"/>
    <w:rsid w:val="00C525CE"/>
    <w:rsid w:val="00C52776"/>
    <w:rsid w:val="00C52C16"/>
    <w:rsid w:val="00C52DDD"/>
    <w:rsid w:val="00C532CF"/>
    <w:rsid w:val="00C532EE"/>
    <w:rsid w:val="00C539B8"/>
    <w:rsid w:val="00C55B72"/>
    <w:rsid w:val="00C571FD"/>
    <w:rsid w:val="00C60863"/>
    <w:rsid w:val="00C60C17"/>
    <w:rsid w:val="00C650A7"/>
    <w:rsid w:val="00C666DC"/>
    <w:rsid w:val="00C66A9F"/>
    <w:rsid w:val="00C67A20"/>
    <w:rsid w:val="00C67BE7"/>
    <w:rsid w:val="00C71530"/>
    <w:rsid w:val="00C76348"/>
    <w:rsid w:val="00C81460"/>
    <w:rsid w:val="00C95649"/>
    <w:rsid w:val="00CA3CE8"/>
    <w:rsid w:val="00CA4041"/>
    <w:rsid w:val="00CA56BC"/>
    <w:rsid w:val="00CA5A57"/>
    <w:rsid w:val="00CA6264"/>
    <w:rsid w:val="00CA679D"/>
    <w:rsid w:val="00CB366C"/>
    <w:rsid w:val="00CB47BD"/>
    <w:rsid w:val="00CB6706"/>
    <w:rsid w:val="00CB6A9C"/>
    <w:rsid w:val="00CB6CBB"/>
    <w:rsid w:val="00CC29B1"/>
    <w:rsid w:val="00CC60E5"/>
    <w:rsid w:val="00CC634F"/>
    <w:rsid w:val="00CC6518"/>
    <w:rsid w:val="00CC6911"/>
    <w:rsid w:val="00CD2D80"/>
    <w:rsid w:val="00CE0633"/>
    <w:rsid w:val="00CE1473"/>
    <w:rsid w:val="00CE1E00"/>
    <w:rsid w:val="00CE3FB8"/>
    <w:rsid w:val="00CE4B33"/>
    <w:rsid w:val="00CE5C85"/>
    <w:rsid w:val="00CE64FE"/>
    <w:rsid w:val="00CE7BF6"/>
    <w:rsid w:val="00CE7D07"/>
    <w:rsid w:val="00CF0FB8"/>
    <w:rsid w:val="00CF1DA5"/>
    <w:rsid w:val="00CF1F16"/>
    <w:rsid w:val="00CF3354"/>
    <w:rsid w:val="00CF3E9D"/>
    <w:rsid w:val="00CF41B0"/>
    <w:rsid w:val="00CF46C1"/>
    <w:rsid w:val="00CF4C35"/>
    <w:rsid w:val="00CF62EE"/>
    <w:rsid w:val="00CF6CE1"/>
    <w:rsid w:val="00CF7941"/>
    <w:rsid w:val="00D001B5"/>
    <w:rsid w:val="00D00876"/>
    <w:rsid w:val="00D00E23"/>
    <w:rsid w:val="00D0169C"/>
    <w:rsid w:val="00D0403A"/>
    <w:rsid w:val="00D04186"/>
    <w:rsid w:val="00D05F45"/>
    <w:rsid w:val="00D06CD1"/>
    <w:rsid w:val="00D12BA7"/>
    <w:rsid w:val="00D13619"/>
    <w:rsid w:val="00D15781"/>
    <w:rsid w:val="00D1726F"/>
    <w:rsid w:val="00D23013"/>
    <w:rsid w:val="00D239DF"/>
    <w:rsid w:val="00D24294"/>
    <w:rsid w:val="00D2511D"/>
    <w:rsid w:val="00D25A43"/>
    <w:rsid w:val="00D25E18"/>
    <w:rsid w:val="00D26754"/>
    <w:rsid w:val="00D27E35"/>
    <w:rsid w:val="00D350A5"/>
    <w:rsid w:val="00D3641E"/>
    <w:rsid w:val="00D407C3"/>
    <w:rsid w:val="00D447D8"/>
    <w:rsid w:val="00D44858"/>
    <w:rsid w:val="00D44B78"/>
    <w:rsid w:val="00D45773"/>
    <w:rsid w:val="00D4655B"/>
    <w:rsid w:val="00D47DE9"/>
    <w:rsid w:val="00D50BCD"/>
    <w:rsid w:val="00D5600C"/>
    <w:rsid w:val="00D5651B"/>
    <w:rsid w:val="00D6001C"/>
    <w:rsid w:val="00D605D0"/>
    <w:rsid w:val="00D60845"/>
    <w:rsid w:val="00D62778"/>
    <w:rsid w:val="00D6355A"/>
    <w:rsid w:val="00D639DE"/>
    <w:rsid w:val="00D63A18"/>
    <w:rsid w:val="00D63BB5"/>
    <w:rsid w:val="00D6585B"/>
    <w:rsid w:val="00D65A0C"/>
    <w:rsid w:val="00D669C6"/>
    <w:rsid w:val="00D67A02"/>
    <w:rsid w:val="00D705C1"/>
    <w:rsid w:val="00D717F3"/>
    <w:rsid w:val="00D724CF"/>
    <w:rsid w:val="00D731E8"/>
    <w:rsid w:val="00D7357D"/>
    <w:rsid w:val="00D75286"/>
    <w:rsid w:val="00D755A7"/>
    <w:rsid w:val="00D759C5"/>
    <w:rsid w:val="00D835BB"/>
    <w:rsid w:val="00D864C2"/>
    <w:rsid w:val="00D87364"/>
    <w:rsid w:val="00D900AF"/>
    <w:rsid w:val="00D908D5"/>
    <w:rsid w:val="00D91A6B"/>
    <w:rsid w:val="00D92518"/>
    <w:rsid w:val="00D93039"/>
    <w:rsid w:val="00D96A9B"/>
    <w:rsid w:val="00DA0FD9"/>
    <w:rsid w:val="00DA27D7"/>
    <w:rsid w:val="00DA3A61"/>
    <w:rsid w:val="00DA5FDE"/>
    <w:rsid w:val="00DA7F9F"/>
    <w:rsid w:val="00DB1D63"/>
    <w:rsid w:val="00DB4B66"/>
    <w:rsid w:val="00DB4BFD"/>
    <w:rsid w:val="00DB4E5B"/>
    <w:rsid w:val="00DB79F9"/>
    <w:rsid w:val="00DC0EF7"/>
    <w:rsid w:val="00DC1074"/>
    <w:rsid w:val="00DC139F"/>
    <w:rsid w:val="00DC20AD"/>
    <w:rsid w:val="00DC220C"/>
    <w:rsid w:val="00DD0E4A"/>
    <w:rsid w:val="00DD320D"/>
    <w:rsid w:val="00DD4DE4"/>
    <w:rsid w:val="00DD5680"/>
    <w:rsid w:val="00DD618C"/>
    <w:rsid w:val="00DD7CF9"/>
    <w:rsid w:val="00DE0D5D"/>
    <w:rsid w:val="00DE24EC"/>
    <w:rsid w:val="00DE3A49"/>
    <w:rsid w:val="00DE4E65"/>
    <w:rsid w:val="00DE6F75"/>
    <w:rsid w:val="00DE7261"/>
    <w:rsid w:val="00DE7492"/>
    <w:rsid w:val="00DE7512"/>
    <w:rsid w:val="00DF0356"/>
    <w:rsid w:val="00E00587"/>
    <w:rsid w:val="00E027E3"/>
    <w:rsid w:val="00E034A3"/>
    <w:rsid w:val="00E056CA"/>
    <w:rsid w:val="00E07D48"/>
    <w:rsid w:val="00E115D9"/>
    <w:rsid w:val="00E12AC2"/>
    <w:rsid w:val="00E12C48"/>
    <w:rsid w:val="00E131D6"/>
    <w:rsid w:val="00E13253"/>
    <w:rsid w:val="00E16892"/>
    <w:rsid w:val="00E16BC6"/>
    <w:rsid w:val="00E175C4"/>
    <w:rsid w:val="00E2407F"/>
    <w:rsid w:val="00E2598C"/>
    <w:rsid w:val="00E25E5F"/>
    <w:rsid w:val="00E350C0"/>
    <w:rsid w:val="00E353D8"/>
    <w:rsid w:val="00E35EE0"/>
    <w:rsid w:val="00E37199"/>
    <w:rsid w:val="00E42486"/>
    <w:rsid w:val="00E42829"/>
    <w:rsid w:val="00E43723"/>
    <w:rsid w:val="00E45163"/>
    <w:rsid w:val="00E45802"/>
    <w:rsid w:val="00E46D89"/>
    <w:rsid w:val="00E50827"/>
    <w:rsid w:val="00E510E7"/>
    <w:rsid w:val="00E53CDF"/>
    <w:rsid w:val="00E54D18"/>
    <w:rsid w:val="00E55260"/>
    <w:rsid w:val="00E5587E"/>
    <w:rsid w:val="00E566B5"/>
    <w:rsid w:val="00E6041B"/>
    <w:rsid w:val="00E6085B"/>
    <w:rsid w:val="00E62AC9"/>
    <w:rsid w:val="00E630D5"/>
    <w:rsid w:val="00E660C5"/>
    <w:rsid w:val="00E70174"/>
    <w:rsid w:val="00E8289C"/>
    <w:rsid w:val="00E84C4F"/>
    <w:rsid w:val="00E86D8F"/>
    <w:rsid w:val="00E90D28"/>
    <w:rsid w:val="00E9142F"/>
    <w:rsid w:val="00E93B89"/>
    <w:rsid w:val="00E96138"/>
    <w:rsid w:val="00E97D1A"/>
    <w:rsid w:val="00EA13D7"/>
    <w:rsid w:val="00EA1593"/>
    <w:rsid w:val="00EA29A7"/>
    <w:rsid w:val="00EB099E"/>
    <w:rsid w:val="00EB1CA4"/>
    <w:rsid w:val="00EB227B"/>
    <w:rsid w:val="00EB22F2"/>
    <w:rsid w:val="00EB3CFE"/>
    <w:rsid w:val="00EB476A"/>
    <w:rsid w:val="00EB52A9"/>
    <w:rsid w:val="00EB691D"/>
    <w:rsid w:val="00EB7C5A"/>
    <w:rsid w:val="00EC165C"/>
    <w:rsid w:val="00EC2CAB"/>
    <w:rsid w:val="00ED0CCB"/>
    <w:rsid w:val="00ED4082"/>
    <w:rsid w:val="00ED5FB2"/>
    <w:rsid w:val="00EE1A74"/>
    <w:rsid w:val="00EE1CDA"/>
    <w:rsid w:val="00EF19E8"/>
    <w:rsid w:val="00EF2DF2"/>
    <w:rsid w:val="00EF36BE"/>
    <w:rsid w:val="00EF4BA2"/>
    <w:rsid w:val="00EF5049"/>
    <w:rsid w:val="00EF5C6C"/>
    <w:rsid w:val="00EF63F2"/>
    <w:rsid w:val="00EF69E5"/>
    <w:rsid w:val="00F00E60"/>
    <w:rsid w:val="00F0135E"/>
    <w:rsid w:val="00F0562C"/>
    <w:rsid w:val="00F058BF"/>
    <w:rsid w:val="00F067BE"/>
    <w:rsid w:val="00F06BFF"/>
    <w:rsid w:val="00F1041A"/>
    <w:rsid w:val="00F108AA"/>
    <w:rsid w:val="00F11F92"/>
    <w:rsid w:val="00F15A65"/>
    <w:rsid w:val="00F15E02"/>
    <w:rsid w:val="00F22DA0"/>
    <w:rsid w:val="00F25144"/>
    <w:rsid w:val="00F2566F"/>
    <w:rsid w:val="00F26D2E"/>
    <w:rsid w:val="00F3506B"/>
    <w:rsid w:val="00F40DD5"/>
    <w:rsid w:val="00F4569D"/>
    <w:rsid w:val="00F46BB4"/>
    <w:rsid w:val="00F50F5B"/>
    <w:rsid w:val="00F5106B"/>
    <w:rsid w:val="00F53E73"/>
    <w:rsid w:val="00F57ECF"/>
    <w:rsid w:val="00F60BAF"/>
    <w:rsid w:val="00F63493"/>
    <w:rsid w:val="00F643F3"/>
    <w:rsid w:val="00F66D98"/>
    <w:rsid w:val="00F66DE4"/>
    <w:rsid w:val="00F7028C"/>
    <w:rsid w:val="00F72035"/>
    <w:rsid w:val="00F73EC9"/>
    <w:rsid w:val="00F80FE2"/>
    <w:rsid w:val="00F816AD"/>
    <w:rsid w:val="00F84466"/>
    <w:rsid w:val="00F86203"/>
    <w:rsid w:val="00F87AD8"/>
    <w:rsid w:val="00F87BA6"/>
    <w:rsid w:val="00F93874"/>
    <w:rsid w:val="00FA09E4"/>
    <w:rsid w:val="00FA571D"/>
    <w:rsid w:val="00FA6360"/>
    <w:rsid w:val="00FB1196"/>
    <w:rsid w:val="00FB3D65"/>
    <w:rsid w:val="00FB3EF2"/>
    <w:rsid w:val="00FC2DCE"/>
    <w:rsid w:val="00FC5B52"/>
    <w:rsid w:val="00FC71A6"/>
    <w:rsid w:val="00FD20CF"/>
    <w:rsid w:val="00FD516A"/>
    <w:rsid w:val="00FE059E"/>
    <w:rsid w:val="00FE0874"/>
    <w:rsid w:val="00FE1BE3"/>
    <w:rsid w:val="00FE23D5"/>
    <w:rsid w:val="00FE2FCF"/>
    <w:rsid w:val="00FE38E0"/>
    <w:rsid w:val="00FE392A"/>
    <w:rsid w:val="00FE3CAD"/>
    <w:rsid w:val="00FF150D"/>
    <w:rsid w:val="00FF6727"/>
    <w:rsid w:val="00FF6B10"/>
    <w:rsid w:val="00FF75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2224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C6A1F"/>
    <w:rPr>
      <w:szCs w:val="24"/>
      <w:lang w:val="it-IT" w:eastAsia="it-IT"/>
    </w:rPr>
  </w:style>
  <w:style w:type="paragraph" w:styleId="Heading1">
    <w:name w:val="heading 1"/>
    <w:basedOn w:val="Normal"/>
    <w:next w:val="Normal"/>
    <w:qFormat/>
    <w:rsid w:val="00A14BF5"/>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CE4B33"/>
    <w:pPr>
      <w:keepNext/>
      <w:spacing w:before="240" w:after="60"/>
      <w:ind w:left="720"/>
      <w:jc w:val="both"/>
      <w:outlineLvl w:val="1"/>
    </w:pPr>
    <w:rPr>
      <w:rFonts w:ascii="Arial" w:hAnsi="Arial" w:cs="Arial"/>
      <w:b/>
      <w:bCs/>
      <w:i/>
      <w:iCs/>
      <w:sz w:val="28"/>
      <w:szCs w:val="28"/>
      <w:lang w:val="en-GB" w:eastAsia="en-US"/>
    </w:rPr>
  </w:style>
  <w:style w:type="paragraph" w:styleId="Heading3">
    <w:name w:val="heading 3"/>
    <w:basedOn w:val="Normal"/>
    <w:next w:val="Normal"/>
    <w:link w:val="Heading3Char"/>
    <w:qFormat/>
    <w:rsid w:val="00CF3E9D"/>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375A5"/>
    <w:pPr>
      <w:tabs>
        <w:tab w:val="center" w:pos="4819"/>
        <w:tab w:val="right" w:pos="9638"/>
      </w:tabs>
    </w:pPr>
    <w:rPr>
      <w:sz w:val="24"/>
    </w:rPr>
  </w:style>
  <w:style w:type="character" w:styleId="PageNumber">
    <w:name w:val="page number"/>
    <w:basedOn w:val="DefaultParagraphFont"/>
    <w:rsid w:val="007375A5"/>
  </w:style>
  <w:style w:type="paragraph" w:styleId="DocumentMap">
    <w:name w:val="Document Map"/>
    <w:basedOn w:val="Normal"/>
    <w:semiHidden/>
    <w:rsid w:val="0059621C"/>
    <w:pPr>
      <w:shd w:val="clear" w:color="auto" w:fill="000080"/>
    </w:pPr>
    <w:rPr>
      <w:rFonts w:ascii="Tahoma" w:hAnsi="Tahoma" w:cs="Tahoma"/>
      <w:szCs w:val="20"/>
    </w:rPr>
  </w:style>
  <w:style w:type="table" w:styleId="TableGrid">
    <w:name w:val="Table Grid"/>
    <w:basedOn w:val="TableNormal"/>
    <w:rsid w:val="00CF1F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0440A6"/>
    <w:rPr>
      <w:rFonts w:ascii="Tahoma" w:hAnsi="Tahoma" w:cs="Tahoma"/>
      <w:sz w:val="16"/>
      <w:szCs w:val="16"/>
    </w:rPr>
  </w:style>
  <w:style w:type="character" w:styleId="CommentReference">
    <w:name w:val="annotation reference"/>
    <w:semiHidden/>
    <w:rsid w:val="000440A6"/>
    <w:rPr>
      <w:sz w:val="16"/>
      <w:szCs w:val="16"/>
    </w:rPr>
  </w:style>
  <w:style w:type="paragraph" w:styleId="CommentText">
    <w:name w:val="annotation text"/>
    <w:basedOn w:val="Normal"/>
    <w:link w:val="CommentTextChar"/>
    <w:semiHidden/>
    <w:rsid w:val="000440A6"/>
    <w:rPr>
      <w:szCs w:val="20"/>
    </w:rPr>
  </w:style>
  <w:style w:type="paragraph" w:styleId="CommentSubject">
    <w:name w:val="annotation subject"/>
    <w:basedOn w:val="CommentText"/>
    <w:next w:val="CommentText"/>
    <w:semiHidden/>
    <w:rsid w:val="000440A6"/>
    <w:rPr>
      <w:b/>
      <w:bCs/>
    </w:rPr>
  </w:style>
  <w:style w:type="paragraph" w:styleId="Header">
    <w:name w:val="header"/>
    <w:basedOn w:val="Normal"/>
    <w:rsid w:val="007359A5"/>
    <w:pPr>
      <w:tabs>
        <w:tab w:val="center" w:pos="4819"/>
        <w:tab w:val="right" w:pos="9638"/>
      </w:tabs>
    </w:pPr>
  </w:style>
  <w:style w:type="paragraph" w:customStyle="1" w:styleId="CharCharCharCharCharCharCharCharCharCharCharCharCharCharCharChar1">
    <w:name w:val="Char Char Char Char Char Char Char Char Char Char Char Char Char Char Char Char1"/>
    <w:basedOn w:val="Normal"/>
    <w:rsid w:val="00CE4B33"/>
    <w:pPr>
      <w:spacing w:after="160" w:line="240" w:lineRule="exact"/>
    </w:pPr>
    <w:rPr>
      <w:rFonts w:ascii="Verdana" w:hAnsi="Verdana"/>
      <w:szCs w:val="20"/>
      <w:lang w:val="en-US" w:eastAsia="en-US"/>
    </w:rPr>
  </w:style>
  <w:style w:type="paragraph" w:styleId="HTMLPreformatted">
    <w:name w:val="HTML Preformatted"/>
    <w:basedOn w:val="Normal"/>
    <w:rsid w:val="002A0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15"/>
      <w:szCs w:val="15"/>
    </w:rPr>
  </w:style>
  <w:style w:type="character" w:styleId="Hyperlink">
    <w:name w:val="Hyperlink"/>
    <w:rsid w:val="00DD5680"/>
    <w:rPr>
      <w:color w:val="0000FF"/>
      <w:u w:val="single"/>
    </w:rPr>
  </w:style>
  <w:style w:type="paragraph" w:customStyle="1" w:styleId="ListParagraph1">
    <w:name w:val="List Paragraph1"/>
    <w:basedOn w:val="Normal"/>
    <w:uiPriority w:val="34"/>
    <w:qFormat/>
    <w:rsid w:val="00864FA5"/>
    <w:pPr>
      <w:ind w:left="708"/>
    </w:pPr>
  </w:style>
  <w:style w:type="paragraph" w:customStyle="1" w:styleId="Revision1">
    <w:name w:val="Revision1"/>
    <w:hidden/>
    <w:uiPriority w:val="99"/>
    <w:semiHidden/>
    <w:rsid w:val="00884D14"/>
    <w:rPr>
      <w:sz w:val="24"/>
      <w:szCs w:val="24"/>
      <w:lang w:val="it-IT" w:eastAsia="it-IT"/>
    </w:rPr>
  </w:style>
  <w:style w:type="character" w:customStyle="1" w:styleId="CommentTextChar">
    <w:name w:val="Comment Text Char"/>
    <w:link w:val="CommentText"/>
    <w:semiHidden/>
    <w:rsid w:val="00451E43"/>
    <w:rPr>
      <w:lang w:val="it-IT" w:eastAsia="it-IT" w:bidi="ar-SA"/>
    </w:rPr>
  </w:style>
  <w:style w:type="paragraph" w:styleId="BodyText">
    <w:name w:val="Body Text"/>
    <w:basedOn w:val="Normal"/>
    <w:link w:val="BodyTextChar"/>
    <w:rsid w:val="00285B56"/>
    <w:pPr>
      <w:autoSpaceDE w:val="0"/>
      <w:autoSpaceDN w:val="0"/>
      <w:adjustRightInd w:val="0"/>
      <w:jc w:val="both"/>
    </w:pPr>
    <w:rPr>
      <w:rFonts w:ascii="Helvetica" w:eastAsia="MS Mincho" w:hAnsi="Helvetica"/>
      <w:sz w:val="25"/>
      <w:szCs w:val="20"/>
      <w:lang w:val="en-GB" w:eastAsia="fr-FR"/>
    </w:rPr>
  </w:style>
  <w:style w:type="character" w:customStyle="1" w:styleId="BodyTextChar">
    <w:name w:val="Body Text Char"/>
    <w:link w:val="BodyText"/>
    <w:rsid w:val="00285B56"/>
    <w:rPr>
      <w:rFonts w:ascii="Helvetica" w:eastAsia="MS Mincho" w:hAnsi="Helvetica"/>
      <w:sz w:val="25"/>
      <w:lang w:val="en-GB" w:eastAsia="fr-FR"/>
    </w:rPr>
  </w:style>
  <w:style w:type="paragraph" w:customStyle="1" w:styleId="FreeForm">
    <w:name w:val="Free Form"/>
    <w:rsid w:val="00A53883"/>
    <w:rPr>
      <w:rFonts w:ascii="Helvetica" w:eastAsia="ヒラギノ角ゴ Pro W3" w:hAnsi="Helvetica"/>
      <w:color w:val="000000"/>
      <w:sz w:val="24"/>
      <w:lang w:eastAsia="it-IT"/>
    </w:rPr>
  </w:style>
  <w:style w:type="paragraph" w:customStyle="1" w:styleId="BodyTextSingleInd">
    <w:name w:val="Body Text_Single_Ind"/>
    <w:rsid w:val="00B915C7"/>
    <w:pPr>
      <w:tabs>
        <w:tab w:val="left" w:pos="720"/>
        <w:tab w:val="left" w:pos="1440"/>
        <w:tab w:val="left" w:pos="2160"/>
      </w:tabs>
      <w:spacing w:before="240"/>
      <w:ind w:firstLine="1440"/>
    </w:pPr>
    <w:rPr>
      <w:sz w:val="24"/>
    </w:rPr>
  </w:style>
  <w:style w:type="character" w:customStyle="1" w:styleId="B">
    <w:name w:val="B"/>
    <w:rsid w:val="000958B0"/>
    <w:rPr>
      <w:b/>
      <w:bCs/>
    </w:rPr>
  </w:style>
  <w:style w:type="paragraph" w:customStyle="1" w:styleId="1-BigTitle">
    <w:name w:val="1-BigTitle"/>
    <w:basedOn w:val="Normal"/>
    <w:link w:val="1-BigTitleCar"/>
    <w:rsid w:val="0048008B"/>
    <w:pPr>
      <w:tabs>
        <w:tab w:val="right" w:pos="8789"/>
      </w:tabs>
      <w:spacing w:after="320"/>
    </w:pPr>
    <w:rPr>
      <w:rFonts w:ascii="NimbusSanNovTOT" w:hAnsi="NimbusSanNovTOT"/>
      <w:b/>
      <w:spacing w:val="-2"/>
      <w:sz w:val="54"/>
      <w:szCs w:val="48"/>
      <w:u w:val="single" w:color="808080"/>
      <w:lang w:val="en-US" w:eastAsia="en-US"/>
    </w:rPr>
  </w:style>
  <w:style w:type="character" w:customStyle="1" w:styleId="1-BigTitleCar">
    <w:name w:val="1-BigTitle Car"/>
    <w:link w:val="1-BigTitle"/>
    <w:rsid w:val="0048008B"/>
    <w:rPr>
      <w:rFonts w:ascii="NimbusSanNovTOT" w:hAnsi="NimbusSanNovTOT" w:cs="Arial"/>
      <w:b/>
      <w:spacing w:val="-2"/>
      <w:sz w:val="54"/>
      <w:szCs w:val="48"/>
      <w:u w:val="single" w:color="808080"/>
      <w:lang w:val="en-US" w:eastAsia="en-US"/>
    </w:rPr>
  </w:style>
  <w:style w:type="paragraph" w:customStyle="1" w:styleId="5-PlainText">
    <w:name w:val="5-PlainText"/>
    <w:basedOn w:val="Normal"/>
    <w:link w:val="5-PlainTextCarCar"/>
    <w:rsid w:val="0048008B"/>
    <w:pPr>
      <w:spacing w:before="60" w:after="80" w:line="216" w:lineRule="auto"/>
      <w:jc w:val="both"/>
    </w:pPr>
    <w:rPr>
      <w:rFonts w:ascii="NimbusSanNovTOTSemBol" w:hAnsi="NimbusSanNovTOTSemBol"/>
      <w:sz w:val="22"/>
      <w:szCs w:val="18"/>
      <w:lang w:val="en-US" w:eastAsia="en-US"/>
    </w:rPr>
  </w:style>
  <w:style w:type="character" w:customStyle="1" w:styleId="5-PlainTextCarCar">
    <w:name w:val="5-PlainText Car Car"/>
    <w:link w:val="5-PlainText"/>
    <w:rsid w:val="0048008B"/>
    <w:rPr>
      <w:rFonts w:ascii="NimbusSanNovTOTSemBol" w:hAnsi="NimbusSanNovTOTSemBol"/>
      <w:sz w:val="22"/>
      <w:szCs w:val="18"/>
      <w:lang w:val="en-US" w:eastAsia="en-US"/>
    </w:rPr>
  </w:style>
  <w:style w:type="paragraph" w:customStyle="1" w:styleId="8-BulletText">
    <w:name w:val="8-BulletText"/>
    <w:basedOn w:val="5-PlainText"/>
    <w:link w:val="8-BulletTextCarCar"/>
    <w:rsid w:val="0048008B"/>
    <w:pPr>
      <w:numPr>
        <w:numId w:val="7"/>
      </w:numPr>
      <w:tabs>
        <w:tab w:val="left" w:pos="567"/>
        <w:tab w:val="right" w:pos="3969"/>
      </w:tabs>
      <w:spacing w:before="40" w:after="40" w:line="204" w:lineRule="auto"/>
      <w:jc w:val="left"/>
    </w:pPr>
    <w:rPr>
      <w:szCs w:val="17"/>
    </w:rPr>
  </w:style>
  <w:style w:type="character" w:customStyle="1" w:styleId="8-BulletTextCarCar">
    <w:name w:val="8-BulletText Car Car"/>
    <w:link w:val="8-BulletText"/>
    <w:rsid w:val="0048008B"/>
    <w:rPr>
      <w:rFonts w:ascii="NimbusSanNovTOTSemBol" w:hAnsi="NimbusSanNovTOTSemBol"/>
      <w:sz w:val="22"/>
      <w:szCs w:val="17"/>
    </w:rPr>
  </w:style>
  <w:style w:type="paragraph" w:customStyle="1" w:styleId="61-Tableau-Title">
    <w:name w:val="6.1-Tableau-Title"/>
    <w:basedOn w:val="62-Tableau-Text"/>
    <w:rsid w:val="0048008B"/>
    <w:rPr>
      <w:b/>
      <w:color w:val="FFFFFF"/>
    </w:rPr>
  </w:style>
  <w:style w:type="paragraph" w:customStyle="1" w:styleId="7-Tableau-Bullet">
    <w:name w:val="7-Tableau-Bullet"/>
    <w:basedOn w:val="62-Tableau-Text"/>
    <w:link w:val="7-Tableau-BulletCar"/>
    <w:rsid w:val="0048008B"/>
    <w:pPr>
      <w:numPr>
        <w:numId w:val="8"/>
      </w:numPr>
    </w:pPr>
  </w:style>
  <w:style w:type="paragraph" w:customStyle="1" w:styleId="62-Tableau-Text">
    <w:name w:val="6.2-Tableau-Text"/>
    <w:link w:val="62-Tableau-TextCarCar"/>
    <w:rsid w:val="0048008B"/>
    <w:rPr>
      <w:rFonts w:ascii="Arial" w:hAnsi="Arial"/>
      <w:spacing w:val="-2"/>
      <w:sz w:val="17"/>
      <w:szCs w:val="18"/>
    </w:rPr>
  </w:style>
  <w:style w:type="character" w:customStyle="1" w:styleId="62-Tableau-TextCarCar">
    <w:name w:val="6.2-Tableau-Text Car Car"/>
    <w:link w:val="62-Tableau-Text"/>
    <w:rsid w:val="0048008B"/>
    <w:rPr>
      <w:rFonts w:ascii="Arial" w:hAnsi="Arial"/>
      <w:spacing w:val="-2"/>
      <w:sz w:val="17"/>
      <w:szCs w:val="18"/>
      <w:lang w:val="en-US" w:eastAsia="en-US" w:bidi="ar-SA"/>
    </w:rPr>
  </w:style>
  <w:style w:type="character" w:customStyle="1" w:styleId="7-Tableau-BulletCar">
    <w:name w:val="7-Tableau-Bullet Car"/>
    <w:link w:val="7-Tableau-Bullet"/>
    <w:rsid w:val="0048008B"/>
    <w:rPr>
      <w:rFonts w:ascii="Arial" w:hAnsi="Arial" w:cs="Verdana"/>
      <w:spacing w:val="-2"/>
      <w:sz w:val="17"/>
      <w:szCs w:val="18"/>
    </w:rPr>
  </w:style>
  <w:style w:type="paragraph" w:customStyle="1" w:styleId="5-PlainTextColor">
    <w:name w:val="5-PlainTextColor"/>
    <w:basedOn w:val="5-PlainText"/>
    <w:link w:val="5-PlainTextColorCarCar"/>
    <w:rsid w:val="0048008B"/>
    <w:rPr>
      <w:color w:val="333399"/>
    </w:rPr>
  </w:style>
  <w:style w:type="character" w:customStyle="1" w:styleId="5-PlainTextColorCarCar">
    <w:name w:val="5-PlainTextColor Car Car"/>
    <w:link w:val="5-PlainTextColor"/>
    <w:rsid w:val="0048008B"/>
    <w:rPr>
      <w:rFonts w:ascii="NimbusSanNovTOTSemBol" w:hAnsi="NimbusSanNovTOTSemBol"/>
      <w:color w:val="333399"/>
      <w:sz w:val="22"/>
      <w:szCs w:val="18"/>
      <w:lang w:val="en-US" w:eastAsia="en-US"/>
    </w:rPr>
  </w:style>
  <w:style w:type="paragraph" w:customStyle="1" w:styleId="2-Title-top">
    <w:name w:val="2-Title-top"/>
    <w:basedOn w:val="Normal"/>
    <w:link w:val="2-Title-topCarCar"/>
    <w:rsid w:val="0048008B"/>
    <w:pPr>
      <w:spacing w:before="240" w:after="120"/>
    </w:pPr>
    <w:rPr>
      <w:rFonts w:ascii="NimbusSanNovTOTLig" w:hAnsi="NimbusSanNovTOTLig"/>
      <w:b/>
      <w:color w:val="333399"/>
      <w:spacing w:val="6"/>
      <w:sz w:val="36"/>
      <w:szCs w:val="36"/>
      <w:lang w:val="en-US" w:eastAsia="en-US"/>
    </w:rPr>
  </w:style>
  <w:style w:type="paragraph" w:customStyle="1" w:styleId="5-plainTextContact">
    <w:name w:val="5-plain Text Contact"/>
    <w:basedOn w:val="5-PlainText"/>
    <w:next w:val="5-PlainText"/>
    <w:semiHidden/>
    <w:rsid w:val="0048008B"/>
    <w:pPr>
      <w:spacing w:before="0" w:after="0"/>
    </w:pPr>
  </w:style>
  <w:style w:type="character" w:customStyle="1" w:styleId="2-Title-topCarCar">
    <w:name w:val="2-Title-top Car Car"/>
    <w:link w:val="2-Title-top"/>
    <w:rsid w:val="0048008B"/>
    <w:rPr>
      <w:rFonts w:ascii="NimbusSanNovTOTLig" w:hAnsi="NimbusSanNovTOTLig" w:cs="Arial"/>
      <w:b/>
      <w:color w:val="333399"/>
      <w:spacing w:val="6"/>
      <w:sz w:val="36"/>
      <w:szCs w:val="36"/>
      <w:lang w:val="en-US" w:eastAsia="en-US"/>
    </w:rPr>
  </w:style>
  <w:style w:type="paragraph" w:customStyle="1" w:styleId="62-Tableau-text0">
    <w:name w:val="6.2-Tableau-text"/>
    <w:link w:val="62-Tableau-textCarCar0"/>
    <w:rsid w:val="0048008B"/>
    <w:rPr>
      <w:rFonts w:ascii="Arial" w:hAnsi="Arial"/>
      <w:spacing w:val="-2"/>
      <w:sz w:val="17"/>
      <w:szCs w:val="18"/>
    </w:rPr>
  </w:style>
  <w:style w:type="character" w:customStyle="1" w:styleId="62-Tableau-textCarCar0">
    <w:name w:val="6.2-Tableau-text Car Car"/>
    <w:link w:val="62-Tableau-text0"/>
    <w:rsid w:val="0048008B"/>
    <w:rPr>
      <w:rFonts w:ascii="Arial" w:hAnsi="Arial"/>
      <w:spacing w:val="-2"/>
      <w:sz w:val="17"/>
      <w:szCs w:val="18"/>
      <w:lang w:val="en-US" w:eastAsia="en-US" w:bidi="ar-SA"/>
    </w:rPr>
  </w:style>
  <w:style w:type="paragraph" w:customStyle="1" w:styleId="5-plainText0">
    <w:name w:val="5-plainText"/>
    <w:basedOn w:val="Normal"/>
    <w:link w:val="5-plainTextCarCar0"/>
    <w:rsid w:val="0048008B"/>
    <w:pPr>
      <w:spacing w:before="60" w:after="80" w:line="216" w:lineRule="auto"/>
      <w:jc w:val="both"/>
    </w:pPr>
    <w:rPr>
      <w:rFonts w:ascii="NimbusSanNovTOTSemBol" w:hAnsi="NimbusSanNovTOTSemBol"/>
      <w:sz w:val="22"/>
      <w:szCs w:val="18"/>
      <w:lang w:val="en-US" w:eastAsia="en-US"/>
    </w:rPr>
  </w:style>
  <w:style w:type="character" w:customStyle="1" w:styleId="5-plainTextCarCar0">
    <w:name w:val="5-plainText Car Car"/>
    <w:link w:val="5-plainText0"/>
    <w:rsid w:val="0048008B"/>
    <w:rPr>
      <w:rFonts w:ascii="NimbusSanNovTOTSemBol" w:hAnsi="NimbusSanNovTOTSemBol"/>
      <w:sz w:val="22"/>
      <w:szCs w:val="18"/>
      <w:lang w:val="en-US" w:eastAsia="en-US"/>
    </w:rPr>
  </w:style>
  <w:style w:type="paragraph" w:customStyle="1" w:styleId="Style5-plainTextNimbusSanNovTOT24ptGrasCouleurpersonnal">
    <w:name w:val="Style 5-plainText + NimbusSanNovTOT 24 pt Gras Couleur personnal..."/>
    <w:basedOn w:val="5-plainText0"/>
    <w:rsid w:val="0048008B"/>
    <w:rPr>
      <w:rFonts w:ascii="NimbusSanNovTOT" w:hAnsi="NimbusSanNovTOT"/>
      <w:b/>
      <w:bCs/>
      <w:color w:val="990000"/>
      <w:sz w:val="48"/>
    </w:rPr>
  </w:style>
  <w:style w:type="paragraph" w:customStyle="1" w:styleId="61-tableau-title0">
    <w:name w:val="61-tableau-title"/>
    <w:basedOn w:val="Normal"/>
    <w:rsid w:val="0048008B"/>
    <w:rPr>
      <w:rFonts w:ascii="Arial" w:hAnsi="Arial" w:cs="Arial"/>
      <w:b/>
      <w:bCs/>
      <w:color w:val="FFFFFF"/>
      <w:spacing w:val="-2"/>
      <w:sz w:val="17"/>
      <w:szCs w:val="17"/>
      <w:lang w:val="fr-CA" w:eastAsia="fr-CA"/>
    </w:rPr>
  </w:style>
  <w:style w:type="paragraph" w:customStyle="1" w:styleId="7-tableau-bullet0">
    <w:name w:val="7-tableau-bullet"/>
    <w:basedOn w:val="Normal"/>
    <w:rsid w:val="0048008B"/>
    <w:pPr>
      <w:tabs>
        <w:tab w:val="num" w:pos="170"/>
      </w:tabs>
      <w:ind w:left="720" w:hanging="360"/>
    </w:pPr>
    <w:rPr>
      <w:rFonts w:ascii="Arial" w:hAnsi="Arial" w:cs="Arial"/>
      <w:spacing w:val="-2"/>
      <w:sz w:val="18"/>
      <w:szCs w:val="18"/>
      <w:lang w:val="fr-CA" w:eastAsia="fr-CA"/>
    </w:rPr>
  </w:style>
  <w:style w:type="paragraph" w:customStyle="1" w:styleId="62-tableau-text1">
    <w:name w:val="62-tableau-text"/>
    <w:basedOn w:val="Normal"/>
    <w:rsid w:val="0048008B"/>
    <w:rPr>
      <w:rFonts w:ascii="Arial" w:hAnsi="Arial" w:cs="Arial"/>
      <w:spacing w:val="-2"/>
      <w:sz w:val="17"/>
      <w:szCs w:val="17"/>
      <w:lang w:val="fr-CA" w:eastAsia="fr-CA"/>
    </w:rPr>
  </w:style>
  <w:style w:type="paragraph" w:customStyle="1" w:styleId="4-subtitle">
    <w:name w:val="4-subtitle"/>
    <w:basedOn w:val="Normal"/>
    <w:rsid w:val="0048008B"/>
    <w:pPr>
      <w:spacing w:before="200" w:after="60"/>
    </w:pPr>
    <w:rPr>
      <w:rFonts w:ascii="NimbusSanNovTOTSemBol" w:hAnsi="NimbusSanNovTOTSemBol"/>
      <w:color w:val="960000"/>
      <w:spacing w:val="-2"/>
      <w:sz w:val="35"/>
      <w:szCs w:val="35"/>
      <w:lang w:val="fr-CA" w:eastAsia="fr-CA"/>
    </w:rPr>
  </w:style>
  <w:style w:type="character" w:customStyle="1" w:styleId="4-SubtitleCarCar">
    <w:name w:val="4-Subtitle Car Car"/>
    <w:link w:val="4-Subtitle0"/>
    <w:rsid w:val="0018514D"/>
    <w:rPr>
      <w:rFonts w:ascii="NimbusSanNovTOTSemBol" w:hAnsi="NimbusSanNovTOTSemBol" w:cs="Arial"/>
      <w:spacing w:val="-2"/>
      <w:sz w:val="27"/>
      <w:szCs w:val="27"/>
      <w:lang w:val="en-US" w:eastAsia="en-US"/>
    </w:rPr>
  </w:style>
  <w:style w:type="paragraph" w:customStyle="1" w:styleId="4-Subtitle0">
    <w:name w:val="4-Subtitle"/>
    <w:basedOn w:val="Normal"/>
    <w:link w:val="4-SubtitleCarCar"/>
    <w:rsid w:val="0018514D"/>
    <w:pPr>
      <w:tabs>
        <w:tab w:val="left" w:pos="284"/>
      </w:tabs>
      <w:spacing w:before="200" w:after="60"/>
    </w:pPr>
    <w:rPr>
      <w:rFonts w:ascii="NimbusSanNovTOTSemBol" w:hAnsi="NimbusSanNovTOTSemBol"/>
      <w:spacing w:val="-2"/>
      <w:sz w:val="27"/>
      <w:szCs w:val="27"/>
      <w:lang w:val="en-US" w:eastAsia="en-US"/>
    </w:rPr>
  </w:style>
  <w:style w:type="paragraph" w:customStyle="1" w:styleId="5-noms">
    <w:name w:val="5-noms"/>
    <w:basedOn w:val="Normal"/>
    <w:link w:val="5-nomsCar"/>
    <w:rsid w:val="0018514D"/>
    <w:pPr>
      <w:spacing w:before="120" w:after="40" w:line="216" w:lineRule="auto"/>
      <w:jc w:val="both"/>
    </w:pPr>
    <w:rPr>
      <w:rFonts w:ascii="NimbusSanNovTOTSemBol" w:hAnsi="NimbusSanNovTOTSemBol"/>
      <w:b/>
      <w:color w:val="CF0072"/>
      <w:sz w:val="22"/>
      <w:szCs w:val="18"/>
      <w:lang w:val="en-US" w:eastAsia="en-US"/>
    </w:rPr>
  </w:style>
  <w:style w:type="character" w:customStyle="1" w:styleId="5-nomsCar">
    <w:name w:val="5-noms Car"/>
    <w:link w:val="5-noms"/>
    <w:rsid w:val="0018514D"/>
    <w:rPr>
      <w:rFonts w:ascii="NimbusSanNovTOTSemBol" w:hAnsi="NimbusSanNovTOTSemBol"/>
      <w:b/>
      <w:color w:val="CF0072"/>
      <w:sz w:val="22"/>
      <w:szCs w:val="18"/>
      <w:lang w:val="en-US" w:eastAsia="en-US"/>
    </w:rPr>
  </w:style>
  <w:style w:type="paragraph" w:customStyle="1" w:styleId="5-plainTextColored">
    <w:name w:val="5-plainTextColored"/>
    <w:basedOn w:val="5-plainText0"/>
    <w:link w:val="5-plainTextColoredCarCar"/>
    <w:rsid w:val="0018514D"/>
    <w:pPr>
      <w:spacing w:after="120" w:line="240" w:lineRule="auto"/>
    </w:pPr>
    <w:rPr>
      <w:color w:val="960000"/>
      <w:sz w:val="28"/>
    </w:rPr>
  </w:style>
  <w:style w:type="character" w:customStyle="1" w:styleId="5-plainTextColoredCarCar">
    <w:name w:val="5-plainTextColored Car Car"/>
    <w:link w:val="5-plainTextColored"/>
    <w:rsid w:val="0018514D"/>
    <w:rPr>
      <w:rFonts w:ascii="NimbusSanNovTOTSemBol" w:hAnsi="NimbusSanNovTOTSemBol"/>
      <w:color w:val="960000"/>
      <w:sz w:val="28"/>
      <w:szCs w:val="18"/>
      <w:lang w:val="en-US" w:eastAsia="en-US"/>
    </w:rPr>
  </w:style>
  <w:style w:type="paragraph" w:customStyle="1" w:styleId="MediumGrid1-Accent21">
    <w:name w:val="Medium Grid 1 - Accent 21"/>
    <w:basedOn w:val="Normal"/>
    <w:uiPriority w:val="34"/>
    <w:qFormat/>
    <w:rsid w:val="00FE059E"/>
    <w:pPr>
      <w:ind w:left="708"/>
    </w:pPr>
    <w:rPr>
      <w:lang w:val="en-CA" w:eastAsia="en-US"/>
    </w:rPr>
  </w:style>
  <w:style w:type="table" w:styleId="MediumList1-Accent4">
    <w:name w:val="Medium List 1 Accent 4"/>
    <w:basedOn w:val="TableNormal"/>
    <w:uiPriority w:val="61"/>
    <w:rsid w:val="00FE059E"/>
    <w:rPr>
      <w:rFonts w:ascii="Calibri" w:hAnsi="Calibri"/>
      <w:sz w:val="22"/>
      <w:szCs w:val="22"/>
      <w:lang w:val="fr-FR"/>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ClauseLevel1">
    <w:name w:val="Clause Level 1"/>
    <w:basedOn w:val="Normal"/>
    <w:next w:val="Normal"/>
    <w:link w:val="ClauseLevel1Char"/>
    <w:uiPriority w:val="99"/>
    <w:rsid w:val="00A0562C"/>
    <w:pPr>
      <w:widowControl w:val="0"/>
      <w:numPr>
        <w:numId w:val="9"/>
      </w:numPr>
      <w:spacing w:after="80"/>
      <w:jc w:val="both"/>
      <w:outlineLvl w:val="0"/>
    </w:pPr>
    <w:rPr>
      <w:rFonts w:ascii="Calibri" w:eastAsia="SimSun" w:hAnsi="Calibri"/>
      <w:iCs/>
      <w:szCs w:val="22"/>
    </w:rPr>
  </w:style>
  <w:style w:type="paragraph" w:customStyle="1" w:styleId="ClauseLevel2">
    <w:name w:val="Clause Level 2"/>
    <w:basedOn w:val="ClauseLevel1"/>
    <w:uiPriority w:val="99"/>
    <w:rsid w:val="00A0562C"/>
    <w:pPr>
      <w:numPr>
        <w:ilvl w:val="1"/>
      </w:numPr>
      <w:tabs>
        <w:tab w:val="clear" w:pos="1008"/>
        <w:tab w:val="num" w:pos="360"/>
        <w:tab w:val="num" w:pos="1785"/>
      </w:tabs>
      <w:ind w:left="1785" w:hanging="360"/>
      <w:outlineLvl w:val="1"/>
    </w:pPr>
  </w:style>
  <w:style w:type="paragraph" w:customStyle="1" w:styleId="ClauseLevel3">
    <w:name w:val="Clause Level 3"/>
    <w:basedOn w:val="ClauseLevel2"/>
    <w:uiPriority w:val="99"/>
    <w:rsid w:val="00A0562C"/>
    <w:pPr>
      <w:numPr>
        <w:ilvl w:val="2"/>
      </w:numPr>
      <w:tabs>
        <w:tab w:val="clear" w:pos="1512"/>
        <w:tab w:val="num" w:pos="360"/>
        <w:tab w:val="num" w:pos="2505"/>
      </w:tabs>
      <w:ind w:left="2505" w:hanging="180"/>
      <w:outlineLvl w:val="2"/>
    </w:pPr>
  </w:style>
  <w:style w:type="paragraph" w:customStyle="1" w:styleId="ClauseLevel4">
    <w:name w:val="Clause Level 4"/>
    <w:basedOn w:val="ClauseLevel3"/>
    <w:uiPriority w:val="99"/>
    <w:rsid w:val="00A0562C"/>
    <w:pPr>
      <w:numPr>
        <w:ilvl w:val="3"/>
      </w:numPr>
      <w:tabs>
        <w:tab w:val="clear" w:pos="2016"/>
        <w:tab w:val="num" w:pos="360"/>
        <w:tab w:val="num" w:pos="1785"/>
        <w:tab w:val="num" w:pos="3225"/>
      </w:tabs>
      <w:ind w:left="3225" w:hanging="360"/>
      <w:jc w:val="left"/>
      <w:outlineLvl w:val="3"/>
    </w:pPr>
    <w:rPr>
      <w:szCs w:val="18"/>
    </w:rPr>
  </w:style>
  <w:style w:type="character" w:customStyle="1" w:styleId="ClauseLevel1Char">
    <w:name w:val="Clause Level 1 Char"/>
    <w:link w:val="ClauseLevel1"/>
    <w:uiPriority w:val="99"/>
    <w:locked/>
    <w:rsid w:val="00A0562C"/>
    <w:rPr>
      <w:rFonts w:ascii="Calibri" w:eastAsia="SimSun" w:hAnsi="Calibri"/>
      <w:iCs/>
      <w:szCs w:val="22"/>
    </w:rPr>
  </w:style>
  <w:style w:type="character" w:customStyle="1" w:styleId="Heading3Char">
    <w:name w:val="Heading 3 Char"/>
    <w:link w:val="Heading3"/>
    <w:semiHidden/>
    <w:rsid w:val="00CF3E9D"/>
    <w:rPr>
      <w:rFonts w:ascii="Cambria" w:hAnsi="Cambria"/>
      <w:b/>
      <w:bCs/>
      <w:sz w:val="26"/>
      <w:szCs w:val="26"/>
      <w:lang w:val="it-IT" w:eastAsia="it-IT"/>
    </w:rPr>
  </w:style>
  <w:style w:type="character" w:customStyle="1" w:styleId="SubtleEmphasis1">
    <w:name w:val="Subtle Emphasis1"/>
    <w:qFormat/>
    <w:rsid w:val="00463538"/>
    <w:rPr>
      <w:rFonts w:cs="Times New Roman"/>
      <w:i/>
      <w:color w:val="292944"/>
    </w:rPr>
  </w:style>
  <w:style w:type="character" w:styleId="Emphasis">
    <w:name w:val="Emphasis"/>
    <w:qFormat/>
    <w:rsid w:val="00463538"/>
    <w:rPr>
      <w:rFonts w:cs="Times New Roman"/>
      <w:caps/>
      <w:color w:val="292944"/>
      <w:spacing w:val="5"/>
    </w:rPr>
  </w:style>
  <w:style w:type="paragraph" w:styleId="Title">
    <w:name w:val="Title"/>
    <w:basedOn w:val="Normal"/>
    <w:next w:val="Normal"/>
    <w:link w:val="TitleChar"/>
    <w:qFormat/>
    <w:rsid w:val="00463538"/>
    <w:pPr>
      <w:suppressAutoHyphens/>
      <w:spacing w:before="720" w:after="200" w:line="276" w:lineRule="auto"/>
    </w:pPr>
    <w:rPr>
      <w:rFonts w:ascii="Calibri" w:hAnsi="Calibri"/>
      <w:caps/>
      <w:color w:val="53548A"/>
      <w:spacing w:val="10"/>
      <w:kern w:val="1"/>
      <w:sz w:val="52"/>
      <w:szCs w:val="52"/>
      <w:lang w:eastAsia="ar-SA"/>
    </w:rPr>
  </w:style>
  <w:style w:type="character" w:customStyle="1" w:styleId="TitleChar">
    <w:name w:val="Title Char"/>
    <w:link w:val="Title"/>
    <w:rsid w:val="00463538"/>
    <w:rPr>
      <w:rFonts w:ascii="Calibri" w:hAnsi="Calibri" w:cs="Calibri"/>
      <w:caps/>
      <w:color w:val="53548A"/>
      <w:spacing w:val="10"/>
      <w:kern w:val="1"/>
      <w:sz w:val="52"/>
      <w:szCs w:val="52"/>
      <w:lang w:eastAsia="ar-SA"/>
    </w:rPr>
  </w:style>
  <w:style w:type="paragraph" w:customStyle="1" w:styleId="NoSpacing1">
    <w:name w:val="No Spacing1"/>
    <w:basedOn w:val="Normal"/>
    <w:qFormat/>
    <w:rsid w:val="00463538"/>
    <w:pPr>
      <w:suppressAutoHyphens/>
    </w:pPr>
    <w:rPr>
      <w:rFonts w:ascii="Calibri" w:hAnsi="Calibri" w:cs="Calibri"/>
      <w:szCs w:val="20"/>
      <w:lang w:val="en-US" w:eastAsia="ar-SA"/>
    </w:rPr>
  </w:style>
  <w:style w:type="character" w:customStyle="1" w:styleId="FooterChar">
    <w:name w:val="Footer Char"/>
    <w:link w:val="Footer"/>
    <w:uiPriority w:val="99"/>
    <w:rsid w:val="00972A6B"/>
    <w:rPr>
      <w:sz w:val="24"/>
      <w:szCs w:val="24"/>
      <w:lang w:val="it-IT" w:eastAsia="it-IT"/>
    </w:rPr>
  </w:style>
  <w:style w:type="paragraph" w:customStyle="1" w:styleId="MediumList2-Accent21">
    <w:name w:val="Medium List 2 - Accent 21"/>
    <w:hidden/>
    <w:uiPriority w:val="71"/>
    <w:rsid w:val="009C6A1F"/>
    <w:rPr>
      <w:sz w:val="24"/>
      <w:szCs w:val="24"/>
      <w:lang w:val="it-IT" w:eastAsia="it-IT"/>
    </w:rPr>
  </w:style>
  <w:style w:type="paragraph" w:customStyle="1" w:styleId="ColorfulShading-Accent11">
    <w:name w:val="Colorful Shading - Accent 11"/>
    <w:hidden/>
    <w:uiPriority w:val="99"/>
    <w:semiHidden/>
    <w:rsid w:val="001A69E5"/>
    <w:rPr>
      <w:szCs w:val="24"/>
      <w:lang w:val="it-IT" w:eastAsia="it-IT"/>
    </w:rPr>
  </w:style>
  <w:style w:type="paragraph" w:styleId="ListParagraph">
    <w:name w:val="List Paragraph"/>
    <w:basedOn w:val="Normal"/>
    <w:uiPriority w:val="34"/>
    <w:qFormat/>
    <w:rsid w:val="008257C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C6A1F"/>
    <w:rPr>
      <w:szCs w:val="24"/>
      <w:lang w:val="it-IT" w:eastAsia="it-IT"/>
    </w:rPr>
  </w:style>
  <w:style w:type="paragraph" w:styleId="Heading1">
    <w:name w:val="heading 1"/>
    <w:basedOn w:val="Normal"/>
    <w:next w:val="Normal"/>
    <w:qFormat/>
    <w:rsid w:val="00A14BF5"/>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CE4B33"/>
    <w:pPr>
      <w:keepNext/>
      <w:spacing w:before="240" w:after="60"/>
      <w:ind w:left="720"/>
      <w:jc w:val="both"/>
      <w:outlineLvl w:val="1"/>
    </w:pPr>
    <w:rPr>
      <w:rFonts w:ascii="Arial" w:hAnsi="Arial" w:cs="Arial"/>
      <w:b/>
      <w:bCs/>
      <w:i/>
      <w:iCs/>
      <w:sz w:val="28"/>
      <w:szCs w:val="28"/>
      <w:lang w:val="en-GB" w:eastAsia="en-US"/>
    </w:rPr>
  </w:style>
  <w:style w:type="paragraph" w:styleId="Heading3">
    <w:name w:val="heading 3"/>
    <w:basedOn w:val="Normal"/>
    <w:next w:val="Normal"/>
    <w:link w:val="Heading3Char"/>
    <w:qFormat/>
    <w:rsid w:val="00CF3E9D"/>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375A5"/>
    <w:pPr>
      <w:tabs>
        <w:tab w:val="center" w:pos="4819"/>
        <w:tab w:val="right" w:pos="9638"/>
      </w:tabs>
    </w:pPr>
    <w:rPr>
      <w:sz w:val="24"/>
    </w:rPr>
  </w:style>
  <w:style w:type="character" w:styleId="PageNumber">
    <w:name w:val="page number"/>
    <w:basedOn w:val="DefaultParagraphFont"/>
    <w:rsid w:val="007375A5"/>
  </w:style>
  <w:style w:type="paragraph" w:styleId="DocumentMap">
    <w:name w:val="Document Map"/>
    <w:basedOn w:val="Normal"/>
    <w:semiHidden/>
    <w:rsid w:val="0059621C"/>
    <w:pPr>
      <w:shd w:val="clear" w:color="auto" w:fill="000080"/>
    </w:pPr>
    <w:rPr>
      <w:rFonts w:ascii="Tahoma" w:hAnsi="Tahoma" w:cs="Tahoma"/>
      <w:szCs w:val="20"/>
    </w:rPr>
  </w:style>
  <w:style w:type="table" w:styleId="TableGrid">
    <w:name w:val="Table Grid"/>
    <w:basedOn w:val="TableNormal"/>
    <w:rsid w:val="00CF1F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0440A6"/>
    <w:rPr>
      <w:rFonts w:ascii="Tahoma" w:hAnsi="Tahoma" w:cs="Tahoma"/>
      <w:sz w:val="16"/>
      <w:szCs w:val="16"/>
    </w:rPr>
  </w:style>
  <w:style w:type="character" w:styleId="CommentReference">
    <w:name w:val="annotation reference"/>
    <w:semiHidden/>
    <w:rsid w:val="000440A6"/>
    <w:rPr>
      <w:sz w:val="16"/>
      <w:szCs w:val="16"/>
    </w:rPr>
  </w:style>
  <w:style w:type="paragraph" w:styleId="CommentText">
    <w:name w:val="annotation text"/>
    <w:basedOn w:val="Normal"/>
    <w:link w:val="CommentTextChar"/>
    <w:semiHidden/>
    <w:rsid w:val="000440A6"/>
    <w:rPr>
      <w:szCs w:val="20"/>
    </w:rPr>
  </w:style>
  <w:style w:type="paragraph" w:styleId="CommentSubject">
    <w:name w:val="annotation subject"/>
    <w:basedOn w:val="CommentText"/>
    <w:next w:val="CommentText"/>
    <w:semiHidden/>
    <w:rsid w:val="000440A6"/>
    <w:rPr>
      <w:b/>
      <w:bCs/>
    </w:rPr>
  </w:style>
  <w:style w:type="paragraph" w:styleId="Header">
    <w:name w:val="header"/>
    <w:basedOn w:val="Normal"/>
    <w:rsid w:val="007359A5"/>
    <w:pPr>
      <w:tabs>
        <w:tab w:val="center" w:pos="4819"/>
        <w:tab w:val="right" w:pos="9638"/>
      </w:tabs>
    </w:pPr>
  </w:style>
  <w:style w:type="paragraph" w:customStyle="1" w:styleId="CharCharCharCharCharCharCharCharCharCharCharCharCharCharCharChar1">
    <w:name w:val="Char Char Char Char Char Char Char Char Char Char Char Char Char Char Char Char1"/>
    <w:basedOn w:val="Normal"/>
    <w:rsid w:val="00CE4B33"/>
    <w:pPr>
      <w:spacing w:after="160" w:line="240" w:lineRule="exact"/>
    </w:pPr>
    <w:rPr>
      <w:rFonts w:ascii="Verdana" w:hAnsi="Verdana"/>
      <w:szCs w:val="20"/>
      <w:lang w:val="en-US" w:eastAsia="en-US"/>
    </w:rPr>
  </w:style>
  <w:style w:type="paragraph" w:styleId="HTMLPreformatted">
    <w:name w:val="HTML Preformatted"/>
    <w:basedOn w:val="Normal"/>
    <w:rsid w:val="002A0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15"/>
      <w:szCs w:val="15"/>
    </w:rPr>
  </w:style>
  <w:style w:type="character" w:styleId="Hyperlink">
    <w:name w:val="Hyperlink"/>
    <w:rsid w:val="00DD5680"/>
    <w:rPr>
      <w:color w:val="0000FF"/>
      <w:u w:val="single"/>
    </w:rPr>
  </w:style>
  <w:style w:type="paragraph" w:customStyle="1" w:styleId="ListParagraph1">
    <w:name w:val="List Paragraph1"/>
    <w:basedOn w:val="Normal"/>
    <w:uiPriority w:val="34"/>
    <w:qFormat/>
    <w:rsid w:val="00864FA5"/>
    <w:pPr>
      <w:ind w:left="708"/>
    </w:pPr>
  </w:style>
  <w:style w:type="paragraph" w:customStyle="1" w:styleId="Revision1">
    <w:name w:val="Revision1"/>
    <w:hidden/>
    <w:uiPriority w:val="99"/>
    <w:semiHidden/>
    <w:rsid w:val="00884D14"/>
    <w:rPr>
      <w:sz w:val="24"/>
      <w:szCs w:val="24"/>
      <w:lang w:val="it-IT" w:eastAsia="it-IT"/>
    </w:rPr>
  </w:style>
  <w:style w:type="character" w:customStyle="1" w:styleId="CommentTextChar">
    <w:name w:val="Comment Text Char"/>
    <w:link w:val="CommentText"/>
    <w:semiHidden/>
    <w:rsid w:val="00451E43"/>
    <w:rPr>
      <w:lang w:val="it-IT" w:eastAsia="it-IT" w:bidi="ar-SA"/>
    </w:rPr>
  </w:style>
  <w:style w:type="paragraph" w:styleId="BodyText">
    <w:name w:val="Body Text"/>
    <w:basedOn w:val="Normal"/>
    <w:link w:val="BodyTextChar"/>
    <w:rsid w:val="00285B56"/>
    <w:pPr>
      <w:autoSpaceDE w:val="0"/>
      <w:autoSpaceDN w:val="0"/>
      <w:adjustRightInd w:val="0"/>
      <w:jc w:val="both"/>
    </w:pPr>
    <w:rPr>
      <w:rFonts w:ascii="Helvetica" w:eastAsia="MS Mincho" w:hAnsi="Helvetica"/>
      <w:sz w:val="25"/>
      <w:szCs w:val="20"/>
      <w:lang w:val="en-GB" w:eastAsia="fr-FR"/>
    </w:rPr>
  </w:style>
  <w:style w:type="character" w:customStyle="1" w:styleId="BodyTextChar">
    <w:name w:val="Body Text Char"/>
    <w:link w:val="BodyText"/>
    <w:rsid w:val="00285B56"/>
    <w:rPr>
      <w:rFonts w:ascii="Helvetica" w:eastAsia="MS Mincho" w:hAnsi="Helvetica"/>
      <w:sz w:val="25"/>
      <w:lang w:val="en-GB" w:eastAsia="fr-FR"/>
    </w:rPr>
  </w:style>
  <w:style w:type="paragraph" w:customStyle="1" w:styleId="FreeForm">
    <w:name w:val="Free Form"/>
    <w:rsid w:val="00A53883"/>
    <w:rPr>
      <w:rFonts w:ascii="Helvetica" w:eastAsia="ヒラギノ角ゴ Pro W3" w:hAnsi="Helvetica"/>
      <w:color w:val="000000"/>
      <w:sz w:val="24"/>
      <w:lang w:eastAsia="it-IT"/>
    </w:rPr>
  </w:style>
  <w:style w:type="paragraph" w:customStyle="1" w:styleId="BodyTextSingleInd">
    <w:name w:val="Body Text_Single_Ind"/>
    <w:rsid w:val="00B915C7"/>
    <w:pPr>
      <w:tabs>
        <w:tab w:val="left" w:pos="720"/>
        <w:tab w:val="left" w:pos="1440"/>
        <w:tab w:val="left" w:pos="2160"/>
      </w:tabs>
      <w:spacing w:before="240"/>
      <w:ind w:firstLine="1440"/>
    </w:pPr>
    <w:rPr>
      <w:sz w:val="24"/>
    </w:rPr>
  </w:style>
  <w:style w:type="character" w:customStyle="1" w:styleId="B">
    <w:name w:val="B"/>
    <w:rsid w:val="000958B0"/>
    <w:rPr>
      <w:b/>
      <w:bCs/>
    </w:rPr>
  </w:style>
  <w:style w:type="paragraph" w:customStyle="1" w:styleId="1-BigTitle">
    <w:name w:val="1-BigTitle"/>
    <w:basedOn w:val="Normal"/>
    <w:link w:val="1-BigTitleCar"/>
    <w:rsid w:val="0048008B"/>
    <w:pPr>
      <w:tabs>
        <w:tab w:val="right" w:pos="8789"/>
      </w:tabs>
      <w:spacing w:after="320"/>
    </w:pPr>
    <w:rPr>
      <w:rFonts w:ascii="NimbusSanNovTOT" w:hAnsi="NimbusSanNovTOT"/>
      <w:b/>
      <w:spacing w:val="-2"/>
      <w:sz w:val="54"/>
      <w:szCs w:val="48"/>
      <w:u w:val="single" w:color="808080"/>
      <w:lang w:val="en-US" w:eastAsia="en-US"/>
    </w:rPr>
  </w:style>
  <w:style w:type="character" w:customStyle="1" w:styleId="1-BigTitleCar">
    <w:name w:val="1-BigTitle Car"/>
    <w:link w:val="1-BigTitle"/>
    <w:rsid w:val="0048008B"/>
    <w:rPr>
      <w:rFonts w:ascii="NimbusSanNovTOT" w:hAnsi="NimbusSanNovTOT" w:cs="Arial"/>
      <w:b/>
      <w:spacing w:val="-2"/>
      <w:sz w:val="54"/>
      <w:szCs w:val="48"/>
      <w:u w:val="single" w:color="808080"/>
      <w:lang w:val="en-US" w:eastAsia="en-US"/>
    </w:rPr>
  </w:style>
  <w:style w:type="paragraph" w:customStyle="1" w:styleId="5-PlainText">
    <w:name w:val="5-PlainText"/>
    <w:basedOn w:val="Normal"/>
    <w:link w:val="5-PlainTextCarCar"/>
    <w:rsid w:val="0048008B"/>
    <w:pPr>
      <w:spacing w:before="60" w:after="80" w:line="216" w:lineRule="auto"/>
      <w:jc w:val="both"/>
    </w:pPr>
    <w:rPr>
      <w:rFonts w:ascii="NimbusSanNovTOTSemBol" w:hAnsi="NimbusSanNovTOTSemBol"/>
      <w:sz w:val="22"/>
      <w:szCs w:val="18"/>
      <w:lang w:val="en-US" w:eastAsia="en-US"/>
    </w:rPr>
  </w:style>
  <w:style w:type="character" w:customStyle="1" w:styleId="5-PlainTextCarCar">
    <w:name w:val="5-PlainText Car Car"/>
    <w:link w:val="5-PlainText"/>
    <w:rsid w:val="0048008B"/>
    <w:rPr>
      <w:rFonts w:ascii="NimbusSanNovTOTSemBol" w:hAnsi="NimbusSanNovTOTSemBol"/>
      <w:sz w:val="22"/>
      <w:szCs w:val="18"/>
      <w:lang w:val="en-US" w:eastAsia="en-US"/>
    </w:rPr>
  </w:style>
  <w:style w:type="paragraph" w:customStyle="1" w:styleId="8-BulletText">
    <w:name w:val="8-BulletText"/>
    <w:basedOn w:val="5-PlainText"/>
    <w:link w:val="8-BulletTextCarCar"/>
    <w:rsid w:val="0048008B"/>
    <w:pPr>
      <w:numPr>
        <w:numId w:val="7"/>
      </w:numPr>
      <w:tabs>
        <w:tab w:val="left" w:pos="567"/>
        <w:tab w:val="right" w:pos="3969"/>
      </w:tabs>
      <w:spacing w:before="40" w:after="40" w:line="204" w:lineRule="auto"/>
      <w:jc w:val="left"/>
    </w:pPr>
    <w:rPr>
      <w:szCs w:val="17"/>
      <w:lang w:val="x-none" w:eastAsia="x-none"/>
    </w:rPr>
  </w:style>
  <w:style w:type="character" w:customStyle="1" w:styleId="8-BulletTextCarCar">
    <w:name w:val="8-BulletText Car Car"/>
    <w:link w:val="8-BulletText"/>
    <w:rsid w:val="0048008B"/>
    <w:rPr>
      <w:rFonts w:ascii="NimbusSanNovTOTSemBol" w:hAnsi="NimbusSanNovTOTSemBol"/>
      <w:sz w:val="22"/>
      <w:szCs w:val="17"/>
    </w:rPr>
  </w:style>
  <w:style w:type="paragraph" w:customStyle="1" w:styleId="61-Tableau-Title">
    <w:name w:val="6.1-Tableau-Title"/>
    <w:basedOn w:val="62-Tableau-Text"/>
    <w:rsid w:val="0048008B"/>
    <w:rPr>
      <w:b/>
      <w:color w:val="FFFFFF"/>
    </w:rPr>
  </w:style>
  <w:style w:type="paragraph" w:customStyle="1" w:styleId="7-Tableau-Bullet">
    <w:name w:val="7-Tableau-Bullet"/>
    <w:basedOn w:val="62-Tableau-Text"/>
    <w:link w:val="7-Tableau-BulletCar"/>
    <w:rsid w:val="0048008B"/>
    <w:pPr>
      <w:numPr>
        <w:numId w:val="8"/>
      </w:numPr>
    </w:pPr>
    <w:rPr>
      <w:lang w:val="x-none" w:eastAsia="x-none"/>
    </w:rPr>
  </w:style>
  <w:style w:type="paragraph" w:customStyle="1" w:styleId="62-Tableau-Text">
    <w:name w:val="6.2-Tableau-Text"/>
    <w:link w:val="62-Tableau-TextCarCar"/>
    <w:rsid w:val="0048008B"/>
    <w:rPr>
      <w:rFonts w:ascii="Arial" w:hAnsi="Arial"/>
      <w:spacing w:val="-2"/>
      <w:sz w:val="17"/>
      <w:szCs w:val="18"/>
    </w:rPr>
  </w:style>
  <w:style w:type="character" w:customStyle="1" w:styleId="62-Tableau-TextCarCar">
    <w:name w:val="6.2-Tableau-Text Car Car"/>
    <w:link w:val="62-Tableau-Text"/>
    <w:rsid w:val="0048008B"/>
    <w:rPr>
      <w:rFonts w:ascii="Arial" w:hAnsi="Arial"/>
      <w:spacing w:val="-2"/>
      <w:sz w:val="17"/>
      <w:szCs w:val="18"/>
      <w:lang w:val="en-US" w:eastAsia="en-US" w:bidi="ar-SA"/>
    </w:rPr>
  </w:style>
  <w:style w:type="character" w:customStyle="1" w:styleId="7-Tableau-BulletCar">
    <w:name w:val="7-Tableau-Bullet Car"/>
    <w:link w:val="7-Tableau-Bullet"/>
    <w:rsid w:val="0048008B"/>
    <w:rPr>
      <w:rFonts w:ascii="Arial" w:hAnsi="Arial" w:cs="Verdana"/>
      <w:spacing w:val="-2"/>
      <w:sz w:val="17"/>
      <w:szCs w:val="18"/>
    </w:rPr>
  </w:style>
  <w:style w:type="paragraph" w:customStyle="1" w:styleId="5-PlainTextColor">
    <w:name w:val="5-PlainTextColor"/>
    <w:basedOn w:val="5-PlainText"/>
    <w:link w:val="5-PlainTextColorCarCar"/>
    <w:rsid w:val="0048008B"/>
    <w:rPr>
      <w:color w:val="333399"/>
    </w:rPr>
  </w:style>
  <w:style w:type="character" w:customStyle="1" w:styleId="5-PlainTextColorCarCar">
    <w:name w:val="5-PlainTextColor Car Car"/>
    <w:link w:val="5-PlainTextColor"/>
    <w:rsid w:val="0048008B"/>
    <w:rPr>
      <w:rFonts w:ascii="NimbusSanNovTOTSemBol" w:hAnsi="NimbusSanNovTOTSemBol"/>
      <w:color w:val="333399"/>
      <w:sz w:val="22"/>
      <w:szCs w:val="18"/>
      <w:lang w:val="en-US" w:eastAsia="en-US"/>
    </w:rPr>
  </w:style>
  <w:style w:type="paragraph" w:customStyle="1" w:styleId="2-Title-top">
    <w:name w:val="2-Title-top"/>
    <w:basedOn w:val="Normal"/>
    <w:link w:val="2-Title-topCarCar"/>
    <w:rsid w:val="0048008B"/>
    <w:pPr>
      <w:spacing w:before="240" w:after="120"/>
    </w:pPr>
    <w:rPr>
      <w:rFonts w:ascii="NimbusSanNovTOTLig" w:hAnsi="NimbusSanNovTOTLig"/>
      <w:b/>
      <w:color w:val="333399"/>
      <w:spacing w:val="6"/>
      <w:sz w:val="36"/>
      <w:szCs w:val="36"/>
      <w:lang w:val="en-US" w:eastAsia="en-US"/>
    </w:rPr>
  </w:style>
  <w:style w:type="paragraph" w:customStyle="1" w:styleId="5-plainTextContact">
    <w:name w:val="5-plain Text Contact"/>
    <w:basedOn w:val="5-PlainText"/>
    <w:next w:val="5-PlainText"/>
    <w:semiHidden/>
    <w:rsid w:val="0048008B"/>
    <w:pPr>
      <w:spacing w:before="0" w:after="0"/>
    </w:pPr>
  </w:style>
  <w:style w:type="character" w:customStyle="1" w:styleId="2-Title-topCarCar">
    <w:name w:val="2-Title-top Car Car"/>
    <w:link w:val="2-Title-top"/>
    <w:rsid w:val="0048008B"/>
    <w:rPr>
      <w:rFonts w:ascii="NimbusSanNovTOTLig" w:hAnsi="NimbusSanNovTOTLig" w:cs="Arial"/>
      <w:b/>
      <w:color w:val="333399"/>
      <w:spacing w:val="6"/>
      <w:sz w:val="36"/>
      <w:szCs w:val="36"/>
      <w:lang w:val="en-US" w:eastAsia="en-US"/>
    </w:rPr>
  </w:style>
  <w:style w:type="paragraph" w:customStyle="1" w:styleId="62-Tableau-text0">
    <w:name w:val="6.2-Tableau-text"/>
    <w:link w:val="62-Tableau-textCarCar0"/>
    <w:rsid w:val="0048008B"/>
    <w:rPr>
      <w:rFonts w:ascii="Arial" w:hAnsi="Arial"/>
      <w:spacing w:val="-2"/>
      <w:sz w:val="17"/>
      <w:szCs w:val="18"/>
    </w:rPr>
  </w:style>
  <w:style w:type="character" w:customStyle="1" w:styleId="62-Tableau-textCarCar0">
    <w:name w:val="6.2-Tableau-text Car Car"/>
    <w:link w:val="62-Tableau-text0"/>
    <w:rsid w:val="0048008B"/>
    <w:rPr>
      <w:rFonts w:ascii="Arial" w:hAnsi="Arial"/>
      <w:spacing w:val="-2"/>
      <w:sz w:val="17"/>
      <w:szCs w:val="18"/>
      <w:lang w:val="en-US" w:eastAsia="en-US" w:bidi="ar-SA"/>
    </w:rPr>
  </w:style>
  <w:style w:type="paragraph" w:customStyle="1" w:styleId="5-plainText0">
    <w:name w:val="5-plainText"/>
    <w:basedOn w:val="Normal"/>
    <w:link w:val="5-plainTextCarCar0"/>
    <w:rsid w:val="0048008B"/>
    <w:pPr>
      <w:spacing w:before="60" w:after="80" w:line="216" w:lineRule="auto"/>
      <w:jc w:val="both"/>
    </w:pPr>
    <w:rPr>
      <w:rFonts w:ascii="NimbusSanNovTOTSemBol" w:hAnsi="NimbusSanNovTOTSemBol"/>
      <w:sz w:val="22"/>
      <w:szCs w:val="18"/>
      <w:lang w:val="en-US" w:eastAsia="en-US"/>
    </w:rPr>
  </w:style>
  <w:style w:type="character" w:customStyle="1" w:styleId="5-plainTextCarCar0">
    <w:name w:val="5-plainText Car Car"/>
    <w:link w:val="5-plainText0"/>
    <w:rsid w:val="0048008B"/>
    <w:rPr>
      <w:rFonts w:ascii="NimbusSanNovTOTSemBol" w:hAnsi="NimbusSanNovTOTSemBol"/>
      <w:sz w:val="22"/>
      <w:szCs w:val="18"/>
      <w:lang w:val="en-US" w:eastAsia="en-US"/>
    </w:rPr>
  </w:style>
  <w:style w:type="paragraph" w:customStyle="1" w:styleId="Style5-plainTextNimbusSanNovTOT24ptGrasCouleurpersonnal">
    <w:name w:val="Style 5-plainText + NimbusSanNovTOT 24 pt Gras Couleur personnal..."/>
    <w:basedOn w:val="5-plainText0"/>
    <w:rsid w:val="0048008B"/>
    <w:rPr>
      <w:rFonts w:ascii="NimbusSanNovTOT" w:hAnsi="NimbusSanNovTOT"/>
      <w:b/>
      <w:bCs/>
      <w:color w:val="990000"/>
      <w:sz w:val="48"/>
    </w:rPr>
  </w:style>
  <w:style w:type="paragraph" w:customStyle="1" w:styleId="61-tableau-title0">
    <w:name w:val="61-tableau-title"/>
    <w:basedOn w:val="Normal"/>
    <w:rsid w:val="0048008B"/>
    <w:rPr>
      <w:rFonts w:ascii="Arial" w:hAnsi="Arial" w:cs="Arial"/>
      <w:b/>
      <w:bCs/>
      <w:color w:val="FFFFFF"/>
      <w:spacing w:val="-2"/>
      <w:sz w:val="17"/>
      <w:szCs w:val="17"/>
      <w:lang w:val="fr-CA" w:eastAsia="fr-CA"/>
    </w:rPr>
  </w:style>
  <w:style w:type="paragraph" w:customStyle="1" w:styleId="7-tableau-bullet0">
    <w:name w:val="7-tableau-bullet"/>
    <w:basedOn w:val="Normal"/>
    <w:rsid w:val="0048008B"/>
    <w:pPr>
      <w:tabs>
        <w:tab w:val="num" w:pos="170"/>
      </w:tabs>
      <w:ind w:left="720" w:hanging="360"/>
    </w:pPr>
    <w:rPr>
      <w:rFonts w:ascii="Arial" w:hAnsi="Arial" w:cs="Arial"/>
      <w:spacing w:val="-2"/>
      <w:sz w:val="18"/>
      <w:szCs w:val="18"/>
      <w:lang w:val="fr-CA" w:eastAsia="fr-CA"/>
    </w:rPr>
  </w:style>
  <w:style w:type="paragraph" w:customStyle="1" w:styleId="62-tableau-text1">
    <w:name w:val="62-tableau-text"/>
    <w:basedOn w:val="Normal"/>
    <w:rsid w:val="0048008B"/>
    <w:rPr>
      <w:rFonts w:ascii="Arial" w:hAnsi="Arial" w:cs="Arial"/>
      <w:spacing w:val="-2"/>
      <w:sz w:val="17"/>
      <w:szCs w:val="17"/>
      <w:lang w:val="fr-CA" w:eastAsia="fr-CA"/>
    </w:rPr>
  </w:style>
  <w:style w:type="paragraph" w:customStyle="1" w:styleId="4-subtitle">
    <w:name w:val="4-subtitle"/>
    <w:basedOn w:val="Normal"/>
    <w:rsid w:val="0048008B"/>
    <w:pPr>
      <w:spacing w:before="200" w:after="60"/>
    </w:pPr>
    <w:rPr>
      <w:rFonts w:ascii="NimbusSanNovTOTSemBol" w:hAnsi="NimbusSanNovTOTSemBol"/>
      <w:color w:val="960000"/>
      <w:spacing w:val="-2"/>
      <w:sz w:val="35"/>
      <w:szCs w:val="35"/>
      <w:lang w:val="fr-CA" w:eastAsia="fr-CA"/>
    </w:rPr>
  </w:style>
  <w:style w:type="character" w:customStyle="1" w:styleId="4-SubtitleCarCar">
    <w:name w:val="4-Subtitle Car Car"/>
    <w:link w:val="4-Subtitle0"/>
    <w:rsid w:val="0018514D"/>
    <w:rPr>
      <w:rFonts w:ascii="NimbusSanNovTOTSemBol" w:hAnsi="NimbusSanNovTOTSemBol" w:cs="Arial"/>
      <w:spacing w:val="-2"/>
      <w:sz w:val="27"/>
      <w:szCs w:val="27"/>
      <w:lang w:val="en-US" w:eastAsia="en-US"/>
    </w:rPr>
  </w:style>
  <w:style w:type="paragraph" w:customStyle="1" w:styleId="4-Subtitle0">
    <w:name w:val="4-Subtitle"/>
    <w:basedOn w:val="Normal"/>
    <w:link w:val="4-SubtitleCarCar"/>
    <w:rsid w:val="0018514D"/>
    <w:pPr>
      <w:tabs>
        <w:tab w:val="left" w:pos="284"/>
      </w:tabs>
      <w:spacing w:before="200" w:after="60"/>
    </w:pPr>
    <w:rPr>
      <w:rFonts w:ascii="NimbusSanNovTOTSemBol" w:hAnsi="NimbusSanNovTOTSemBol"/>
      <w:spacing w:val="-2"/>
      <w:sz w:val="27"/>
      <w:szCs w:val="27"/>
      <w:lang w:val="en-US" w:eastAsia="en-US"/>
    </w:rPr>
  </w:style>
  <w:style w:type="paragraph" w:customStyle="1" w:styleId="5-noms">
    <w:name w:val="5-noms"/>
    <w:basedOn w:val="Normal"/>
    <w:link w:val="5-nomsCar"/>
    <w:rsid w:val="0018514D"/>
    <w:pPr>
      <w:spacing w:before="120" w:after="40" w:line="216" w:lineRule="auto"/>
      <w:jc w:val="both"/>
    </w:pPr>
    <w:rPr>
      <w:rFonts w:ascii="NimbusSanNovTOTSemBol" w:hAnsi="NimbusSanNovTOTSemBol"/>
      <w:b/>
      <w:color w:val="CF0072"/>
      <w:sz w:val="22"/>
      <w:szCs w:val="18"/>
      <w:lang w:val="en-US" w:eastAsia="en-US"/>
    </w:rPr>
  </w:style>
  <w:style w:type="character" w:customStyle="1" w:styleId="5-nomsCar">
    <w:name w:val="5-noms Car"/>
    <w:link w:val="5-noms"/>
    <w:rsid w:val="0018514D"/>
    <w:rPr>
      <w:rFonts w:ascii="NimbusSanNovTOTSemBol" w:hAnsi="NimbusSanNovTOTSemBol"/>
      <w:b/>
      <w:color w:val="CF0072"/>
      <w:sz w:val="22"/>
      <w:szCs w:val="18"/>
      <w:lang w:val="en-US" w:eastAsia="en-US"/>
    </w:rPr>
  </w:style>
  <w:style w:type="paragraph" w:customStyle="1" w:styleId="5-plainTextColored">
    <w:name w:val="5-plainTextColored"/>
    <w:basedOn w:val="5-plainText0"/>
    <w:link w:val="5-plainTextColoredCarCar"/>
    <w:rsid w:val="0018514D"/>
    <w:pPr>
      <w:spacing w:after="120" w:line="240" w:lineRule="auto"/>
    </w:pPr>
    <w:rPr>
      <w:color w:val="960000"/>
      <w:sz w:val="28"/>
    </w:rPr>
  </w:style>
  <w:style w:type="character" w:customStyle="1" w:styleId="5-plainTextColoredCarCar">
    <w:name w:val="5-plainTextColored Car Car"/>
    <w:link w:val="5-plainTextColored"/>
    <w:rsid w:val="0018514D"/>
    <w:rPr>
      <w:rFonts w:ascii="NimbusSanNovTOTSemBol" w:hAnsi="NimbusSanNovTOTSemBol"/>
      <w:color w:val="960000"/>
      <w:sz w:val="28"/>
      <w:szCs w:val="18"/>
      <w:lang w:val="en-US" w:eastAsia="en-US"/>
    </w:rPr>
  </w:style>
  <w:style w:type="paragraph" w:customStyle="1" w:styleId="MediumGrid1-Accent21">
    <w:name w:val="Medium Grid 1 - Accent 21"/>
    <w:basedOn w:val="Normal"/>
    <w:uiPriority w:val="34"/>
    <w:qFormat/>
    <w:rsid w:val="00FE059E"/>
    <w:pPr>
      <w:ind w:left="708"/>
    </w:pPr>
    <w:rPr>
      <w:lang w:val="en-CA" w:eastAsia="en-US"/>
    </w:rPr>
  </w:style>
  <w:style w:type="table" w:styleId="MediumList1-Accent4">
    <w:name w:val="Medium List 1 Accent 4"/>
    <w:basedOn w:val="TableNormal"/>
    <w:uiPriority w:val="61"/>
    <w:rsid w:val="00FE059E"/>
    <w:rPr>
      <w:rFonts w:ascii="Calibri" w:hAnsi="Calibri"/>
      <w:sz w:val="22"/>
      <w:szCs w:val="22"/>
      <w:lang w:val="fr-FR"/>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ClauseLevel1">
    <w:name w:val="Clause Level 1"/>
    <w:basedOn w:val="Normal"/>
    <w:next w:val="Normal"/>
    <w:link w:val="ClauseLevel1Char"/>
    <w:uiPriority w:val="99"/>
    <w:rsid w:val="00A0562C"/>
    <w:pPr>
      <w:widowControl w:val="0"/>
      <w:numPr>
        <w:numId w:val="9"/>
      </w:numPr>
      <w:spacing w:after="80"/>
      <w:jc w:val="both"/>
      <w:outlineLvl w:val="0"/>
    </w:pPr>
    <w:rPr>
      <w:rFonts w:ascii="Calibri" w:eastAsia="SimSun" w:hAnsi="Calibri"/>
      <w:iCs/>
      <w:szCs w:val="22"/>
      <w:lang w:val="x-none" w:eastAsia="x-none"/>
    </w:rPr>
  </w:style>
  <w:style w:type="paragraph" w:customStyle="1" w:styleId="ClauseLevel2">
    <w:name w:val="Clause Level 2"/>
    <w:basedOn w:val="ClauseLevel1"/>
    <w:uiPriority w:val="99"/>
    <w:rsid w:val="00A0562C"/>
    <w:pPr>
      <w:numPr>
        <w:ilvl w:val="1"/>
      </w:numPr>
      <w:tabs>
        <w:tab w:val="clear" w:pos="1008"/>
        <w:tab w:val="num" w:pos="360"/>
        <w:tab w:val="num" w:pos="1785"/>
      </w:tabs>
      <w:ind w:left="1785" w:hanging="360"/>
      <w:outlineLvl w:val="1"/>
    </w:pPr>
  </w:style>
  <w:style w:type="paragraph" w:customStyle="1" w:styleId="ClauseLevel3">
    <w:name w:val="Clause Level 3"/>
    <w:basedOn w:val="ClauseLevel2"/>
    <w:uiPriority w:val="99"/>
    <w:rsid w:val="00A0562C"/>
    <w:pPr>
      <w:numPr>
        <w:ilvl w:val="2"/>
      </w:numPr>
      <w:tabs>
        <w:tab w:val="clear" w:pos="1512"/>
        <w:tab w:val="num" w:pos="360"/>
        <w:tab w:val="num" w:pos="2505"/>
      </w:tabs>
      <w:ind w:left="2505" w:hanging="180"/>
      <w:outlineLvl w:val="2"/>
    </w:pPr>
  </w:style>
  <w:style w:type="paragraph" w:customStyle="1" w:styleId="ClauseLevel4">
    <w:name w:val="Clause Level 4"/>
    <w:basedOn w:val="ClauseLevel3"/>
    <w:uiPriority w:val="99"/>
    <w:rsid w:val="00A0562C"/>
    <w:pPr>
      <w:numPr>
        <w:ilvl w:val="3"/>
      </w:numPr>
      <w:tabs>
        <w:tab w:val="clear" w:pos="2016"/>
        <w:tab w:val="num" w:pos="360"/>
        <w:tab w:val="num" w:pos="1785"/>
        <w:tab w:val="num" w:pos="3225"/>
      </w:tabs>
      <w:ind w:left="3225" w:hanging="360"/>
      <w:jc w:val="left"/>
      <w:outlineLvl w:val="3"/>
    </w:pPr>
    <w:rPr>
      <w:szCs w:val="18"/>
    </w:rPr>
  </w:style>
  <w:style w:type="character" w:customStyle="1" w:styleId="ClauseLevel1Char">
    <w:name w:val="Clause Level 1 Char"/>
    <w:link w:val="ClauseLevel1"/>
    <w:uiPriority w:val="99"/>
    <w:locked/>
    <w:rsid w:val="00A0562C"/>
    <w:rPr>
      <w:rFonts w:ascii="Calibri" w:eastAsia="SimSun" w:hAnsi="Calibri"/>
      <w:iCs/>
      <w:szCs w:val="22"/>
      <w:lang w:val="x-none" w:eastAsia="x-none"/>
    </w:rPr>
  </w:style>
  <w:style w:type="character" w:customStyle="1" w:styleId="Heading3Char">
    <w:name w:val="Heading 3 Char"/>
    <w:link w:val="Heading3"/>
    <w:semiHidden/>
    <w:rsid w:val="00CF3E9D"/>
    <w:rPr>
      <w:rFonts w:ascii="Cambria" w:hAnsi="Cambria"/>
      <w:b/>
      <w:bCs/>
      <w:sz w:val="26"/>
      <w:szCs w:val="26"/>
      <w:lang w:val="it-IT" w:eastAsia="it-IT"/>
    </w:rPr>
  </w:style>
  <w:style w:type="character" w:customStyle="1" w:styleId="SubtleEmphasis1">
    <w:name w:val="Subtle Emphasis1"/>
    <w:qFormat/>
    <w:rsid w:val="00463538"/>
    <w:rPr>
      <w:rFonts w:cs="Times New Roman"/>
      <w:i/>
      <w:color w:val="292944"/>
    </w:rPr>
  </w:style>
  <w:style w:type="character" w:styleId="Emphasis">
    <w:name w:val="Emphasis"/>
    <w:qFormat/>
    <w:rsid w:val="00463538"/>
    <w:rPr>
      <w:rFonts w:cs="Times New Roman"/>
      <w:caps/>
      <w:color w:val="292944"/>
      <w:spacing w:val="5"/>
    </w:rPr>
  </w:style>
  <w:style w:type="paragraph" w:styleId="Title">
    <w:name w:val="Title"/>
    <w:basedOn w:val="Normal"/>
    <w:next w:val="Normal"/>
    <w:link w:val="TitleChar"/>
    <w:qFormat/>
    <w:rsid w:val="00463538"/>
    <w:pPr>
      <w:suppressAutoHyphens/>
      <w:spacing w:before="720" w:after="200" w:line="276" w:lineRule="auto"/>
    </w:pPr>
    <w:rPr>
      <w:rFonts w:ascii="Calibri" w:hAnsi="Calibri"/>
      <w:caps/>
      <w:color w:val="53548A"/>
      <w:spacing w:val="10"/>
      <w:kern w:val="1"/>
      <w:sz w:val="52"/>
      <w:szCs w:val="52"/>
      <w:lang w:val="x-none" w:eastAsia="ar-SA"/>
    </w:rPr>
  </w:style>
  <w:style w:type="character" w:customStyle="1" w:styleId="TitleChar">
    <w:name w:val="Title Char"/>
    <w:link w:val="Title"/>
    <w:rsid w:val="00463538"/>
    <w:rPr>
      <w:rFonts w:ascii="Calibri" w:hAnsi="Calibri" w:cs="Calibri"/>
      <w:caps/>
      <w:color w:val="53548A"/>
      <w:spacing w:val="10"/>
      <w:kern w:val="1"/>
      <w:sz w:val="52"/>
      <w:szCs w:val="52"/>
      <w:lang w:eastAsia="ar-SA"/>
    </w:rPr>
  </w:style>
  <w:style w:type="paragraph" w:customStyle="1" w:styleId="NoSpacing1">
    <w:name w:val="No Spacing1"/>
    <w:basedOn w:val="Normal"/>
    <w:qFormat/>
    <w:rsid w:val="00463538"/>
    <w:pPr>
      <w:suppressAutoHyphens/>
    </w:pPr>
    <w:rPr>
      <w:rFonts w:ascii="Calibri" w:hAnsi="Calibri" w:cs="Calibri"/>
      <w:szCs w:val="20"/>
      <w:lang w:val="en-US" w:eastAsia="ar-SA"/>
    </w:rPr>
  </w:style>
  <w:style w:type="character" w:customStyle="1" w:styleId="FooterChar">
    <w:name w:val="Footer Char"/>
    <w:link w:val="Footer"/>
    <w:uiPriority w:val="99"/>
    <w:rsid w:val="00972A6B"/>
    <w:rPr>
      <w:sz w:val="24"/>
      <w:szCs w:val="24"/>
      <w:lang w:val="it-IT" w:eastAsia="it-IT"/>
    </w:rPr>
  </w:style>
  <w:style w:type="paragraph" w:customStyle="1" w:styleId="MediumList2-Accent21">
    <w:name w:val="Medium List 2 - Accent 21"/>
    <w:hidden/>
    <w:uiPriority w:val="71"/>
    <w:rsid w:val="009C6A1F"/>
    <w:rPr>
      <w:sz w:val="24"/>
      <w:szCs w:val="24"/>
      <w:lang w:val="it-IT" w:eastAsia="it-IT"/>
    </w:rPr>
  </w:style>
  <w:style w:type="paragraph" w:customStyle="1" w:styleId="ColorfulShading-Accent11">
    <w:name w:val="Colorful Shading - Accent 11"/>
    <w:hidden/>
    <w:uiPriority w:val="99"/>
    <w:semiHidden/>
    <w:rsid w:val="001A69E5"/>
    <w:rPr>
      <w:szCs w:val="24"/>
      <w:lang w:val="it-IT" w:eastAsia="it-IT"/>
    </w:rPr>
  </w:style>
  <w:style w:type="paragraph" w:styleId="ListParagraph">
    <w:name w:val="List Paragraph"/>
    <w:basedOn w:val="Normal"/>
    <w:uiPriority w:val="34"/>
    <w:qFormat/>
    <w:rsid w:val="00825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79269">
      <w:bodyDiv w:val="1"/>
      <w:marLeft w:val="0"/>
      <w:marRight w:val="0"/>
      <w:marTop w:val="0"/>
      <w:marBottom w:val="0"/>
      <w:divBdr>
        <w:top w:val="none" w:sz="0" w:space="0" w:color="auto"/>
        <w:left w:val="none" w:sz="0" w:space="0" w:color="auto"/>
        <w:bottom w:val="none" w:sz="0" w:space="0" w:color="auto"/>
        <w:right w:val="none" w:sz="0" w:space="0" w:color="auto"/>
      </w:divBdr>
    </w:div>
    <w:div w:id="53091555">
      <w:bodyDiv w:val="1"/>
      <w:marLeft w:val="0"/>
      <w:marRight w:val="0"/>
      <w:marTop w:val="0"/>
      <w:marBottom w:val="0"/>
      <w:divBdr>
        <w:top w:val="none" w:sz="0" w:space="0" w:color="auto"/>
        <w:left w:val="none" w:sz="0" w:space="0" w:color="auto"/>
        <w:bottom w:val="none" w:sz="0" w:space="0" w:color="auto"/>
        <w:right w:val="none" w:sz="0" w:space="0" w:color="auto"/>
      </w:divBdr>
      <w:divsChild>
        <w:div w:id="1455560911">
          <w:marLeft w:val="0"/>
          <w:marRight w:val="0"/>
          <w:marTop w:val="0"/>
          <w:marBottom w:val="0"/>
          <w:divBdr>
            <w:top w:val="none" w:sz="0" w:space="0" w:color="auto"/>
            <w:left w:val="none" w:sz="0" w:space="0" w:color="auto"/>
            <w:bottom w:val="none" w:sz="0" w:space="0" w:color="auto"/>
            <w:right w:val="none" w:sz="0" w:space="0" w:color="auto"/>
          </w:divBdr>
        </w:div>
        <w:div w:id="1595898518">
          <w:marLeft w:val="0"/>
          <w:marRight w:val="0"/>
          <w:marTop w:val="0"/>
          <w:marBottom w:val="0"/>
          <w:divBdr>
            <w:top w:val="none" w:sz="0" w:space="0" w:color="auto"/>
            <w:left w:val="none" w:sz="0" w:space="0" w:color="auto"/>
            <w:bottom w:val="none" w:sz="0" w:space="0" w:color="auto"/>
            <w:right w:val="none" w:sz="0" w:space="0" w:color="auto"/>
          </w:divBdr>
        </w:div>
        <w:div w:id="1801682749">
          <w:marLeft w:val="0"/>
          <w:marRight w:val="0"/>
          <w:marTop w:val="0"/>
          <w:marBottom w:val="0"/>
          <w:divBdr>
            <w:top w:val="none" w:sz="0" w:space="0" w:color="auto"/>
            <w:left w:val="none" w:sz="0" w:space="0" w:color="auto"/>
            <w:bottom w:val="none" w:sz="0" w:space="0" w:color="auto"/>
            <w:right w:val="none" w:sz="0" w:space="0" w:color="auto"/>
          </w:divBdr>
        </w:div>
      </w:divsChild>
    </w:div>
    <w:div w:id="91096904">
      <w:bodyDiv w:val="1"/>
      <w:marLeft w:val="0"/>
      <w:marRight w:val="0"/>
      <w:marTop w:val="0"/>
      <w:marBottom w:val="0"/>
      <w:divBdr>
        <w:top w:val="none" w:sz="0" w:space="0" w:color="auto"/>
        <w:left w:val="none" w:sz="0" w:space="0" w:color="auto"/>
        <w:bottom w:val="none" w:sz="0" w:space="0" w:color="auto"/>
        <w:right w:val="none" w:sz="0" w:space="0" w:color="auto"/>
      </w:divBdr>
      <w:divsChild>
        <w:div w:id="1266767148">
          <w:marLeft w:val="0"/>
          <w:marRight w:val="0"/>
          <w:marTop w:val="0"/>
          <w:marBottom w:val="0"/>
          <w:divBdr>
            <w:top w:val="none" w:sz="0" w:space="0" w:color="auto"/>
            <w:left w:val="none" w:sz="0" w:space="0" w:color="auto"/>
            <w:bottom w:val="none" w:sz="0" w:space="0" w:color="auto"/>
            <w:right w:val="none" w:sz="0" w:space="0" w:color="auto"/>
          </w:divBdr>
        </w:div>
        <w:div w:id="240023630">
          <w:marLeft w:val="0"/>
          <w:marRight w:val="0"/>
          <w:marTop w:val="0"/>
          <w:marBottom w:val="0"/>
          <w:divBdr>
            <w:top w:val="none" w:sz="0" w:space="0" w:color="auto"/>
            <w:left w:val="none" w:sz="0" w:space="0" w:color="auto"/>
            <w:bottom w:val="none" w:sz="0" w:space="0" w:color="auto"/>
            <w:right w:val="none" w:sz="0" w:space="0" w:color="auto"/>
          </w:divBdr>
        </w:div>
        <w:div w:id="77795946">
          <w:marLeft w:val="0"/>
          <w:marRight w:val="0"/>
          <w:marTop w:val="0"/>
          <w:marBottom w:val="0"/>
          <w:divBdr>
            <w:top w:val="none" w:sz="0" w:space="0" w:color="auto"/>
            <w:left w:val="none" w:sz="0" w:space="0" w:color="auto"/>
            <w:bottom w:val="none" w:sz="0" w:space="0" w:color="auto"/>
            <w:right w:val="none" w:sz="0" w:space="0" w:color="auto"/>
          </w:divBdr>
        </w:div>
      </w:divsChild>
    </w:div>
    <w:div w:id="94256090">
      <w:bodyDiv w:val="1"/>
      <w:marLeft w:val="0"/>
      <w:marRight w:val="0"/>
      <w:marTop w:val="0"/>
      <w:marBottom w:val="0"/>
      <w:divBdr>
        <w:top w:val="none" w:sz="0" w:space="0" w:color="auto"/>
        <w:left w:val="none" w:sz="0" w:space="0" w:color="auto"/>
        <w:bottom w:val="none" w:sz="0" w:space="0" w:color="auto"/>
        <w:right w:val="none" w:sz="0" w:space="0" w:color="auto"/>
      </w:divBdr>
    </w:div>
    <w:div w:id="143085884">
      <w:bodyDiv w:val="1"/>
      <w:marLeft w:val="0"/>
      <w:marRight w:val="0"/>
      <w:marTop w:val="0"/>
      <w:marBottom w:val="0"/>
      <w:divBdr>
        <w:top w:val="none" w:sz="0" w:space="0" w:color="auto"/>
        <w:left w:val="none" w:sz="0" w:space="0" w:color="auto"/>
        <w:bottom w:val="none" w:sz="0" w:space="0" w:color="auto"/>
        <w:right w:val="none" w:sz="0" w:space="0" w:color="auto"/>
      </w:divBdr>
    </w:div>
    <w:div w:id="145902579">
      <w:bodyDiv w:val="1"/>
      <w:marLeft w:val="0"/>
      <w:marRight w:val="0"/>
      <w:marTop w:val="0"/>
      <w:marBottom w:val="0"/>
      <w:divBdr>
        <w:top w:val="none" w:sz="0" w:space="0" w:color="auto"/>
        <w:left w:val="none" w:sz="0" w:space="0" w:color="auto"/>
        <w:bottom w:val="none" w:sz="0" w:space="0" w:color="auto"/>
        <w:right w:val="none" w:sz="0" w:space="0" w:color="auto"/>
      </w:divBdr>
    </w:div>
    <w:div w:id="234123518">
      <w:bodyDiv w:val="1"/>
      <w:marLeft w:val="0"/>
      <w:marRight w:val="0"/>
      <w:marTop w:val="0"/>
      <w:marBottom w:val="0"/>
      <w:divBdr>
        <w:top w:val="none" w:sz="0" w:space="0" w:color="auto"/>
        <w:left w:val="none" w:sz="0" w:space="0" w:color="auto"/>
        <w:bottom w:val="none" w:sz="0" w:space="0" w:color="auto"/>
        <w:right w:val="none" w:sz="0" w:space="0" w:color="auto"/>
      </w:divBdr>
    </w:div>
    <w:div w:id="239295598">
      <w:bodyDiv w:val="1"/>
      <w:marLeft w:val="0"/>
      <w:marRight w:val="0"/>
      <w:marTop w:val="0"/>
      <w:marBottom w:val="0"/>
      <w:divBdr>
        <w:top w:val="none" w:sz="0" w:space="0" w:color="auto"/>
        <w:left w:val="none" w:sz="0" w:space="0" w:color="auto"/>
        <w:bottom w:val="none" w:sz="0" w:space="0" w:color="auto"/>
        <w:right w:val="none" w:sz="0" w:space="0" w:color="auto"/>
      </w:divBdr>
    </w:div>
    <w:div w:id="305665328">
      <w:bodyDiv w:val="1"/>
      <w:marLeft w:val="0"/>
      <w:marRight w:val="0"/>
      <w:marTop w:val="0"/>
      <w:marBottom w:val="0"/>
      <w:divBdr>
        <w:top w:val="none" w:sz="0" w:space="0" w:color="auto"/>
        <w:left w:val="none" w:sz="0" w:space="0" w:color="auto"/>
        <w:bottom w:val="none" w:sz="0" w:space="0" w:color="auto"/>
        <w:right w:val="none" w:sz="0" w:space="0" w:color="auto"/>
      </w:divBdr>
    </w:div>
    <w:div w:id="472331823">
      <w:bodyDiv w:val="1"/>
      <w:marLeft w:val="0"/>
      <w:marRight w:val="0"/>
      <w:marTop w:val="0"/>
      <w:marBottom w:val="0"/>
      <w:divBdr>
        <w:top w:val="none" w:sz="0" w:space="0" w:color="auto"/>
        <w:left w:val="none" w:sz="0" w:space="0" w:color="auto"/>
        <w:bottom w:val="none" w:sz="0" w:space="0" w:color="auto"/>
        <w:right w:val="none" w:sz="0" w:space="0" w:color="auto"/>
      </w:divBdr>
    </w:div>
    <w:div w:id="570307570">
      <w:bodyDiv w:val="1"/>
      <w:marLeft w:val="0"/>
      <w:marRight w:val="0"/>
      <w:marTop w:val="0"/>
      <w:marBottom w:val="0"/>
      <w:divBdr>
        <w:top w:val="none" w:sz="0" w:space="0" w:color="auto"/>
        <w:left w:val="none" w:sz="0" w:space="0" w:color="auto"/>
        <w:bottom w:val="none" w:sz="0" w:space="0" w:color="auto"/>
        <w:right w:val="none" w:sz="0" w:space="0" w:color="auto"/>
      </w:divBdr>
    </w:div>
    <w:div w:id="681467549">
      <w:bodyDiv w:val="1"/>
      <w:marLeft w:val="0"/>
      <w:marRight w:val="0"/>
      <w:marTop w:val="0"/>
      <w:marBottom w:val="0"/>
      <w:divBdr>
        <w:top w:val="none" w:sz="0" w:space="0" w:color="auto"/>
        <w:left w:val="none" w:sz="0" w:space="0" w:color="auto"/>
        <w:bottom w:val="none" w:sz="0" w:space="0" w:color="auto"/>
        <w:right w:val="none" w:sz="0" w:space="0" w:color="auto"/>
      </w:divBdr>
    </w:div>
    <w:div w:id="757479187">
      <w:bodyDiv w:val="1"/>
      <w:marLeft w:val="0"/>
      <w:marRight w:val="0"/>
      <w:marTop w:val="0"/>
      <w:marBottom w:val="0"/>
      <w:divBdr>
        <w:top w:val="none" w:sz="0" w:space="0" w:color="auto"/>
        <w:left w:val="none" w:sz="0" w:space="0" w:color="auto"/>
        <w:bottom w:val="none" w:sz="0" w:space="0" w:color="auto"/>
        <w:right w:val="none" w:sz="0" w:space="0" w:color="auto"/>
      </w:divBdr>
    </w:div>
    <w:div w:id="803698967">
      <w:bodyDiv w:val="1"/>
      <w:marLeft w:val="0"/>
      <w:marRight w:val="0"/>
      <w:marTop w:val="0"/>
      <w:marBottom w:val="0"/>
      <w:divBdr>
        <w:top w:val="none" w:sz="0" w:space="0" w:color="auto"/>
        <w:left w:val="none" w:sz="0" w:space="0" w:color="auto"/>
        <w:bottom w:val="none" w:sz="0" w:space="0" w:color="auto"/>
        <w:right w:val="none" w:sz="0" w:space="0" w:color="auto"/>
      </w:divBdr>
    </w:div>
    <w:div w:id="840435824">
      <w:bodyDiv w:val="1"/>
      <w:marLeft w:val="0"/>
      <w:marRight w:val="0"/>
      <w:marTop w:val="0"/>
      <w:marBottom w:val="0"/>
      <w:divBdr>
        <w:top w:val="none" w:sz="0" w:space="0" w:color="auto"/>
        <w:left w:val="none" w:sz="0" w:space="0" w:color="auto"/>
        <w:bottom w:val="none" w:sz="0" w:space="0" w:color="auto"/>
        <w:right w:val="none" w:sz="0" w:space="0" w:color="auto"/>
      </w:divBdr>
    </w:div>
    <w:div w:id="909270164">
      <w:bodyDiv w:val="1"/>
      <w:marLeft w:val="0"/>
      <w:marRight w:val="0"/>
      <w:marTop w:val="0"/>
      <w:marBottom w:val="0"/>
      <w:divBdr>
        <w:top w:val="none" w:sz="0" w:space="0" w:color="auto"/>
        <w:left w:val="none" w:sz="0" w:space="0" w:color="auto"/>
        <w:bottom w:val="none" w:sz="0" w:space="0" w:color="auto"/>
        <w:right w:val="none" w:sz="0" w:space="0" w:color="auto"/>
      </w:divBdr>
    </w:div>
    <w:div w:id="1131947336">
      <w:bodyDiv w:val="1"/>
      <w:marLeft w:val="0"/>
      <w:marRight w:val="0"/>
      <w:marTop w:val="0"/>
      <w:marBottom w:val="0"/>
      <w:divBdr>
        <w:top w:val="none" w:sz="0" w:space="0" w:color="auto"/>
        <w:left w:val="none" w:sz="0" w:space="0" w:color="auto"/>
        <w:bottom w:val="none" w:sz="0" w:space="0" w:color="auto"/>
        <w:right w:val="none" w:sz="0" w:space="0" w:color="auto"/>
      </w:divBdr>
    </w:div>
    <w:div w:id="1199471410">
      <w:bodyDiv w:val="1"/>
      <w:marLeft w:val="0"/>
      <w:marRight w:val="0"/>
      <w:marTop w:val="0"/>
      <w:marBottom w:val="0"/>
      <w:divBdr>
        <w:top w:val="none" w:sz="0" w:space="0" w:color="auto"/>
        <w:left w:val="none" w:sz="0" w:space="0" w:color="auto"/>
        <w:bottom w:val="none" w:sz="0" w:space="0" w:color="auto"/>
        <w:right w:val="none" w:sz="0" w:space="0" w:color="auto"/>
      </w:divBdr>
    </w:div>
    <w:div w:id="1297104490">
      <w:bodyDiv w:val="1"/>
      <w:marLeft w:val="0"/>
      <w:marRight w:val="0"/>
      <w:marTop w:val="0"/>
      <w:marBottom w:val="0"/>
      <w:divBdr>
        <w:top w:val="none" w:sz="0" w:space="0" w:color="auto"/>
        <w:left w:val="none" w:sz="0" w:space="0" w:color="auto"/>
        <w:bottom w:val="none" w:sz="0" w:space="0" w:color="auto"/>
        <w:right w:val="none" w:sz="0" w:space="0" w:color="auto"/>
      </w:divBdr>
    </w:div>
    <w:div w:id="1315838346">
      <w:bodyDiv w:val="1"/>
      <w:marLeft w:val="0"/>
      <w:marRight w:val="0"/>
      <w:marTop w:val="0"/>
      <w:marBottom w:val="0"/>
      <w:divBdr>
        <w:top w:val="none" w:sz="0" w:space="0" w:color="auto"/>
        <w:left w:val="none" w:sz="0" w:space="0" w:color="auto"/>
        <w:bottom w:val="none" w:sz="0" w:space="0" w:color="auto"/>
        <w:right w:val="none" w:sz="0" w:space="0" w:color="auto"/>
      </w:divBdr>
    </w:div>
    <w:div w:id="1350914188">
      <w:bodyDiv w:val="1"/>
      <w:marLeft w:val="0"/>
      <w:marRight w:val="0"/>
      <w:marTop w:val="0"/>
      <w:marBottom w:val="0"/>
      <w:divBdr>
        <w:top w:val="none" w:sz="0" w:space="0" w:color="auto"/>
        <w:left w:val="none" w:sz="0" w:space="0" w:color="auto"/>
        <w:bottom w:val="none" w:sz="0" w:space="0" w:color="auto"/>
        <w:right w:val="none" w:sz="0" w:space="0" w:color="auto"/>
      </w:divBdr>
      <w:divsChild>
        <w:div w:id="2098355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303071">
      <w:bodyDiv w:val="1"/>
      <w:marLeft w:val="0"/>
      <w:marRight w:val="0"/>
      <w:marTop w:val="0"/>
      <w:marBottom w:val="0"/>
      <w:divBdr>
        <w:top w:val="none" w:sz="0" w:space="0" w:color="auto"/>
        <w:left w:val="none" w:sz="0" w:space="0" w:color="auto"/>
        <w:bottom w:val="none" w:sz="0" w:space="0" w:color="auto"/>
        <w:right w:val="none" w:sz="0" w:space="0" w:color="auto"/>
      </w:divBdr>
    </w:div>
    <w:div w:id="1423910934">
      <w:bodyDiv w:val="1"/>
      <w:marLeft w:val="0"/>
      <w:marRight w:val="0"/>
      <w:marTop w:val="0"/>
      <w:marBottom w:val="0"/>
      <w:divBdr>
        <w:top w:val="none" w:sz="0" w:space="0" w:color="auto"/>
        <w:left w:val="none" w:sz="0" w:space="0" w:color="auto"/>
        <w:bottom w:val="none" w:sz="0" w:space="0" w:color="auto"/>
        <w:right w:val="none" w:sz="0" w:space="0" w:color="auto"/>
      </w:divBdr>
      <w:divsChild>
        <w:div w:id="955991349">
          <w:marLeft w:val="0"/>
          <w:marRight w:val="0"/>
          <w:marTop w:val="0"/>
          <w:marBottom w:val="0"/>
          <w:divBdr>
            <w:top w:val="none" w:sz="0" w:space="0" w:color="auto"/>
            <w:left w:val="none" w:sz="0" w:space="0" w:color="auto"/>
            <w:bottom w:val="none" w:sz="0" w:space="0" w:color="auto"/>
            <w:right w:val="none" w:sz="0" w:space="0" w:color="auto"/>
          </w:divBdr>
        </w:div>
        <w:div w:id="615991519">
          <w:marLeft w:val="0"/>
          <w:marRight w:val="0"/>
          <w:marTop w:val="0"/>
          <w:marBottom w:val="0"/>
          <w:divBdr>
            <w:top w:val="none" w:sz="0" w:space="0" w:color="auto"/>
            <w:left w:val="none" w:sz="0" w:space="0" w:color="auto"/>
            <w:bottom w:val="none" w:sz="0" w:space="0" w:color="auto"/>
            <w:right w:val="none" w:sz="0" w:space="0" w:color="auto"/>
          </w:divBdr>
        </w:div>
        <w:div w:id="521744793">
          <w:marLeft w:val="0"/>
          <w:marRight w:val="0"/>
          <w:marTop w:val="0"/>
          <w:marBottom w:val="0"/>
          <w:divBdr>
            <w:top w:val="none" w:sz="0" w:space="0" w:color="auto"/>
            <w:left w:val="none" w:sz="0" w:space="0" w:color="auto"/>
            <w:bottom w:val="none" w:sz="0" w:space="0" w:color="auto"/>
            <w:right w:val="none" w:sz="0" w:space="0" w:color="auto"/>
          </w:divBdr>
        </w:div>
      </w:divsChild>
    </w:div>
    <w:div w:id="1619140778">
      <w:bodyDiv w:val="1"/>
      <w:marLeft w:val="0"/>
      <w:marRight w:val="0"/>
      <w:marTop w:val="0"/>
      <w:marBottom w:val="0"/>
      <w:divBdr>
        <w:top w:val="none" w:sz="0" w:space="0" w:color="auto"/>
        <w:left w:val="none" w:sz="0" w:space="0" w:color="auto"/>
        <w:bottom w:val="none" w:sz="0" w:space="0" w:color="auto"/>
        <w:right w:val="none" w:sz="0" w:space="0" w:color="auto"/>
      </w:divBdr>
    </w:div>
    <w:div w:id="1663196469">
      <w:bodyDiv w:val="1"/>
      <w:marLeft w:val="0"/>
      <w:marRight w:val="0"/>
      <w:marTop w:val="0"/>
      <w:marBottom w:val="0"/>
      <w:divBdr>
        <w:top w:val="none" w:sz="0" w:space="0" w:color="auto"/>
        <w:left w:val="none" w:sz="0" w:space="0" w:color="auto"/>
        <w:bottom w:val="none" w:sz="0" w:space="0" w:color="auto"/>
        <w:right w:val="none" w:sz="0" w:space="0" w:color="auto"/>
      </w:divBdr>
    </w:div>
    <w:div w:id="1665208690">
      <w:bodyDiv w:val="1"/>
      <w:marLeft w:val="0"/>
      <w:marRight w:val="0"/>
      <w:marTop w:val="0"/>
      <w:marBottom w:val="0"/>
      <w:divBdr>
        <w:top w:val="none" w:sz="0" w:space="0" w:color="auto"/>
        <w:left w:val="none" w:sz="0" w:space="0" w:color="auto"/>
        <w:bottom w:val="none" w:sz="0" w:space="0" w:color="auto"/>
        <w:right w:val="none" w:sz="0" w:space="0" w:color="auto"/>
      </w:divBdr>
    </w:div>
    <w:div w:id="183561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964D20-A531-E54B-AC7C-824EDD7DD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2934</Words>
  <Characters>16728</Characters>
  <Application>Microsoft Macintosh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DEVELOPMENT AGREEMENT</vt:lpstr>
    </vt:vector>
  </TitlesOfParts>
  <Manager/>
  <Company/>
  <LinksUpToDate>false</LinksUpToDate>
  <CharactersWithSpaces>19623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AGREEMENT</dc:title>
  <dc:subject>BZR Empire Inc. &amp; Walkin Games Inc.</dc:subject>
  <dc:creator/>
  <cp:keywords/>
  <dc:description/>
  <cp:lastModifiedBy/>
  <cp:revision>1</cp:revision>
  <dcterms:created xsi:type="dcterms:W3CDTF">2013-11-23T17:52:00Z</dcterms:created>
  <dcterms:modified xsi:type="dcterms:W3CDTF">2013-11-29T02:15:00Z</dcterms:modified>
  <cp:category/>
</cp:coreProperties>
</file>