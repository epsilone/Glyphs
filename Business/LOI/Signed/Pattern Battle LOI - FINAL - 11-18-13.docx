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D69C4" w14:textId="77777777" w:rsidR="00FA5B87" w:rsidRPr="000412DA" w:rsidRDefault="00FA5B87" w:rsidP="00FA5B87">
      <w:pPr>
        <w:widowControl w:val="0"/>
        <w:autoSpaceDE w:val="0"/>
        <w:autoSpaceDN w:val="0"/>
        <w:adjustRightInd w:val="0"/>
        <w:spacing w:after="240"/>
        <w:jc w:val="center"/>
        <w:rPr>
          <w:rFonts w:ascii="Times New Roman" w:hAnsi="Times New Roman"/>
        </w:rPr>
      </w:pPr>
      <w:r w:rsidRPr="000412DA">
        <w:rPr>
          <w:rFonts w:ascii="Times New Roman" w:hAnsi="Times New Roman"/>
        </w:rPr>
        <w:t>LETTER OF INTENT</w:t>
      </w:r>
    </w:p>
    <w:p w14:paraId="2AEF63AA" w14:textId="77777777" w:rsidR="00FA5B87" w:rsidRPr="000412DA" w:rsidRDefault="00FA5B87" w:rsidP="00FA5B87">
      <w:pPr>
        <w:widowControl w:val="0"/>
        <w:autoSpaceDE w:val="0"/>
        <w:autoSpaceDN w:val="0"/>
        <w:adjustRightInd w:val="0"/>
        <w:spacing w:after="240"/>
        <w:rPr>
          <w:rFonts w:ascii="Times New Roman" w:hAnsi="Times New Roman"/>
        </w:rPr>
      </w:pPr>
    </w:p>
    <w:p w14:paraId="3CCF33F8" w14:textId="77777777" w:rsidR="00FA5B87" w:rsidRPr="00FA5B87" w:rsidRDefault="00FA5B87" w:rsidP="00FA5B87">
      <w:pPr>
        <w:widowControl w:val="0"/>
        <w:autoSpaceDE w:val="0"/>
        <w:autoSpaceDN w:val="0"/>
        <w:adjustRightInd w:val="0"/>
        <w:spacing w:after="240"/>
        <w:rPr>
          <w:del w:id="0" w:author="Cary Walkin" w:date="2013-11-14T08:56:00Z"/>
          <w:rFonts w:ascii="Times" w:hAnsi="Times" w:cs="Times"/>
        </w:rPr>
      </w:pPr>
      <w:del w:id="1" w:author="Cary Walkin" w:date="2013-11-14T08:56:00Z">
        <w:r w:rsidRPr="00FA5B87">
          <w:rPr>
            <w:rFonts w:ascii="Times" w:hAnsi="Times" w:cs="Arial"/>
            <w:sz w:val="30"/>
            <w:szCs w:val="30"/>
          </w:rPr>
          <w:delText>Between</w:delText>
        </w:r>
      </w:del>
    </w:p>
    <w:p w14:paraId="7409884F" w14:textId="77777777" w:rsidR="00FA5B87" w:rsidRPr="000412DA" w:rsidRDefault="00FA5B87" w:rsidP="00FA5B87">
      <w:pPr>
        <w:widowControl w:val="0"/>
        <w:autoSpaceDE w:val="0"/>
        <w:autoSpaceDN w:val="0"/>
        <w:adjustRightInd w:val="0"/>
        <w:rPr>
          <w:rFonts w:ascii="Times New Roman" w:hAnsi="Times New Roman"/>
          <w:b/>
        </w:rPr>
      </w:pPr>
      <w:r w:rsidRPr="000412DA">
        <w:rPr>
          <w:rFonts w:ascii="Times New Roman" w:hAnsi="Times New Roman"/>
          <w:b/>
        </w:rPr>
        <w:t>BZR Empire</w:t>
      </w:r>
      <w:del w:id="2" w:author="Cary Walkin" w:date="2013-11-14T08:56:00Z">
        <w:r>
          <w:rPr>
            <w:rFonts w:ascii="Times" w:hAnsi="Times" w:cs="Arial"/>
            <w:b/>
            <w:sz w:val="30"/>
            <w:szCs w:val="30"/>
          </w:rPr>
          <w:delText xml:space="preserve"> (BZR)</w:delText>
        </w:r>
      </w:del>
    </w:p>
    <w:p w14:paraId="2CBF2906" w14:textId="77777777" w:rsidR="00FA5B87" w:rsidRPr="000412DA" w:rsidRDefault="00FA5B87" w:rsidP="00FA5B87">
      <w:pPr>
        <w:widowControl w:val="0"/>
        <w:autoSpaceDE w:val="0"/>
        <w:autoSpaceDN w:val="0"/>
        <w:adjustRightInd w:val="0"/>
        <w:rPr>
          <w:rFonts w:ascii="Times New Roman" w:hAnsi="Times New Roman"/>
        </w:rPr>
      </w:pPr>
      <w:r w:rsidRPr="000412DA">
        <w:rPr>
          <w:rFonts w:ascii="Times New Roman" w:hAnsi="Times New Roman"/>
        </w:rPr>
        <w:t>2128 Avenue Vendome</w:t>
      </w:r>
    </w:p>
    <w:p w14:paraId="3C959B6E" w14:textId="77777777" w:rsidR="00FA5B87" w:rsidRPr="000412DA" w:rsidRDefault="00FA5B87" w:rsidP="00FA5B87">
      <w:pPr>
        <w:widowControl w:val="0"/>
        <w:autoSpaceDE w:val="0"/>
        <w:autoSpaceDN w:val="0"/>
        <w:adjustRightInd w:val="0"/>
        <w:rPr>
          <w:rFonts w:ascii="Times New Roman" w:hAnsi="Times New Roman"/>
        </w:rPr>
      </w:pPr>
      <w:r w:rsidRPr="000412DA">
        <w:rPr>
          <w:rFonts w:ascii="Times New Roman" w:hAnsi="Times New Roman"/>
        </w:rPr>
        <w:t>Montreal, Quebec, Canada</w:t>
      </w:r>
    </w:p>
    <w:p w14:paraId="5278930B" w14:textId="77777777" w:rsidR="00FA5B87" w:rsidRPr="000412DA" w:rsidRDefault="00FA5B87" w:rsidP="00FA5B87">
      <w:pPr>
        <w:widowControl w:val="0"/>
        <w:autoSpaceDE w:val="0"/>
        <w:autoSpaceDN w:val="0"/>
        <w:adjustRightInd w:val="0"/>
        <w:spacing w:after="240"/>
        <w:rPr>
          <w:rFonts w:ascii="Times New Roman" w:hAnsi="Times New Roman"/>
        </w:rPr>
      </w:pPr>
      <w:r w:rsidRPr="000412DA">
        <w:rPr>
          <w:rFonts w:ascii="Times New Roman" w:hAnsi="Times New Roman"/>
        </w:rPr>
        <w:t>H4A 3M5</w:t>
      </w:r>
    </w:p>
    <w:p w14:paraId="76ADDCCB" w14:textId="77777777" w:rsidR="00FA5B87" w:rsidRPr="004D5F8F" w:rsidRDefault="00FA5B87" w:rsidP="00FA5B87">
      <w:pPr>
        <w:widowControl w:val="0"/>
        <w:autoSpaceDE w:val="0"/>
        <w:autoSpaceDN w:val="0"/>
        <w:adjustRightInd w:val="0"/>
        <w:rPr>
          <w:ins w:id="3" w:author="Cary Walkin" w:date="2013-11-14T08:56:00Z"/>
          <w:rFonts w:ascii="Times New Roman" w:hAnsi="Times New Roman" w:cs="Times New Roman"/>
        </w:rPr>
      </w:pPr>
    </w:p>
    <w:p w14:paraId="06FC42BF" w14:textId="77777777" w:rsidR="007250D0" w:rsidRPr="004D5F8F" w:rsidRDefault="007250D0" w:rsidP="00FA5B87">
      <w:pPr>
        <w:widowControl w:val="0"/>
        <w:autoSpaceDE w:val="0"/>
        <w:autoSpaceDN w:val="0"/>
        <w:adjustRightInd w:val="0"/>
        <w:rPr>
          <w:ins w:id="4" w:author="Cary Walkin" w:date="2013-11-14T08:56:00Z"/>
          <w:rFonts w:ascii="Times New Roman" w:hAnsi="Times New Roman" w:cs="Times New Roman"/>
        </w:rPr>
      </w:pPr>
      <w:ins w:id="5" w:author="Cary Walkin" w:date="2013-11-14T08:56:00Z">
        <w:r w:rsidRPr="004D5F8F">
          <w:rPr>
            <w:rFonts w:ascii="Times New Roman" w:hAnsi="Times New Roman" w:cs="Times New Roman"/>
          </w:rPr>
          <w:t>Dear Matthew,</w:t>
        </w:r>
      </w:ins>
    </w:p>
    <w:p w14:paraId="16995B8D" w14:textId="77777777" w:rsidR="007250D0" w:rsidRPr="004D5F8F" w:rsidRDefault="007250D0" w:rsidP="00FA5B87">
      <w:pPr>
        <w:widowControl w:val="0"/>
        <w:autoSpaceDE w:val="0"/>
        <w:autoSpaceDN w:val="0"/>
        <w:adjustRightInd w:val="0"/>
        <w:rPr>
          <w:ins w:id="6" w:author="Cary Walkin" w:date="2013-11-14T08:56:00Z"/>
          <w:rFonts w:ascii="Times New Roman" w:hAnsi="Times New Roman" w:cs="Times New Roman"/>
        </w:rPr>
      </w:pPr>
    </w:p>
    <w:p w14:paraId="1459F29D" w14:textId="77777777" w:rsidR="00FA5B87" w:rsidRPr="00FA5B87" w:rsidRDefault="007250D0" w:rsidP="00FA5B87">
      <w:pPr>
        <w:widowControl w:val="0"/>
        <w:autoSpaceDE w:val="0"/>
        <w:autoSpaceDN w:val="0"/>
        <w:adjustRightInd w:val="0"/>
        <w:spacing w:after="240"/>
        <w:rPr>
          <w:del w:id="7" w:author="Cary Walkin" w:date="2013-11-14T08:56:00Z"/>
          <w:rFonts w:ascii="Times" w:hAnsi="Times" w:cs="Times"/>
        </w:rPr>
      </w:pPr>
      <w:ins w:id="8" w:author="Cary Walkin" w:date="2013-11-14T08:56:00Z">
        <w:r w:rsidRPr="004D5F8F">
          <w:rPr>
            <w:rFonts w:ascii="Times New Roman" w:hAnsi="Times New Roman" w:cs="Times New Roman"/>
          </w:rPr>
          <w:t xml:space="preserve">This is in response to the “letter of intent” you sent on </w:t>
        </w:r>
        <w:r w:rsidR="00F353DE">
          <w:rPr>
            <w:rFonts w:ascii="Times New Roman" w:hAnsi="Times New Roman" w:cs="Times New Roman"/>
            <w:b/>
          </w:rPr>
          <w:t>November 1, 2013</w:t>
        </w:r>
        <w:r w:rsidRPr="004D5F8F">
          <w:rPr>
            <w:rFonts w:ascii="Times New Roman" w:hAnsi="Times New Roman" w:cs="Times New Roman"/>
          </w:rPr>
          <w:t>, r</w:t>
        </w:r>
        <w:r w:rsidR="00FA5B87" w:rsidRPr="004D5F8F">
          <w:rPr>
            <w:rFonts w:ascii="Times New Roman" w:hAnsi="Times New Roman" w:cs="Times New Roman"/>
          </w:rPr>
          <w:t>egarding</w:t>
        </w:r>
      </w:ins>
      <w:del w:id="9" w:author="Cary Walkin" w:date="2013-11-14T08:56:00Z">
        <w:r w:rsidR="00FA5B87" w:rsidRPr="00FA5B87">
          <w:rPr>
            <w:rFonts w:ascii="Times" w:hAnsi="Times" w:cs="Arial"/>
            <w:sz w:val="30"/>
            <w:szCs w:val="30"/>
          </w:rPr>
          <w:delText>and</w:delText>
        </w:r>
      </w:del>
    </w:p>
    <w:p w14:paraId="59BD21F6" w14:textId="77777777" w:rsidR="00FA5B87" w:rsidRPr="00FA5B87" w:rsidRDefault="00FA5B87" w:rsidP="00FA5B87">
      <w:pPr>
        <w:widowControl w:val="0"/>
        <w:autoSpaceDE w:val="0"/>
        <w:autoSpaceDN w:val="0"/>
        <w:adjustRightInd w:val="0"/>
        <w:rPr>
          <w:del w:id="10" w:author="Cary Walkin" w:date="2013-11-14T08:56:00Z"/>
          <w:rFonts w:ascii="Times" w:hAnsi="Times" w:cs="Arial"/>
          <w:b/>
          <w:sz w:val="30"/>
          <w:szCs w:val="30"/>
          <w:highlight w:val="yellow"/>
        </w:rPr>
      </w:pPr>
      <w:del w:id="11" w:author="Cary Walkin" w:date="2013-11-14T08:56:00Z">
        <w:r w:rsidRPr="00FA5B87">
          <w:rPr>
            <w:rFonts w:ascii="Times" w:hAnsi="Times" w:cs="Arial"/>
            <w:b/>
            <w:sz w:val="30"/>
            <w:szCs w:val="30"/>
            <w:highlight w:val="yellow"/>
          </w:rPr>
          <w:delText>Cary Walkin</w:delText>
        </w:r>
      </w:del>
    </w:p>
    <w:p w14:paraId="47CCCBA9" w14:textId="77777777" w:rsidR="00FA5B87" w:rsidRPr="00FA5B87" w:rsidRDefault="00FA5B87" w:rsidP="00FA5B87">
      <w:pPr>
        <w:widowControl w:val="0"/>
        <w:autoSpaceDE w:val="0"/>
        <w:autoSpaceDN w:val="0"/>
        <w:adjustRightInd w:val="0"/>
        <w:rPr>
          <w:del w:id="12" w:author="Cary Walkin" w:date="2013-11-14T08:56:00Z"/>
          <w:rFonts w:ascii="Times" w:hAnsi="Times" w:cs="Arial"/>
          <w:highlight w:val="yellow"/>
        </w:rPr>
      </w:pPr>
      <w:del w:id="13" w:author="Cary Walkin" w:date="2013-11-14T08:56:00Z">
        <w:r w:rsidRPr="00FA5B87">
          <w:rPr>
            <w:rFonts w:ascii="Times" w:hAnsi="Times" w:cs="Arial"/>
            <w:highlight w:val="yellow"/>
          </w:rPr>
          <w:delText>1234 Street Street</w:delText>
        </w:r>
      </w:del>
    </w:p>
    <w:p w14:paraId="16ADDE73" w14:textId="77777777" w:rsidR="00FA5B87" w:rsidRPr="00FA5B87" w:rsidRDefault="00FA5B87" w:rsidP="00FA5B87">
      <w:pPr>
        <w:widowControl w:val="0"/>
        <w:autoSpaceDE w:val="0"/>
        <w:autoSpaceDN w:val="0"/>
        <w:adjustRightInd w:val="0"/>
        <w:rPr>
          <w:del w:id="14" w:author="Cary Walkin" w:date="2013-11-14T08:56:00Z"/>
          <w:rFonts w:ascii="Times" w:hAnsi="Times" w:cs="Arial"/>
          <w:highlight w:val="yellow"/>
        </w:rPr>
      </w:pPr>
      <w:del w:id="15" w:author="Cary Walkin" w:date="2013-11-14T08:56:00Z">
        <w:r w:rsidRPr="00FA5B87">
          <w:rPr>
            <w:rFonts w:ascii="Times" w:hAnsi="Times" w:cs="Arial"/>
            <w:highlight w:val="yellow"/>
          </w:rPr>
          <w:delText>Toronto, Ontario, Canada</w:delText>
        </w:r>
      </w:del>
    </w:p>
    <w:p w14:paraId="273BA344" w14:textId="77777777" w:rsidR="00FA5B87" w:rsidRDefault="00FA5B87" w:rsidP="00FA5B87">
      <w:pPr>
        <w:widowControl w:val="0"/>
        <w:autoSpaceDE w:val="0"/>
        <w:autoSpaceDN w:val="0"/>
        <w:adjustRightInd w:val="0"/>
        <w:rPr>
          <w:del w:id="16" w:author="Cary Walkin" w:date="2013-11-14T08:56:00Z"/>
          <w:rFonts w:ascii="Times" w:hAnsi="Times" w:cs="Arial"/>
        </w:rPr>
      </w:pPr>
      <w:del w:id="17" w:author="Cary Walkin" w:date="2013-11-14T08:56:00Z">
        <w:r w:rsidRPr="00FA5B87">
          <w:rPr>
            <w:rFonts w:ascii="Times" w:hAnsi="Times" w:cs="Arial"/>
            <w:highlight w:val="yellow"/>
          </w:rPr>
          <w:delText>A1A 1A1</w:delText>
        </w:r>
      </w:del>
    </w:p>
    <w:p w14:paraId="35F3381A" w14:textId="77777777" w:rsidR="00FA5B87" w:rsidRPr="00FA5B87" w:rsidRDefault="00FA5B87" w:rsidP="00FA5B87">
      <w:pPr>
        <w:widowControl w:val="0"/>
        <w:autoSpaceDE w:val="0"/>
        <w:autoSpaceDN w:val="0"/>
        <w:adjustRightInd w:val="0"/>
        <w:rPr>
          <w:del w:id="18" w:author="Cary Walkin" w:date="2013-11-14T08:56:00Z"/>
          <w:rFonts w:ascii="Times" w:hAnsi="Times" w:cs="Times"/>
        </w:rPr>
      </w:pPr>
    </w:p>
    <w:p w14:paraId="4EBC1376" w14:textId="77777777" w:rsidR="00FA5B87" w:rsidRPr="00527F94" w:rsidRDefault="00FA5B87" w:rsidP="00527F94">
      <w:pPr>
        <w:widowControl w:val="0"/>
        <w:autoSpaceDE w:val="0"/>
        <w:autoSpaceDN w:val="0"/>
        <w:adjustRightInd w:val="0"/>
        <w:rPr>
          <w:rFonts w:ascii="Times New Roman" w:hAnsi="Times New Roman"/>
        </w:rPr>
      </w:pPr>
      <w:del w:id="19" w:author="Cary Walkin" w:date="2013-11-14T08:56:00Z">
        <w:r>
          <w:rPr>
            <w:rFonts w:ascii="Times" w:hAnsi="Times" w:cs="Arial"/>
            <w:sz w:val="30"/>
            <w:szCs w:val="30"/>
          </w:rPr>
          <w:delText>R</w:delText>
        </w:r>
        <w:r w:rsidRPr="00FA5B87">
          <w:rPr>
            <w:rFonts w:ascii="Times" w:hAnsi="Times" w:cs="Arial"/>
            <w:sz w:val="30"/>
            <w:szCs w:val="30"/>
          </w:rPr>
          <w:delText>egarding</w:delText>
        </w:r>
      </w:del>
      <w:r w:rsidRPr="00527F94">
        <w:rPr>
          <w:rFonts w:ascii="Times New Roman" w:hAnsi="Times New Roman"/>
        </w:rPr>
        <w:t xml:space="preserve"> the intention of BZR</w:t>
      </w:r>
      <w:ins w:id="20" w:author="Cary Walkin" w:date="2013-11-14T08:56:00Z">
        <w:r w:rsidR="00F353DE">
          <w:rPr>
            <w:rFonts w:ascii="Times New Roman" w:hAnsi="Times New Roman" w:cs="Times New Roman"/>
          </w:rPr>
          <w:t xml:space="preserve"> </w:t>
        </w:r>
        <w:r w:rsidR="007250D0" w:rsidRPr="004D5F8F">
          <w:rPr>
            <w:rFonts w:ascii="Times New Roman" w:hAnsi="Times New Roman" w:cs="Times New Roman"/>
          </w:rPr>
          <w:t xml:space="preserve">Empire (“BZR”) </w:t>
        </w:r>
      </w:ins>
      <w:r w:rsidRPr="00527F94">
        <w:rPr>
          <w:rFonts w:ascii="Times New Roman" w:hAnsi="Times New Roman"/>
        </w:rPr>
        <w:t xml:space="preserve">to co-develop and </w:t>
      </w:r>
      <w:ins w:id="21" w:author="Cary Walkin" w:date="2013-11-14T08:56:00Z">
        <w:r w:rsidR="00CE2220" w:rsidRPr="004D5F8F">
          <w:rPr>
            <w:rFonts w:ascii="Times New Roman" w:hAnsi="Times New Roman" w:cs="Times New Roman"/>
          </w:rPr>
          <w:t>co-</w:t>
        </w:r>
      </w:ins>
      <w:r w:rsidRPr="00527F94">
        <w:rPr>
          <w:rFonts w:ascii="Times New Roman" w:hAnsi="Times New Roman"/>
        </w:rPr>
        <w:t xml:space="preserve">publish “Pattern Battle” (working name) and to simultaneously negotiate and possibly conclude appropriate written contracts pursuant to which BZR would be able to </w:t>
      </w:r>
      <w:ins w:id="22" w:author="Cary Walkin" w:date="2013-11-14T08:56:00Z">
        <w:r w:rsidR="00CE2220" w:rsidRPr="004D5F8F">
          <w:rPr>
            <w:rFonts w:ascii="Times New Roman" w:hAnsi="Times New Roman" w:cs="Times New Roman"/>
          </w:rPr>
          <w:t>co-</w:t>
        </w:r>
      </w:ins>
      <w:r w:rsidRPr="00527F94">
        <w:rPr>
          <w:rFonts w:ascii="Times New Roman" w:hAnsi="Times New Roman"/>
        </w:rPr>
        <w:t>publish the “Pattern Battle” application</w:t>
      </w:r>
      <w:ins w:id="23" w:author="Cary Walkin" w:date="2013-11-14T08:56:00Z">
        <w:r w:rsidR="007250D0" w:rsidRPr="004D5F8F">
          <w:rPr>
            <w:rFonts w:ascii="Times New Roman" w:hAnsi="Times New Roman" w:cs="Times New Roman"/>
          </w:rPr>
          <w:t xml:space="preserve"> (the “Game”)</w:t>
        </w:r>
        <w:r w:rsidR="00F35C02" w:rsidRPr="004D5F8F">
          <w:rPr>
            <w:rFonts w:ascii="Times New Roman" w:hAnsi="Times New Roman" w:cs="Times New Roman"/>
          </w:rPr>
          <w:t>.</w:t>
        </w:r>
      </w:ins>
      <w:del w:id="24" w:author="Cary Walkin" w:date="2013-11-14T08:56:00Z">
        <w:r w:rsidR="00F35C02">
          <w:rPr>
            <w:rFonts w:ascii="Times" w:hAnsi="Times" w:cs="Arial"/>
            <w:sz w:val="30"/>
            <w:szCs w:val="30"/>
          </w:rPr>
          <w:delText>.</w:delText>
        </w:r>
      </w:del>
    </w:p>
    <w:p w14:paraId="204383CA" w14:textId="77777777" w:rsidR="007250D0" w:rsidRPr="004D5F8F" w:rsidRDefault="007250D0" w:rsidP="004D5F8F">
      <w:pPr>
        <w:widowControl w:val="0"/>
        <w:autoSpaceDE w:val="0"/>
        <w:autoSpaceDN w:val="0"/>
        <w:adjustRightInd w:val="0"/>
        <w:rPr>
          <w:ins w:id="25" w:author="Cary Walkin" w:date="2013-11-14T08:56:00Z"/>
          <w:rFonts w:ascii="Times New Roman" w:hAnsi="Times New Roman" w:cs="Times New Roman"/>
        </w:rPr>
      </w:pPr>
    </w:p>
    <w:p w14:paraId="5923A1C4" w14:textId="77777777" w:rsidR="00FA5B87" w:rsidRPr="00527F94" w:rsidRDefault="007250D0" w:rsidP="00FA5B87">
      <w:pPr>
        <w:widowControl w:val="0"/>
        <w:autoSpaceDE w:val="0"/>
        <w:autoSpaceDN w:val="0"/>
        <w:adjustRightInd w:val="0"/>
        <w:spacing w:after="240"/>
        <w:rPr>
          <w:rFonts w:ascii="Times New Roman" w:hAnsi="Times New Roman"/>
        </w:rPr>
      </w:pPr>
      <w:proofErr w:type="spellStart"/>
      <w:ins w:id="26" w:author="Cary Walkin" w:date="2013-11-14T08:56:00Z">
        <w:r w:rsidRPr="004D5F8F">
          <w:rPr>
            <w:rFonts w:ascii="Times New Roman" w:hAnsi="Times New Roman" w:cs="Times New Roman"/>
          </w:rPr>
          <w:t>Walkin</w:t>
        </w:r>
        <w:proofErr w:type="spellEnd"/>
        <w:r w:rsidRPr="004D5F8F">
          <w:rPr>
            <w:rFonts w:ascii="Times New Roman" w:hAnsi="Times New Roman" w:cs="Times New Roman"/>
          </w:rPr>
          <w:t xml:space="preserve"> Games Inc. (“</w:t>
        </w:r>
        <w:proofErr w:type="spellStart"/>
        <w:r w:rsidRPr="004D5F8F">
          <w:rPr>
            <w:rFonts w:ascii="Times New Roman" w:hAnsi="Times New Roman" w:cs="Times New Roman"/>
          </w:rPr>
          <w:t>Walkin</w:t>
        </w:r>
        <w:proofErr w:type="spellEnd"/>
        <w:r w:rsidRPr="004D5F8F">
          <w:rPr>
            <w:rFonts w:ascii="Times New Roman" w:hAnsi="Times New Roman" w:cs="Times New Roman"/>
          </w:rPr>
          <w:t xml:space="preserve">”) understands the </w:t>
        </w:r>
        <w:r w:rsidR="00524194">
          <w:rPr>
            <w:rFonts w:ascii="Times New Roman" w:hAnsi="Times New Roman" w:cs="Times New Roman"/>
          </w:rPr>
          <w:t xml:space="preserve">parties’ </w:t>
        </w:r>
        <w:r w:rsidRPr="004D5F8F">
          <w:rPr>
            <w:rFonts w:ascii="Times New Roman" w:hAnsi="Times New Roman" w:cs="Times New Roman"/>
          </w:rPr>
          <w:t>intention</w:t>
        </w:r>
        <w:r w:rsidR="00524194">
          <w:rPr>
            <w:rFonts w:ascii="Times New Roman" w:hAnsi="Times New Roman" w:cs="Times New Roman"/>
          </w:rPr>
          <w:t>s</w:t>
        </w:r>
        <w:r w:rsidRPr="004D5F8F">
          <w:rPr>
            <w:rFonts w:ascii="Times New Roman" w:hAnsi="Times New Roman" w:cs="Times New Roman"/>
          </w:rPr>
          <w:t xml:space="preserve"> to differ from those set out in your letter.</w:t>
        </w:r>
        <w:r w:rsidR="00F353DE">
          <w:rPr>
            <w:rFonts w:ascii="Times New Roman" w:hAnsi="Times New Roman" w:cs="Times New Roman"/>
          </w:rPr>
          <w:t xml:space="preserve"> </w:t>
        </w:r>
      </w:ins>
      <w:r w:rsidR="00FA5B87" w:rsidRPr="00527F94">
        <w:rPr>
          <w:rFonts w:ascii="Times New Roman" w:hAnsi="Times New Roman"/>
        </w:rPr>
        <w:t xml:space="preserve">Based on our discussions to date, </w:t>
      </w:r>
      <w:proofErr w:type="spellStart"/>
      <w:ins w:id="27" w:author="Cary Walkin" w:date="2013-11-14T08:56:00Z">
        <w:r w:rsidRPr="004D5F8F">
          <w:rPr>
            <w:rFonts w:ascii="Times New Roman" w:hAnsi="Times New Roman" w:cs="Times New Roman"/>
          </w:rPr>
          <w:t>Walkin</w:t>
        </w:r>
        <w:proofErr w:type="spellEnd"/>
        <w:r w:rsidRPr="004D5F8F">
          <w:rPr>
            <w:rFonts w:ascii="Times New Roman" w:hAnsi="Times New Roman" w:cs="Times New Roman"/>
          </w:rPr>
          <w:t xml:space="preserve"> understands the mutual intention of the parties to be</w:t>
        </w:r>
        <w:r w:rsidR="00F353DE">
          <w:rPr>
            <w:rFonts w:ascii="Times New Roman" w:hAnsi="Times New Roman" w:cs="Times New Roman"/>
          </w:rPr>
          <w:t xml:space="preserve"> </w:t>
        </w:r>
        <w:r w:rsidR="00524194">
          <w:rPr>
            <w:rFonts w:ascii="Times New Roman" w:hAnsi="Times New Roman" w:cs="Times New Roman"/>
          </w:rPr>
          <w:t xml:space="preserve">as </w:t>
        </w:r>
        <w:r w:rsidR="00FA5B87" w:rsidRPr="004D5F8F">
          <w:rPr>
            <w:rFonts w:ascii="Times New Roman" w:hAnsi="Times New Roman" w:cs="Times New Roman"/>
          </w:rPr>
          <w:t>follow</w:t>
        </w:r>
        <w:r w:rsidR="00524194">
          <w:rPr>
            <w:rFonts w:ascii="Times New Roman" w:hAnsi="Times New Roman" w:cs="Times New Roman"/>
          </w:rPr>
          <w:t>s</w:t>
        </w:r>
        <w:r w:rsidR="00FA5B87" w:rsidRPr="004D5F8F">
          <w:rPr>
            <w:rFonts w:ascii="Times New Roman" w:hAnsi="Times New Roman" w:cs="Times New Roman"/>
          </w:rPr>
          <w:t>:</w:t>
        </w:r>
      </w:ins>
      <w:del w:id="28" w:author="Cary Walkin" w:date="2013-11-14T08:56:00Z">
        <w:r w:rsidR="00FA5B87" w:rsidRPr="00FA5B87">
          <w:rPr>
            <w:rFonts w:ascii="Times" w:hAnsi="Times" w:cs="Arial"/>
            <w:sz w:val="30"/>
            <w:szCs w:val="30"/>
          </w:rPr>
          <w:delText>we mutually intend the following:</w:delText>
        </w:r>
      </w:del>
    </w:p>
    <w:p w14:paraId="4701BDAF" w14:textId="77777777" w:rsidR="00FA5B87" w:rsidRPr="00527F94" w:rsidRDefault="00FA5B87" w:rsidP="00FA5B87">
      <w:pPr>
        <w:widowControl w:val="0"/>
        <w:autoSpaceDE w:val="0"/>
        <w:autoSpaceDN w:val="0"/>
        <w:adjustRightInd w:val="0"/>
        <w:spacing w:after="240"/>
        <w:rPr>
          <w:rFonts w:ascii="Times New Roman" w:hAnsi="Times New Roman"/>
        </w:rPr>
      </w:pPr>
      <w:r w:rsidRPr="00527F94">
        <w:rPr>
          <w:rFonts w:ascii="Times New Roman" w:hAnsi="Times New Roman"/>
        </w:rPr>
        <w:t xml:space="preserve">1. </w:t>
      </w:r>
      <w:ins w:id="29" w:author="Cary Walkin" w:date="2013-11-14T08:56:00Z">
        <w:r w:rsidR="007250D0" w:rsidRPr="004D5F8F">
          <w:rPr>
            <w:rFonts w:ascii="Times New Roman" w:hAnsi="Times New Roman" w:cs="Times New Roman"/>
          </w:rPr>
          <w:t>T</w:t>
        </w:r>
        <w:r w:rsidRPr="004D5F8F">
          <w:rPr>
            <w:rFonts w:ascii="Times New Roman" w:hAnsi="Times New Roman" w:cs="Times New Roman"/>
          </w:rPr>
          <w:t>o</w:t>
        </w:r>
      </w:ins>
      <w:del w:id="30" w:author="Cary Walkin" w:date="2013-11-14T08:56:00Z">
        <w:r w:rsidRPr="00FA5B87">
          <w:rPr>
            <w:rFonts w:ascii="Times" w:hAnsi="Times" w:cs="Arial"/>
            <w:sz w:val="30"/>
            <w:szCs w:val="30"/>
          </w:rPr>
          <w:delText>to</w:delText>
        </w:r>
      </w:del>
      <w:r w:rsidRPr="00527F94">
        <w:rPr>
          <w:rFonts w:ascii="Times New Roman" w:hAnsi="Times New Roman"/>
        </w:rPr>
        <w:t xml:space="preserve"> enter into discussions on an agreement, which sets out the entire terms and conditions under which BZR will develop </w:t>
      </w:r>
      <w:ins w:id="31" w:author="Cary Walkin" w:date="2013-11-14T08:56:00Z">
        <w:r w:rsidR="007250D0" w:rsidRPr="004D5F8F">
          <w:rPr>
            <w:rFonts w:ascii="Times New Roman" w:hAnsi="Times New Roman" w:cs="Times New Roman"/>
          </w:rPr>
          <w:t>the Game</w:t>
        </w:r>
        <w:r w:rsidRPr="004D5F8F">
          <w:rPr>
            <w:rFonts w:ascii="Times New Roman" w:hAnsi="Times New Roman" w:cs="Times New Roman"/>
          </w:rPr>
          <w:t xml:space="preserve"> on behalf of </w:t>
        </w:r>
        <w:proofErr w:type="spellStart"/>
        <w:r w:rsidR="00CE2220" w:rsidRPr="004D5F8F">
          <w:rPr>
            <w:rFonts w:ascii="Times New Roman" w:hAnsi="Times New Roman" w:cs="Times New Roman"/>
          </w:rPr>
          <w:t>Walkin</w:t>
        </w:r>
        <w:proofErr w:type="spellEnd"/>
        <w:r w:rsidRPr="004D5F8F">
          <w:rPr>
            <w:rFonts w:ascii="Times New Roman" w:hAnsi="Times New Roman" w:cs="Times New Roman"/>
          </w:rPr>
          <w:t>.</w:t>
        </w:r>
        <w:r w:rsidR="00524194">
          <w:rPr>
            <w:rFonts w:ascii="Times New Roman" w:hAnsi="Times New Roman" w:cs="Times New Roman"/>
          </w:rPr>
          <w:t xml:space="preserve"> Neither party shall be obligated to conclude such agreement and shall retain the option to terminate such discussions at any time prior to executing such agreement at its sole discretion.</w:t>
        </w:r>
      </w:ins>
      <w:del w:id="32" w:author="Cary Walkin" w:date="2013-11-14T08:56:00Z">
        <w:r>
          <w:rPr>
            <w:rFonts w:ascii="Times" w:hAnsi="Times" w:cs="Arial"/>
            <w:sz w:val="30"/>
            <w:szCs w:val="30"/>
          </w:rPr>
          <w:delText xml:space="preserve">“Pattern Battle” </w:delText>
        </w:r>
        <w:r w:rsidRPr="00FA5B87">
          <w:rPr>
            <w:rFonts w:ascii="Times" w:hAnsi="Times" w:cs="Arial"/>
            <w:sz w:val="30"/>
            <w:szCs w:val="30"/>
          </w:rPr>
          <w:delText xml:space="preserve">on behalf of </w:delText>
        </w:r>
        <w:r>
          <w:rPr>
            <w:rFonts w:ascii="Times" w:hAnsi="Times" w:cs="Arial"/>
            <w:sz w:val="30"/>
            <w:szCs w:val="30"/>
          </w:rPr>
          <w:delText>Cary Walkin</w:delText>
        </w:r>
        <w:r w:rsidRPr="00FA5B87">
          <w:rPr>
            <w:rFonts w:ascii="Times" w:hAnsi="Times" w:cs="Arial"/>
            <w:sz w:val="30"/>
            <w:szCs w:val="30"/>
          </w:rPr>
          <w:delText>.</w:delText>
        </w:r>
      </w:del>
    </w:p>
    <w:p w14:paraId="28D6C87A" w14:textId="77777777" w:rsidR="00FA5B87" w:rsidRPr="00527F94" w:rsidRDefault="00FA5B87" w:rsidP="00FA5B87">
      <w:pPr>
        <w:widowControl w:val="0"/>
        <w:autoSpaceDE w:val="0"/>
        <w:autoSpaceDN w:val="0"/>
        <w:adjustRightInd w:val="0"/>
        <w:spacing w:after="240"/>
        <w:rPr>
          <w:rFonts w:ascii="Times New Roman" w:hAnsi="Times New Roman"/>
        </w:rPr>
      </w:pPr>
      <w:r w:rsidRPr="00527F94">
        <w:rPr>
          <w:rFonts w:ascii="Times New Roman" w:hAnsi="Times New Roman"/>
        </w:rPr>
        <w:t>2.</w:t>
      </w:r>
      <w:ins w:id="33" w:author="Cary Walkin" w:date="2013-11-14T08:56:00Z">
        <w:r w:rsidRPr="004D5F8F">
          <w:rPr>
            <w:rFonts w:ascii="Times New Roman" w:hAnsi="Times New Roman" w:cs="Times New Roman"/>
          </w:rPr>
          <w:t xml:space="preserve"> </w:t>
        </w:r>
        <w:r w:rsidR="007250D0" w:rsidRPr="004D5F8F">
          <w:rPr>
            <w:rFonts w:ascii="Times New Roman" w:hAnsi="Times New Roman" w:cs="Times New Roman"/>
          </w:rPr>
          <w:t>W</w:t>
        </w:r>
        <w:r w:rsidRPr="004D5F8F">
          <w:rPr>
            <w:rFonts w:ascii="Times New Roman" w:hAnsi="Times New Roman" w:cs="Times New Roman"/>
          </w:rPr>
          <w:t>ork</w:t>
        </w:r>
      </w:ins>
      <w:del w:id="34" w:author="Cary Walkin" w:date="2013-11-14T08:56:00Z">
        <w:r w:rsidRPr="00FA5B87">
          <w:rPr>
            <w:rFonts w:ascii="Times" w:hAnsi="Times" w:cs="Arial"/>
            <w:sz w:val="30"/>
            <w:szCs w:val="30"/>
          </w:rPr>
          <w:delText xml:space="preserve"> It is agreed between the Parties that work</w:delText>
        </w:r>
      </w:del>
      <w:r w:rsidRPr="00527F94">
        <w:rPr>
          <w:rFonts w:ascii="Times New Roman" w:hAnsi="Times New Roman"/>
        </w:rPr>
        <w:t xml:space="preserve"> related to the development</w:t>
      </w:r>
      <w:ins w:id="35" w:author="Cary Walkin" w:date="2013-11-14T08:56:00Z">
        <w:r w:rsidRPr="004D5F8F">
          <w:rPr>
            <w:rFonts w:ascii="Times New Roman" w:hAnsi="Times New Roman" w:cs="Times New Roman"/>
          </w:rPr>
          <w:t xml:space="preserve"> </w:t>
        </w:r>
        <w:r w:rsidR="007250D0" w:rsidRPr="004D5F8F">
          <w:rPr>
            <w:rFonts w:ascii="Times New Roman" w:hAnsi="Times New Roman" w:cs="Times New Roman"/>
          </w:rPr>
          <w:t>of the Game</w:t>
        </w:r>
      </w:ins>
      <w:r w:rsidRPr="00527F94">
        <w:rPr>
          <w:rFonts w:ascii="Times New Roman" w:hAnsi="Times New Roman"/>
        </w:rPr>
        <w:t xml:space="preserve"> performed by BZR until a final agreement of development has been made, shall be at the expense of BZR. </w:t>
      </w:r>
    </w:p>
    <w:p w14:paraId="52D5CB5B" w14:textId="77777777" w:rsidR="00FA5B87" w:rsidRPr="00527F94" w:rsidRDefault="00FA5B87" w:rsidP="00FA5B87">
      <w:pPr>
        <w:widowControl w:val="0"/>
        <w:autoSpaceDE w:val="0"/>
        <w:autoSpaceDN w:val="0"/>
        <w:adjustRightInd w:val="0"/>
        <w:spacing w:after="240"/>
        <w:rPr>
          <w:rFonts w:ascii="Times New Roman" w:hAnsi="Times New Roman"/>
        </w:rPr>
      </w:pPr>
      <w:r w:rsidRPr="00527F94">
        <w:rPr>
          <w:rFonts w:ascii="Times New Roman" w:hAnsi="Times New Roman"/>
        </w:rPr>
        <w:t xml:space="preserve">3. </w:t>
      </w:r>
      <w:proofErr w:type="spellStart"/>
      <w:ins w:id="36" w:author="Cary Walkin" w:date="2013-11-14T08:56:00Z">
        <w:r w:rsidR="007250D0" w:rsidRPr="004D5F8F">
          <w:rPr>
            <w:rFonts w:ascii="Times New Roman" w:hAnsi="Times New Roman" w:cs="Times New Roman"/>
          </w:rPr>
          <w:t>Walkin</w:t>
        </w:r>
        <w:proofErr w:type="spellEnd"/>
        <w:r w:rsidR="007250D0" w:rsidRPr="004D5F8F">
          <w:rPr>
            <w:rFonts w:ascii="Times New Roman" w:hAnsi="Times New Roman" w:cs="Times New Roman"/>
          </w:rPr>
          <w:t xml:space="preserve"> and BZR will negotiate an agreement in good faith pursuant to which:</w:t>
        </w:r>
      </w:ins>
      <w:del w:id="37" w:author="Cary Walkin" w:date="2013-11-14T08:56:00Z">
        <w:r w:rsidRPr="00FA5B87">
          <w:rPr>
            <w:rFonts w:ascii="Times" w:hAnsi="Times" w:cs="Arial"/>
            <w:sz w:val="30"/>
            <w:szCs w:val="30"/>
          </w:rPr>
          <w:delText xml:space="preserve">The parties expressly acknowledge and agree that </w:delText>
        </w:r>
        <w:r>
          <w:rPr>
            <w:rFonts w:ascii="Times" w:hAnsi="Times" w:cs="Arial"/>
            <w:sz w:val="30"/>
            <w:szCs w:val="30"/>
          </w:rPr>
          <w:delText>all w</w:delText>
        </w:r>
        <w:r w:rsidRPr="00FA5B87">
          <w:rPr>
            <w:rFonts w:ascii="Times" w:hAnsi="Times" w:cs="Arial"/>
            <w:sz w:val="30"/>
            <w:szCs w:val="30"/>
          </w:rPr>
          <w:delText xml:space="preserve">ork performed </w:delText>
        </w:r>
        <w:r>
          <w:rPr>
            <w:rFonts w:ascii="Times" w:hAnsi="Times" w:cs="Arial"/>
            <w:sz w:val="30"/>
            <w:szCs w:val="30"/>
          </w:rPr>
          <w:delText xml:space="preserve">prior to a signed agreement shall remain the property of BZR with the option of all development to be purchased by Cary Walkin at a MMR of $10,000 CAD. </w:delText>
        </w:r>
      </w:del>
    </w:p>
    <w:p w14:paraId="6EE7567F" w14:textId="77777777" w:rsidR="007250D0" w:rsidRPr="004D5F8F" w:rsidRDefault="007250D0" w:rsidP="004D5F8F">
      <w:pPr>
        <w:widowControl w:val="0"/>
        <w:autoSpaceDE w:val="0"/>
        <w:autoSpaceDN w:val="0"/>
        <w:adjustRightInd w:val="0"/>
        <w:spacing w:after="240"/>
        <w:ind w:firstLine="720"/>
        <w:rPr>
          <w:ins w:id="38" w:author="Cary Walkin" w:date="2013-11-14T08:56:00Z"/>
          <w:rFonts w:ascii="Times New Roman" w:hAnsi="Times New Roman" w:cs="Times New Roman"/>
        </w:rPr>
      </w:pPr>
      <w:ins w:id="39" w:author="Cary Walkin" w:date="2013-11-14T08:56:00Z">
        <w:r w:rsidRPr="004D5F8F">
          <w:rPr>
            <w:rFonts w:ascii="Times New Roman" w:hAnsi="Times New Roman" w:cs="Times New Roman"/>
          </w:rPr>
          <w:t xml:space="preserve">(a) </w:t>
        </w:r>
        <w:proofErr w:type="spellStart"/>
        <w:r w:rsidRPr="004D5F8F">
          <w:rPr>
            <w:rFonts w:ascii="Times New Roman" w:hAnsi="Times New Roman" w:cs="Times New Roman"/>
          </w:rPr>
          <w:t>Walkin</w:t>
        </w:r>
        <w:proofErr w:type="spellEnd"/>
        <w:r w:rsidRPr="004D5F8F">
          <w:rPr>
            <w:rFonts w:ascii="Times New Roman" w:hAnsi="Times New Roman" w:cs="Times New Roman"/>
          </w:rPr>
          <w:t xml:space="preserve"> will provide </w:t>
        </w:r>
        <w:del w:id="40" w:author="lithium" w:date="2013-11-14T21:20:00Z">
          <w:r w:rsidRPr="004D5F8F" w:rsidDel="00D60E5A">
            <w:rPr>
              <w:rFonts w:ascii="Times New Roman" w:hAnsi="Times New Roman" w:cs="Times New Roman"/>
            </w:rPr>
            <w:delText>concepts</w:delText>
          </w:r>
        </w:del>
      </w:ins>
      <w:ins w:id="41" w:author="lithium" w:date="2013-11-14T21:20:00Z">
        <w:r w:rsidR="00D60E5A">
          <w:rPr>
            <w:rFonts w:ascii="Times New Roman" w:hAnsi="Times New Roman" w:cs="Times New Roman"/>
          </w:rPr>
          <w:t>a game design</w:t>
        </w:r>
      </w:ins>
      <w:ins w:id="42" w:author="Cary Walkin" w:date="2013-11-14T08:56:00Z">
        <w:r w:rsidRPr="004D5F8F">
          <w:rPr>
            <w:rFonts w:ascii="Times New Roman" w:hAnsi="Times New Roman" w:cs="Times New Roman"/>
          </w:rPr>
          <w:t xml:space="preserve"> for </w:t>
        </w:r>
        <w:r w:rsidRPr="00D60E5A">
          <w:rPr>
            <w:rFonts w:ascii="Times New Roman" w:hAnsi="Times New Roman" w:cs="Times New Roman"/>
            <w:i/>
            <w:rPrChange w:id="43" w:author="lithium" w:date="2013-11-14T21:21:00Z">
              <w:rPr>
                <w:rFonts w:ascii="Times New Roman" w:hAnsi="Times New Roman" w:cs="Times New Roman"/>
              </w:rPr>
            </w:rPrChange>
          </w:rPr>
          <w:t xml:space="preserve">the </w:t>
        </w:r>
      </w:ins>
      <w:ins w:id="44" w:author="lithium" w:date="2013-11-14T21:21:00Z">
        <w:r w:rsidR="00D60E5A">
          <w:rPr>
            <w:rFonts w:ascii="Times New Roman" w:hAnsi="Times New Roman" w:cs="Times New Roman"/>
            <w:i/>
          </w:rPr>
          <w:t>“</w:t>
        </w:r>
      </w:ins>
      <w:ins w:id="45" w:author="Cary Walkin" w:date="2013-11-14T08:56:00Z">
        <w:r w:rsidRPr="00D60E5A">
          <w:rPr>
            <w:rFonts w:ascii="Times New Roman" w:hAnsi="Times New Roman" w:cs="Times New Roman"/>
            <w:i/>
            <w:rPrChange w:id="46" w:author="lithium" w:date="2013-11-14T21:21:00Z">
              <w:rPr>
                <w:rFonts w:ascii="Times New Roman" w:hAnsi="Times New Roman" w:cs="Times New Roman"/>
              </w:rPr>
            </w:rPrChange>
          </w:rPr>
          <w:t>Game</w:t>
        </w:r>
      </w:ins>
      <w:ins w:id="47" w:author="lithium" w:date="2013-11-14T21:21:00Z">
        <w:r w:rsidR="00D60E5A">
          <w:rPr>
            <w:rFonts w:ascii="Times New Roman" w:hAnsi="Times New Roman" w:cs="Times New Roman"/>
          </w:rPr>
          <w:t>”</w:t>
        </w:r>
      </w:ins>
      <w:ins w:id="48" w:author="Cary Walkin" w:date="2013-11-14T08:56:00Z">
        <w:r w:rsidRPr="004D5F8F">
          <w:rPr>
            <w:rFonts w:ascii="Times New Roman" w:hAnsi="Times New Roman" w:cs="Times New Roman"/>
          </w:rPr>
          <w:t>;</w:t>
        </w:r>
      </w:ins>
    </w:p>
    <w:p w14:paraId="3BEE2A51" w14:textId="77777777" w:rsidR="007250D0" w:rsidRPr="004D5F8F" w:rsidRDefault="007250D0" w:rsidP="004D5F8F">
      <w:pPr>
        <w:widowControl w:val="0"/>
        <w:autoSpaceDE w:val="0"/>
        <w:autoSpaceDN w:val="0"/>
        <w:adjustRightInd w:val="0"/>
        <w:spacing w:after="240"/>
        <w:ind w:left="720"/>
        <w:rPr>
          <w:ins w:id="49" w:author="Cary Walkin" w:date="2013-11-14T08:56:00Z"/>
          <w:rFonts w:ascii="Times New Roman" w:hAnsi="Times New Roman" w:cs="Times New Roman"/>
        </w:rPr>
      </w:pPr>
      <w:ins w:id="50" w:author="Cary Walkin" w:date="2013-11-14T08:56:00Z">
        <w:r w:rsidRPr="004D5F8F">
          <w:rPr>
            <w:rFonts w:ascii="Times New Roman" w:hAnsi="Times New Roman" w:cs="Times New Roman"/>
          </w:rPr>
          <w:t>(b)</w:t>
        </w:r>
      </w:ins>
      <w:del w:id="51" w:author="Cary Walkin" w:date="2013-11-14T08:56:00Z">
        <w:r w:rsidR="00FA5B87">
          <w:rPr>
            <w:rFonts w:ascii="Times" w:hAnsi="Times" w:cs="Arial"/>
            <w:sz w:val="30"/>
            <w:szCs w:val="30"/>
          </w:rPr>
          <w:delText>4.</w:delText>
        </w:r>
      </w:del>
      <w:r w:rsidR="00FA5B87" w:rsidRPr="00527F94">
        <w:rPr>
          <w:rFonts w:ascii="Times New Roman" w:hAnsi="Times New Roman"/>
        </w:rPr>
        <w:t xml:space="preserve"> BZR </w:t>
      </w:r>
      <w:ins w:id="52" w:author="Cary Walkin" w:date="2013-11-14T08:56:00Z">
        <w:r w:rsidRPr="004D5F8F">
          <w:rPr>
            <w:rFonts w:ascii="Times New Roman" w:hAnsi="Times New Roman" w:cs="Times New Roman"/>
          </w:rPr>
          <w:t xml:space="preserve">will be responsible for software development of </w:t>
        </w:r>
        <w:r w:rsidRPr="00D60E5A">
          <w:rPr>
            <w:rFonts w:ascii="Times New Roman" w:hAnsi="Times New Roman" w:cs="Times New Roman"/>
            <w:i/>
            <w:rPrChange w:id="53" w:author="lithium" w:date="2013-11-14T21:21:00Z">
              <w:rPr>
                <w:rFonts w:ascii="Times New Roman" w:hAnsi="Times New Roman" w:cs="Times New Roman"/>
              </w:rPr>
            </w:rPrChange>
          </w:rPr>
          <w:t xml:space="preserve">the </w:t>
        </w:r>
      </w:ins>
      <w:ins w:id="54" w:author="lithium" w:date="2013-11-14T21:21:00Z">
        <w:r w:rsidR="00D60E5A">
          <w:rPr>
            <w:rFonts w:ascii="Times New Roman" w:hAnsi="Times New Roman" w:cs="Times New Roman"/>
            <w:i/>
          </w:rPr>
          <w:t>“</w:t>
        </w:r>
      </w:ins>
      <w:ins w:id="55" w:author="Cary Walkin" w:date="2013-11-14T08:56:00Z">
        <w:r w:rsidRPr="00D60E5A">
          <w:rPr>
            <w:rFonts w:ascii="Times New Roman" w:hAnsi="Times New Roman" w:cs="Times New Roman"/>
            <w:i/>
            <w:rPrChange w:id="56" w:author="lithium" w:date="2013-11-14T21:21:00Z">
              <w:rPr>
                <w:rFonts w:ascii="Times New Roman" w:hAnsi="Times New Roman" w:cs="Times New Roman"/>
              </w:rPr>
            </w:rPrChange>
          </w:rPr>
          <w:t>Game</w:t>
        </w:r>
      </w:ins>
      <w:ins w:id="57" w:author="lithium" w:date="2013-11-14T21:21:00Z">
        <w:r w:rsidR="00D60E5A">
          <w:rPr>
            <w:rFonts w:ascii="Times New Roman" w:hAnsi="Times New Roman" w:cs="Times New Roman"/>
            <w:i/>
          </w:rPr>
          <w:t>”</w:t>
        </w:r>
      </w:ins>
      <w:ins w:id="58" w:author="Cary Walkin" w:date="2013-11-14T08:56:00Z">
        <w:r w:rsidR="003B01DC">
          <w:rPr>
            <w:rFonts w:ascii="Times New Roman" w:hAnsi="Times New Roman" w:cs="Times New Roman"/>
          </w:rPr>
          <w:t xml:space="preserve"> in accordance with the </w:t>
        </w:r>
        <w:del w:id="59" w:author="lithium" w:date="2013-11-14T21:22:00Z">
          <w:r w:rsidR="003B01DC" w:rsidDel="00D60E5A">
            <w:rPr>
              <w:rFonts w:ascii="Times New Roman" w:hAnsi="Times New Roman" w:cs="Times New Roman"/>
            </w:rPr>
            <w:delText>concepts</w:delText>
          </w:r>
        </w:del>
      </w:ins>
      <w:ins w:id="60" w:author="lithium" w:date="2013-11-14T21:22:00Z">
        <w:r w:rsidR="00D60E5A">
          <w:rPr>
            <w:rFonts w:ascii="Times New Roman" w:hAnsi="Times New Roman" w:cs="Times New Roman"/>
          </w:rPr>
          <w:t>agreed upon game design</w:t>
        </w:r>
      </w:ins>
      <w:ins w:id="61" w:author="Cary Walkin" w:date="2013-11-14T08:56:00Z">
        <w:r w:rsidRPr="004D5F8F">
          <w:rPr>
            <w:rFonts w:ascii="Times New Roman" w:hAnsi="Times New Roman" w:cs="Times New Roman"/>
          </w:rPr>
          <w:t>;</w:t>
        </w:r>
      </w:ins>
    </w:p>
    <w:p w14:paraId="3ADA39B9" w14:textId="77777777" w:rsidR="007250D0" w:rsidRPr="004D5F8F" w:rsidDel="009D1874" w:rsidRDefault="007250D0" w:rsidP="004D5F8F">
      <w:pPr>
        <w:widowControl w:val="0"/>
        <w:autoSpaceDE w:val="0"/>
        <w:autoSpaceDN w:val="0"/>
        <w:adjustRightInd w:val="0"/>
        <w:spacing w:after="240"/>
        <w:ind w:left="720"/>
        <w:rPr>
          <w:ins w:id="62" w:author="Cary Walkin" w:date="2013-11-14T08:56:00Z"/>
          <w:del w:id="63" w:author="lithium" w:date="2013-11-14T21:32:00Z"/>
          <w:rFonts w:ascii="Times New Roman" w:hAnsi="Times New Roman" w:cs="Times New Roman"/>
        </w:rPr>
      </w:pPr>
      <w:ins w:id="64" w:author="Cary Walkin" w:date="2013-11-14T08:56:00Z">
        <w:del w:id="65" w:author="lithium" w:date="2013-11-14T21:32:00Z">
          <w:r w:rsidRPr="004D5F8F" w:rsidDel="009D1874">
            <w:rPr>
              <w:rFonts w:ascii="Times New Roman" w:hAnsi="Times New Roman" w:cs="Times New Roman"/>
            </w:rPr>
            <w:delText>(c) Walkin and BZR will equally share any cost and expense other than the above items in relation to the Game;</w:delText>
          </w:r>
          <w:r w:rsidR="003B01DC" w:rsidDel="009D1874">
            <w:rPr>
              <w:rFonts w:ascii="Times New Roman" w:hAnsi="Times New Roman" w:cs="Times New Roman"/>
            </w:rPr>
            <w:delText xml:space="preserve"> and</w:delText>
          </w:r>
        </w:del>
      </w:ins>
    </w:p>
    <w:p w14:paraId="60E52EF2" w14:textId="77777777" w:rsidR="007250D0" w:rsidDel="009D1874" w:rsidRDefault="007250D0" w:rsidP="004D5F8F">
      <w:pPr>
        <w:widowControl w:val="0"/>
        <w:autoSpaceDE w:val="0"/>
        <w:autoSpaceDN w:val="0"/>
        <w:adjustRightInd w:val="0"/>
        <w:spacing w:after="240"/>
        <w:ind w:left="720"/>
        <w:rPr>
          <w:ins w:id="66" w:author="Cary Walkin" w:date="2013-11-14T08:56:00Z"/>
          <w:del w:id="67" w:author="lithium" w:date="2013-11-14T21:32:00Z"/>
          <w:rFonts w:ascii="Times New Roman" w:hAnsi="Times New Roman" w:cs="Times New Roman"/>
        </w:rPr>
      </w:pPr>
      <w:ins w:id="68" w:author="Cary Walkin" w:date="2013-11-14T08:56:00Z">
        <w:del w:id="69" w:author="lithium" w:date="2013-11-14T21:32:00Z">
          <w:r w:rsidRPr="004D5F8F" w:rsidDel="009D1874">
            <w:rPr>
              <w:rFonts w:ascii="Times New Roman" w:hAnsi="Times New Roman" w:cs="Times New Roman"/>
            </w:rPr>
            <w:delText xml:space="preserve">(d) Walkin and BZR will equally share the net profits earned as a result of </w:delText>
          </w:r>
          <w:r w:rsidR="003B01DC" w:rsidRPr="004D5F8F" w:rsidDel="009D1874">
            <w:rPr>
              <w:rFonts w:ascii="Times New Roman" w:hAnsi="Times New Roman" w:cs="Times New Roman"/>
            </w:rPr>
            <w:delText>publishing the game</w:delText>
          </w:r>
          <w:r w:rsidR="003B01DC" w:rsidDel="009D1874">
            <w:rPr>
              <w:rFonts w:ascii="Times New Roman" w:hAnsi="Times New Roman" w:cs="Times New Roman"/>
            </w:rPr>
            <w:delText>.</w:delText>
          </w:r>
        </w:del>
      </w:ins>
    </w:p>
    <w:p w14:paraId="5346D15B" w14:textId="77777777" w:rsidR="007250D0" w:rsidRPr="004D5F8F" w:rsidDel="009D1874" w:rsidRDefault="007250D0" w:rsidP="004D5F8F">
      <w:pPr>
        <w:widowControl w:val="0"/>
        <w:autoSpaceDE w:val="0"/>
        <w:autoSpaceDN w:val="0"/>
        <w:adjustRightInd w:val="0"/>
        <w:spacing w:after="240"/>
        <w:rPr>
          <w:ins w:id="70" w:author="Cary Walkin" w:date="2013-11-14T08:56:00Z"/>
          <w:del w:id="71" w:author="lithium" w:date="2013-11-14T21:32:00Z"/>
          <w:rFonts w:ascii="Times New Roman" w:hAnsi="Times New Roman" w:cs="Times New Roman"/>
        </w:rPr>
      </w:pPr>
      <w:ins w:id="72" w:author="Cary Walkin" w:date="2013-11-14T08:56:00Z">
        <w:del w:id="73" w:author="lithium" w:date="2013-11-14T21:32:00Z">
          <w:r w:rsidRPr="004D5F8F" w:rsidDel="009D1874">
            <w:rPr>
              <w:rFonts w:ascii="Times New Roman" w:hAnsi="Times New Roman" w:cs="Times New Roman"/>
            </w:rPr>
            <w:delText>The structure of this agreement is yet to be finalized but may be any of the following</w:delText>
          </w:r>
          <w:r w:rsidR="00524194" w:rsidDel="009D1874">
            <w:rPr>
              <w:rFonts w:ascii="Times New Roman" w:hAnsi="Times New Roman" w:cs="Times New Roman"/>
            </w:rPr>
            <w:delText>, or yet another structure as appropriate and agreed to by the parties:</w:delText>
          </w:r>
        </w:del>
      </w:ins>
    </w:p>
    <w:p w14:paraId="5EDA68EC" w14:textId="77777777" w:rsidR="007250D0" w:rsidRPr="004D5F8F" w:rsidDel="009D1874" w:rsidRDefault="007250D0" w:rsidP="004D5F8F">
      <w:pPr>
        <w:pStyle w:val="ListParagraph"/>
        <w:widowControl w:val="0"/>
        <w:numPr>
          <w:ilvl w:val="0"/>
          <w:numId w:val="2"/>
        </w:numPr>
        <w:autoSpaceDE w:val="0"/>
        <w:autoSpaceDN w:val="0"/>
        <w:adjustRightInd w:val="0"/>
        <w:spacing w:after="240"/>
        <w:rPr>
          <w:ins w:id="74" w:author="Cary Walkin" w:date="2013-11-14T08:56:00Z"/>
          <w:del w:id="75" w:author="lithium" w:date="2013-11-14T21:32:00Z"/>
          <w:rFonts w:ascii="Times New Roman" w:hAnsi="Times New Roman" w:cs="Times New Roman"/>
        </w:rPr>
      </w:pPr>
      <w:ins w:id="76" w:author="Cary Walkin" w:date="2013-11-14T08:56:00Z">
        <w:del w:id="77" w:author="lithium" w:date="2013-11-14T21:32:00Z">
          <w:r w:rsidRPr="004D5F8F" w:rsidDel="009D1874">
            <w:rPr>
              <w:rFonts w:ascii="Times New Roman" w:hAnsi="Times New Roman" w:cs="Times New Roman"/>
            </w:rPr>
            <w:delText xml:space="preserve">Walkin and </w:delText>
          </w:r>
          <w:r w:rsidR="00FA5B87" w:rsidRPr="004D5F8F" w:rsidDel="009D1874">
            <w:rPr>
              <w:rFonts w:ascii="Times New Roman" w:hAnsi="Times New Roman" w:cs="Times New Roman"/>
            </w:rPr>
            <w:delText xml:space="preserve">BZR </w:delText>
          </w:r>
          <w:r w:rsidR="00524194" w:rsidDel="009D1874">
            <w:rPr>
              <w:rFonts w:ascii="Times New Roman" w:hAnsi="Times New Roman" w:cs="Times New Roman"/>
            </w:rPr>
            <w:delText xml:space="preserve">may enter into a partnership agreement whereby the parties </w:delText>
          </w:r>
          <w:r w:rsidR="002E7351" w:rsidRPr="004D5F8F" w:rsidDel="009D1874">
            <w:rPr>
              <w:rFonts w:ascii="Times New Roman" w:hAnsi="Times New Roman" w:cs="Times New Roman"/>
            </w:rPr>
            <w:delText>equally</w:delText>
          </w:r>
          <w:r w:rsidR="00A72F93" w:rsidDel="009D1874">
            <w:rPr>
              <w:rFonts w:ascii="Times New Roman" w:hAnsi="Times New Roman" w:cs="Times New Roman"/>
            </w:rPr>
            <w:delText xml:space="preserve"> </w:delText>
          </w:r>
          <w:r w:rsidR="002E7351" w:rsidRPr="004D5F8F" w:rsidDel="009D1874">
            <w:rPr>
              <w:rFonts w:ascii="Times New Roman" w:hAnsi="Times New Roman" w:cs="Times New Roman"/>
            </w:rPr>
            <w:delText>co-</w:delText>
          </w:r>
        </w:del>
      </w:ins>
      <w:del w:id="78" w:author="lithium" w:date="2013-11-14T21:32:00Z">
        <w:r w:rsidR="00FA5B87" w:rsidRPr="00FA5B87" w:rsidDel="009D1874">
          <w:rPr>
            <w:rFonts w:ascii="Times" w:hAnsi="Times" w:cs="Arial"/>
            <w:sz w:val="30"/>
            <w:szCs w:val="30"/>
          </w:rPr>
          <w:delText xml:space="preserve">shall </w:delText>
        </w:r>
        <w:r w:rsidR="00FA5B87" w:rsidRPr="00527F94" w:rsidDel="009D1874">
          <w:rPr>
            <w:rFonts w:ascii="Times New Roman" w:hAnsi="Times New Roman"/>
          </w:rPr>
          <w:delText xml:space="preserve">own </w:delText>
        </w:r>
        <w:r w:rsidR="00206C5A" w:rsidRPr="00527F94" w:rsidDel="009D1874">
          <w:rPr>
            <w:rFonts w:ascii="Times New Roman" w:hAnsi="Times New Roman"/>
          </w:rPr>
          <w:delText xml:space="preserve">the publishing rights for </w:delText>
        </w:r>
      </w:del>
      <w:ins w:id="79" w:author="Cary Walkin" w:date="2013-11-14T08:56:00Z">
        <w:del w:id="80" w:author="lithium" w:date="2013-11-14T21:32:00Z">
          <w:r w:rsidRPr="004D5F8F" w:rsidDel="009D1874">
            <w:rPr>
              <w:rFonts w:ascii="Times New Roman" w:hAnsi="Times New Roman" w:cs="Times New Roman"/>
            </w:rPr>
            <w:delText>the Game</w:delText>
          </w:r>
        </w:del>
      </w:ins>
      <w:del w:id="81" w:author="lithium" w:date="2013-11-14T21:32:00Z">
        <w:r w:rsidR="00206C5A" w:rsidDel="009D1874">
          <w:rPr>
            <w:rFonts w:ascii="Times" w:hAnsi="Times" w:cs="Arial"/>
            <w:sz w:val="30"/>
            <w:szCs w:val="30"/>
          </w:rPr>
          <w:delText>“Pattern Battle”</w:delText>
        </w:r>
        <w:r w:rsidR="00C25AD5" w:rsidRPr="00527F94" w:rsidDel="009D1874">
          <w:rPr>
            <w:rFonts w:ascii="Times New Roman" w:hAnsi="Times New Roman"/>
          </w:rPr>
          <w:delText xml:space="preserve"> and any sequels</w:delText>
        </w:r>
        <w:r w:rsidR="00FA5B87" w:rsidRPr="00527F94" w:rsidDel="009D1874">
          <w:rPr>
            <w:rFonts w:ascii="Times New Roman" w:hAnsi="Times New Roman"/>
          </w:rPr>
          <w:delText xml:space="preserve"> on </w:delText>
        </w:r>
        <w:r w:rsidR="00C25AD5" w:rsidRPr="00527F94" w:rsidDel="009D1874">
          <w:rPr>
            <w:rFonts w:ascii="Times New Roman" w:hAnsi="Times New Roman"/>
          </w:rPr>
          <w:delText xml:space="preserve">all platforms on </w:delText>
        </w:r>
        <w:r w:rsidR="00FA5B87" w:rsidRPr="00527F94" w:rsidDel="009D1874">
          <w:rPr>
            <w:rFonts w:ascii="Times New Roman" w:hAnsi="Times New Roman"/>
          </w:rPr>
          <w:delText>a world-wide basis</w:delText>
        </w:r>
      </w:del>
      <w:ins w:id="82" w:author="Cary Walkin" w:date="2013-11-14T08:56:00Z">
        <w:del w:id="83" w:author="lithium" w:date="2013-11-14T21:32:00Z">
          <w:r w:rsidR="003B01DC" w:rsidDel="009D1874">
            <w:rPr>
              <w:rFonts w:ascii="Times New Roman" w:hAnsi="Times New Roman" w:cs="Times New Roman"/>
            </w:rPr>
            <w:delText>;</w:delText>
          </w:r>
        </w:del>
      </w:ins>
    </w:p>
    <w:p w14:paraId="7BF80FE8" w14:textId="77777777" w:rsidR="007250D0" w:rsidRPr="004D5F8F" w:rsidDel="009D1874" w:rsidRDefault="002E7351" w:rsidP="004D5F8F">
      <w:pPr>
        <w:pStyle w:val="ListParagraph"/>
        <w:widowControl w:val="0"/>
        <w:numPr>
          <w:ilvl w:val="0"/>
          <w:numId w:val="2"/>
        </w:numPr>
        <w:autoSpaceDE w:val="0"/>
        <w:autoSpaceDN w:val="0"/>
        <w:adjustRightInd w:val="0"/>
        <w:spacing w:after="240"/>
        <w:rPr>
          <w:ins w:id="84" w:author="Cary Walkin" w:date="2013-11-14T08:56:00Z"/>
          <w:del w:id="85" w:author="lithium" w:date="2013-11-14T21:32:00Z"/>
          <w:rFonts w:ascii="Times New Roman" w:hAnsi="Times New Roman" w:cs="Times New Roman"/>
        </w:rPr>
      </w:pPr>
      <w:ins w:id="86" w:author="Cary Walkin" w:date="2013-11-14T08:56:00Z">
        <w:del w:id="87" w:author="lithium" w:date="2013-11-14T21:32:00Z">
          <w:r w:rsidRPr="004D5F8F" w:rsidDel="009D1874">
            <w:rPr>
              <w:rFonts w:ascii="Times New Roman" w:hAnsi="Times New Roman" w:cs="Times New Roman"/>
            </w:rPr>
            <w:delText>BZR and Walkin may incorporate a third entity</w:delText>
          </w:r>
          <w:r w:rsidR="007D2174" w:rsidRPr="004D5F8F" w:rsidDel="009D1874">
            <w:rPr>
              <w:rFonts w:ascii="Times New Roman" w:hAnsi="Times New Roman" w:cs="Times New Roman"/>
            </w:rPr>
            <w:delText xml:space="preserve"> (a joint venture company)</w:delText>
          </w:r>
          <w:r w:rsidRPr="004D5F8F" w:rsidDel="009D1874">
            <w:rPr>
              <w:rFonts w:ascii="Times New Roman" w:hAnsi="Times New Roman" w:cs="Times New Roman"/>
            </w:rPr>
            <w:delText xml:space="preserve"> that is co-owned by the respective incorporators equally and</w:delText>
          </w:r>
          <w:r w:rsidR="00524194" w:rsidDel="009D1874">
            <w:rPr>
              <w:rFonts w:ascii="Times New Roman" w:hAnsi="Times New Roman" w:cs="Times New Roman"/>
            </w:rPr>
            <w:delText xml:space="preserve"> which</w:delText>
          </w:r>
          <w:r w:rsidRPr="004D5F8F" w:rsidDel="009D1874">
            <w:rPr>
              <w:rFonts w:ascii="Times New Roman" w:hAnsi="Times New Roman" w:cs="Times New Roman"/>
            </w:rPr>
            <w:delText xml:space="preserve"> will own the </w:delText>
          </w:r>
          <w:r w:rsidR="007250D0" w:rsidRPr="004D5F8F" w:rsidDel="009D1874">
            <w:rPr>
              <w:rFonts w:ascii="Times New Roman" w:hAnsi="Times New Roman" w:cs="Times New Roman"/>
            </w:rPr>
            <w:delText>publishing</w:delText>
          </w:r>
          <w:r w:rsidRPr="004D5F8F" w:rsidDel="009D1874">
            <w:rPr>
              <w:rFonts w:ascii="Times New Roman" w:hAnsi="Times New Roman" w:cs="Times New Roman"/>
            </w:rPr>
            <w:delText xml:space="preserve"> rights</w:delText>
          </w:r>
          <w:r w:rsidR="003B01DC" w:rsidDel="009D1874">
            <w:rPr>
              <w:rFonts w:ascii="Times New Roman" w:hAnsi="Times New Roman" w:cs="Times New Roman"/>
            </w:rPr>
            <w:delText>; or</w:delText>
          </w:r>
        </w:del>
      </w:ins>
    </w:p>
    <w:p w14:paraId="76871FE1" w14:textId="77777777" w:rsidR="007250D0" w:rsidRPr="004D5F8F" w:rsidDel="009D1874" w:rsidRDefault="007250D0" w:rsidP="004D5F8F">
      <w:pPr>
        <w:pStyle w:val="ListParagraph"/>
        <w:widowControl w:val="0"/>
        <w:numPr>
          <w:ilvl w:val="0"/>
          <w:numId w:val="2"/>
        </w:numPr>
        <w:autoSpaceDE w:val="0"/>
        <w:autoSpaceDN w:val="0"/>
        <w:adjustRightInd w:val="0"/>
        <w:spacing w:after="240"/>
        <w:rPr>
          <w:ins w:id="88" w:author="Cary Walkin" w:date="2013-11-14T08:56:00Z"/>
          <w:del w:id="89" w:author="lithium" w:date="2013-11-14T21:32:00Z"/>
          <w:rFonts w:ascii="Times New Roman" w:hAnsi="Times New Roman" w:cs="Times New Roman"/>
        </w:rPr>
      </w:pPr>
      <w:ins w:id="90" w:author="Cary Walkin" w:date="2013-11-14T08:56:00Z">
        <w:del w:id="91" w:author="lithium" w:date="2013-11-14T21:32:00Z">
          <w:r w:rsidRPr="004D5F8F" w:rsidDel="009D1874">
            <w:rPr>
              <w:rFonts w:ascii="Times New Roman" w:hAnsi="Times New Roman" w:cs="Times New Roman"/>
            </w:rPr>
            <w:delText xml:space="preserve">Walkin may retain </w:delText>
          </w:r>
          <w:r w:rsidR="002E7351" w:rsidRPr="004D5F8F" w:rsidDel="009D1874">
            <w:rPr>
              <w:rFonts w:ascii="Times New Roman" w:hAnsi="Times New Roman" w:cs="Times New Roman"/>
            </w:rPr>
            <w:delText xml:space="preserve">BZR </w:delText>
          </w:r>
          <w:r w:rsidRPr="004D5F8F" w:rsidDel="009D1874">
            <w:rPr>
              <w:rFonts w:ascii="Times New Roman" w:hAnsi="Times New Roman" w:cs="Times New Roman"/>
            </w:rPr>
            <w:delText xml:space="preserve">as a </w:delText>
          </w:r>
          <w:r w:rsidR="002E7351" w:rsidRPr="004D5F8F" w:rsidDel="009D1874">
            <w:rPr>
              <w:rFonts w:ascii="Times New Roman" w:hAnsi="Times New Roman" w:cs="Times New Roman"/>
            </w:rPr>
            <w:delText>soft</w:delText>
          </w:r>
          <w:r w:rsidR="007D2174" w:rsidRPr="004D5F8F" w:rsidDel="009D1874">
            <w:rPr>
              <w:rFonts w:ascii="Times New Roman" w:hAnsi="Times New Roman" w:cs="Times New Roman"/>
            </w:rPr>
            <w:delText>ware consult</w:delText>
          </w:r>
          <w:r w:rsidRPr="004D5F8F" w:rsidDel="009D1874">
            <w:rPr>
              <w:rFonts w:ascii="Times New Roman" w:hAnsi="Times New Roman" w:cs="Times New Roman"/>
            </w:rPr>
            <w:delText>ant</w:delText>
          </w:r>
          <w:r w:rsidR="007D2174" w:rsidRPr="004D5F8F" w:rsidDel="009D1874">
            <w:rPr>
              <w:rFonts w:ascii="Times New Roman" w:hAnsi="Times New Roman" w:cs="Times New Roman"/>
            </w:rPr>
            <w:delText xml:space="preserve"> and the publishing rights would be owned by Walkin</w:delText>
          </w:r>
          <w:r w:rsidRPr="004D5F8F" w:rsidDel="009D1874">
            <w:rPr>
              <w:rFonts w:ascii="Times New Roman" w:hAnsi="Times New Roman" w:cs="Times New Roman"/>
            </w:rPr>
            <w:delText>.</w:delText>
          </w:r>
        </w:del>
      </w:ins>
    </w:p>
    <w:p w14:paraId="38DEEA75" w14:textId="77777777" w:rsidR="00292559" w:rsidRPr="00527F94" w:rsidRDefault="00FA5B87" w:rsidP="00292559">
      <w:pPr>
        <w:widowControl w:val="0"/>
        <w:autoSpaceDE w:val="0"/>
        <w:autoSpaceDN w:val="0"/>
        <w:adjustRightInd w:val="0"/>
        <w:spacing w:after="240"/>
        <w:rPr>
          <w:rFonts w:ascii="Times New Roman" w:hAnsi="Times New Roman"/>
        </w:rPr>
      </w:pPr>
      <w:del w:id="92" w:author="lithium" w:date="2013-11-14T21:32:00Z">
        <w:r w:rsidRPr="00FA5B87" w:rsidDel="009D1874">
          <w:rPr>
            <w:rFonts w:ascii="Times" w:hAnsi="Times" w:cs="Arial"/>
            <w:sz w:val="30"/>
            <w:szCs w:val="30"/>
          </w:rPr>
          <w:delText xml:space="preserve"> </w:delText>
        </w:r>
      </w:del>
      <w:del w:id="93" w:author="Cary Walkin" w:date="2013-11-14T08:56:00Z">
        <w:r w:rsidRPr="00FA5B87">
          <w:rPr>
            <w:rFonts w:ascii="Times" w:hAnsi="Times" w:cs="Arial"/>
            <w:sz w:val="30"/>
            <w:szCs w:val="30"/>
          </w:rPr>
          <w:delText xml:space="preserve">whether or not a final agreement is ultimately reached between the parties. </w:delText>
        </w:r>
      </w:del>
      <w:r w:rsidRPr="00527F94">
        <w:rPr>
          <w:rFonts w:ascii="Times New Roman" w:hAnsi="Times New Roman"/>
        </w:rPr>
        <w:t>If a final agreement is not concluded</w:t>
      </w:r>
      <w:ins w:id="94" w:author="Cary Walkin" w:date="2013-11-14T08:56:00Z">
        <w:r w:rsidR="003B01DC">
          <w:rPr>
            <w:rFonts w:ascii="Times New Roman" w:hAnsi="Times New Roman" w:cs="Times New Roman"/>
          </w:rPr>
          <w:t>, then</w:t>
        </w:r>
      </w:ins>
      <w:r w:rsidRPr="00527F94">
        <w:rPr>
          <w:rFonts w:ascii="Times New Roman" w:hAnsi="Times New Roman"/>
        </w:rPr>
        <w:t xml:space="preserve"> </w:t>
      </w:r>
      <w:r w:rsidR="00292559" w:rsidRPr="00527F94">
        <w:rPr>
          <w:rFonts w:ascii="Times New Roman" w:hAnsi="Times New Roman"/>
        </w:rPr>
        <w:t>any materials exchanged between the parties shall be returned to their respective owners</w:t>
      </w:r>
      <w:ins w:id="95" w:author="Cary Walkin" w:date="2013-11-14T08:56:00Z">
        <w:r w:rsidR="00524194">
          <w:rPr>
            <w:rFonts w:ascii="Times New Roman" w:hAnsi="Times New Roman" w:cs="Times New Roman"/>
          </w:rPr>
          <w:t>,</w:t>
        </w:r>
      </w:ins>
      <w:r w:rsidR="00292559" w:rsidRPr="00527F94">
        <w:rPr>
          <w:rFonts w:ascii="Times New Roman" w:hAnsi="Times New Roman"/>
        </w:rPr>
        <w:t xml:space="preserve"> provided, however, that any confidentiality agreement executed between the parties shall remain unaffected by such expiration or termination.</w:t>
      </w:r>
    </w:p>
    <w:p w14:paraId="5AD55DBF" w14:textId="77777777" w:rsidR="00B856E1" w:rsidRPr="004D5F8F" w:rsidRDefault="00B856E1" w:rsidP="00292559">
      <w:pPr>
        <w:widowControl w:val="0"/>
        <w:autoSpaceDE w:val="0"/>
        <w:autoSpaceDN w:val="0"/>
        <w:adjustRightInd w:val="0"/>
        <w:spacing w:after="240"/>
        <w:rPr>
          <w:ins w:id="96" w:author="Cary Walkin" w:date="2013-11-14T08:56:00Z"/>
          <w:rFonts w:ascii="Times New Roman" w:hAnsi="Times New Roman" w:cs="Times New Roman"/>
        </w:rPr>
      </w:pPr>
      <w:ins w:id="97" w:author="Cary Walkin" w:date="2013-11-14T08:56:00Z">
        <w:r w:rsidRPr="004D5F8F">
          <w:rPr>
            <w:rFonts w:ascii="Times New Roman" w:hAnsi="Times New Roman" w:cs="Times New Roman"/>
          </w:rPr>
          <w:t xml:space="preserve">4. After signing this </w:t>
        </w:r>
        <w:r w:rsidR="007250D0" w:rsidRPr="004D5F8F">
          <w:rPr>
            <w:rFonts w:ascii="Times New Roman" w:hAnsi="Times New Roman" w:cs="Times New Roman"/>
          </w:rPr>
          <w:t>l</w:t>
        </w:r>
        <w:r w:rsidRPr="004D5F8F">
          <w:rPr>
            <w:rFonts w:ascii="Times New Roman" w:hAnsi="Times New Roman" w:cs="Times New Roman"/>
          </w:rPr>
          <w:t xml:space="preserve">etter it is expressly understood that </w:t>
        </w:r>
        <w:r w:rsidR="003B01DC">
          <w:rPr>
            <w:rFonts w:ascii="Times New Roman" w:hAnsi="Times New Roman" w:cs="Times New Roman"/>
          </w:rPr>
          <w:t>the</w:t>
        </w:r>
        <w:r w:rsidRPr="004D5F8F">
          <w:rPr>
            <w:rFonts w:ascii="Times New Roman" w:hAnsi="Times New Roman" w:cs="Times New Roman"/>
          </w:rPr>
          <w:t xml:space="preserve"> parties will enter into detailed discussions to form a consensus regarding shared rights, responsibilities and other business matters pertaining to the final agreement prior to BZR drafting the final agreement.</w:t>
        </w:r>
        <w:r w:rsidR="00524194">
          <w:rPr>
            <w:rFonts w:ascii="Times New Roman" w:hAnsi="Times New Roman" w:cs="Times New Roman"/>
          </w:rPr>
          <w:t xml:space="preserve"> Again, neither party shall be obligated to conclude such agreement and shall retain the option to terminate such discussions at any time prior to executing such agreement at its sole discretion.</w:t>
        </w:r>
      </w:ins>
    </w:p>
    <w:p w14:paraId="467A6105" w14:textId="77777777" w:rsidR="00FA5B87" w:rsidRPr="00527F94" w:rsidRDefault="00206C5A" w:rsidP="00FA5B87">
      <w:pPr>
        <w:widowControl w:val="0"/>
        <w:autoSpaceDE w:val="0"/>
        <w:autoSpaceDN w:val="0"/>
        <w:adjustRightInd w:val="0"/>
        <w:spacing w:after="240"/>
        <w:rPr>
          <w:rFonts w:ascii="Times New Roman" w:hAnsi="Times New Roman"/>
        </w:rPr>
      </w:pPr>
      <w:r w:rsidRPr="00527F94">
        <w:rPr>
          <w:rFonts w:ascii="Times New Roman" w:hAnsi="Times New Roman"/>
        </w:rPr>
        <w:lastRenderedPageBreak/>
        <w:t>5</w:t>
      </w:r>
      <w:r w:rsidR="00FA5B87" w:rsidRPr="00527F94">
        <w:rPr>
          <w:rFonts w:ascii="Times New Roman" w:hAnsi="Times New Roman"/>
        </w:rPr>
        <w:t xml:space="preserve">. It is expressly understood and agreed that no contracts shall be inferred or implied merely as a consequence of the discussions carried on between the parties, and that no legal obligations or commitments shall </w:t>
      </w:r>
      <w:ins w:id="98" w:author="Cary Walkin" w:date="2013-11-14T08:56:00Z">
        <w:r w:rsidR="00FA5B87" w:rsidRPr="004D5F8F">
          <w:rPr>
            <w:rFonts w:ascii="Times New Roman" w:hAnsi="Times New Roman" w:cs="Times New Roman"/>
          </w:rPr>
          <w:t>com</w:t>
        </w:r>
        <w:r w:rsidR="00524194">
          <w:rPr>
            <w:rFonts w:ascii="Times New Roman" w:hAnsi="Times New Roman" w:cs="Times New Roman"/>
          </w:rPr>
          <w:t>e</w:t>
        </w:r>
      </w:ins>
      <w:del w:id="99" w:author="Cary Walkin" w:date="2013-11-14T08:56:00Z">
        <w:r w:rsidR="00FA5B87" w:rsidRPr="00FA5B87">
          <w:rPr>
            <w:rFonts w:ascii="Times" w:hAnsi="Times" w:cs="Arial"/>
            <w:sz w:val="30"/>
            <w:szCs w:val="30"/>
          </w:rPr>
          <w:delText>be coming</w:delText>
        </w:r>
      </w:del>
      <w:r w:rsidR="00FA5B87" w:rsidRPr="00527F94">
        <w:rPr>
          <w:rFonts w:ascii="Times New Roman" w:hAnsi="Times New Roman"/>
        </w:rPr>
        <w:t xml:space="preserve"> into existence between the parties except as stated in this Letter and/or pursuant to written contracts contemplated under this Letter and signed by both parties. Neither party is acting under any oral or written representations made prior to or contemporaneously with this Letter. Hence, neither party shall have any obligations to the other except those stated in this Letter or which</w:t>
      </w:r>
      <w:ins w:id="100" w:author="Cary Walkin" w:date="2013-11-14T08:56:00Z">
        <w:r w:rsidR="00170345">
          <w:rPr>
            <w:rFonts w:ascii="Times New Roman" w:hAnsi="Times New Roman" w:cs="Times New Roman"/>
          </w:rPr>
          <w:t xml:space="preserve"> </w:t>
        </w:r>
      </w:ins>
      <w:r w:rsidR="00FA5B87" w:rsidRPr="00527F94">
        <w:rPr>
          <w:rFonts w:ascii="Times New Roman" w:hAnsi="Times New Roman"/>
        </w:rPr>
        <w:t>might be evidenced in subsequent written documents (such as confidentiality agreement) signed by both parties.</w:t>
      </w:r>
    </w:p>
    <w:p w14:paraId="5FE8E796" w14:textId="77777777" w:rsidR="00FA5B87" w:rsidRPr="00527F94" w:rsidRDefault="00206C5A" w:rsidP="00FA5B87">
      <w:pPr>
        <w:widowControl w:val="0"/>
        <w:autoSpaceDE w:val="0"/>
        <w:autoSpaceDN w:val="0"/>
        <w:adjustRightInd w:val="0"/>
        <w:spacing w:after="240"/>
        <w:rPr>
          <w:rFonts w:ascii="Times New Roman" w:hAnsi="Times New Roman"/>
        </w:rPr>
      </w:pPr>
      <w:r w:rsidRPr="00527F94">
        <w:rPr>
          <w:rFonts w:ascii="Times New Roman" w:hAnsi="Times New Roman"/>
        </w:rPr>
        <w:t>6</w:t>
      </w:r>
      <w:r w:rsidR="00FA5B87" w:rsidRPr="00527F94">
        <w:rPr>
          <w:rFonts w:ascii="Times New Roman" w:hAnsi="Times New Roman"/>
        </w:rPr>
        <w:t xml:space="preserve">. Our explorations and negotiations under this Letter are expected to conclude </w:t>
      </w:r>
      <w:r w:rsidRPr="00527F94">
        <w:rPr>
          <w:rFonts w:ascii="Times New Roman" w:hAnsi="Times New Roman"/>
        </w:rPr>
        <w:t>within a reasonable amount of time.</w:t>
      </w:r>
      <w:r w:rsidR="00FA5B87" w:rsidRPr="00527F94">
        <w:rPr>
          <w:rFonts w:ascii="Times New Roman" w:hAnsi="Times New Roman"/>
        </w:rPr>
        <w:t xml:space="preserve"> During this period, each party may share certain proprietary and confidential information with the other, including trading secrets</w:t>
      </w:r>
      <w:ins w:id="101" w:author="Cary Walkin" w:date="2013-11-14T08:56:00Z">
        <w:r w:rsidR="007D2174" w:rsidRPr="004D5F8F">
          <w:rPr>
            <w:rFonts w:ascii="Times New Roman" w:hAnsi="Times New Roman" w:cs="Times New Roman"/>
          </w:rPr>
          <w:t xml:space="preserve"> as governed by the Non-Disclosure Agreement attached in </w:t>
        </w:r>
        <w:r w:rsidR="007D2174" w:rsidRPr="004D5F8F">
          <w:rPr>
            <w:rFonts w:ascii="Times New Roman" w:hAnsi="Times New Roman" w:cs="Times New Roman"/>
            <w:b/>
          </w:rPr>
          <w:t>Schedule A</w:t>
        </w:r>
        <w:r w:rsidR="00524194" w:rsidRPr="004D5F8F">
          <w:rPr>
            <w:rFonts w:ascii="Times New Roman" w:hAnsi="Times New Roman" w:cs="Times New Roman"/>
          </w:rPr>
          <w:t>, which notwithstanding any lack of explicit execution is hereby deemed to be executed by each of the parties upon acceptance of this letter of intent.</w:t>
        </w:r>
      </w:ins>
      <w:del w:id="102" w:author="Cary Walkin" w:date="2013-11-14T08:56:00Z">
        <w:r w:rsidR="00FA5B87" w:rsidRPr="00FA5B87">
          <w:rPr>
            <w:rFonts w:ascii="Times" w:hAnsi="Times" w:cs="Arial"/>
            <w:sz w:val="30"/>
            <w:szCs w:val="30"/>
          </w:rPr>
          <w:delText>.</w:delText>
        </w:r>
      </w:del>
    </w:p>
    <w:p w14:paraId="05095F7B" w14:textId="77777777" w:rsidR="00FA5B87" w:rsidRPr="00527F94" w:rsidRDefault="00206C5A" w:rsidP="00FA5B87">
      <w:pPr>
        <w:widowControl w:val="0"/>
        <w:autoSpaceDE w:val="0"/>
        <w:autoSpaceDN w:val="0"/>
        <w:adjustRightInd w:val="0"/>
        <w:spacing w:after="240"/>
        <w:rPr>
          <w:rFonts w:ascii="Times New Roman" w:hAnsi="Times New Roman"/>
        </w:rPr>
      </w:pPr>
      <w:r w:rsidRPr="00527F94">
        <w:rPr>
          <w:rFonts w:ascii="Times New Roman" w:hAnsi="Times New Roman"/>
        </w:rPr>
        <w:t>7</w:t>
      </w:r>
      <w:r w:rsidR="00FA5B87" w:rsidRPr="00527F94">
        <w:rPr>
          <w:rFonts w:ascii="Times New Roman" w:hAnsi="Times New Roman"/>
        </w:rPr>
        <w:t xml:space="preserve">. The parties </w:t>
      </w:r>
      <w:r w:rsidR="00706DE0" w:rsidRPr="00527F94">
        <w:rPr>
          <w:rFonts w:ascii="Times New Roman" w:hAnsi="Times New Roman"/>
        </w:rPr>
        <w:t>recognize</w:t>
      </w:r>
      <w:r w:rsidR="00FA5B87" w:rsidRPr="00527F94">
        <w:rPr>
          <w:rFonts w:ascii="Times New Roman" w:hAnsi="Times New Roman"/>
        </w:rPr>
        <w:t xml:space="preserve"> that they may not reach final agreement on the contracts contemplated hereunder, and consequently, each party hereby acknowledges that it is entering into these discussions at its own cost</w:t>
      </w:r>
      <w:ins w:id="103" w:author="Cary Walkin" w:date="2013-11-14T08:56:00Z">
        <w:r w:rsidR="003B01DC">
          <w:rPr>
            <w:rFonts w:ascii="Times New Roman" w:hAnsi="Times New Roman" w:cs="Times New Roman"/>
          </w:rPr>
          <w:t>, including legal costs,</w:t>
        </w:r>
      </w:ins>
      <w:r w:rsidR="00FA5B87" w:rsidRPr="00527F94">
        <w:rPr>
          <w:rFonts w:ascii="Times New Roman" w:hAnsi="Times New Roman"/>
        </w:rPr>
        <w:t xml:space="preserve"> and risk (except as otherwise agreed hereunder). Neither party shall be liable to the other for any direct losses that may result from an </w:t>
      </w:r>
      <w:proofErr w:type="spellStart"/>
      <w:r w:rsidR="00FA5B87" w:rsidRPr="00527F94">
        <w:rPr>
          <w:rFonts w:ascii="Times New Roman" w:hAnsi="Times New Roman"/>
        </w:rPr>
        <w:t>unfavourable</w:t>
      </w:r>
      <w:proofErr w:type="spellEnd"/>
      <w:r w:rsidR="00FA5B87" w:rsidRPr="00527F94">
        <w:rPr>
          <w:rFonts w:ascii="Times New Roman" w:hAnsi="Times New Roman"/>
        </w:rPr>
        <w:t xml:space="preserve"> conclusion of these discussions, including, without limitation, sunk costs in regards to preparation of materials contemplated by this Letter, travelling and accommodation, and advice taken from internal or external consultants, nor shall any of the parties be liable for any loss of income, loss of profit, loss of time, or other indirect losses in this respect.</w:t>
      </w:r>
    </w:p>
    <w:p w14:paraId="53A09A12" w14:textId="77777777" w:rsidR="00FA5B87" w:rsidRPr="00527F94" w:rsidRDefault="00FA5B87" w:rsidP="00FA5B87">
      <w:pPr>
        <w:widowControl w:val="0"/>
        <w:autoSpaceDE w:val="0"/>
        <w:autoSpaceDN w:val="0"/>
        <w:adjustRightInd w:val="0"/>
        <w:spacing w:after="240"/>
        <w:rPr>
          <w:rFonts w:ascii="Times New Roman" w:hAnsi="Times New Roman"/>
        </w:rPr>
      </w:pPr>
      <w:r w:rsidRPr="00527F94">
        <w:rPr>
          <w:rFonts w:ascii="Times New Roman" w:hAnsi="Times New Roman"/>
        </w:rPr>
        <w:t>8. All matters concerning rights and obligations created by this Letter shall</w:t>
      </w:r>
      <w:r w:rsidR="00292559" w:rsidRPr="00527F94">
        <w:rPr>
          <w:rFonts w:ascii="Times New Roman" w:hAnsi="Times New Roman"/>
        </w:rPr>
        <w:t xml:space="preserve"> be governed by </w:t>
      </w:r>
      <w:r w:rsidR="00C66371">
        <w:rPr>
          <w:rFonts w:ascii="Times New Roman" w:hAnsi="Times New Roman"/>
        </w:rPr>
        <w:t>Canadian Law (regardless</w:t>
      </w:r>
      <w:r w:rsidR="00C66371">
        <w:rPr>
          <w:rFonts w:ascii="Times" w:hAnsi="Times" w:cs="Arial"/>
          <w:sz w:val="30"/>
          <w:szCs w:val="30"/>
        </w:rPr>
        <w:t xml:space="preserve"> </w:t>
      </w:r>
      <w:r w:rsidR="001147EA">
        <w:rPr>
          <w:rStyle w:val="CommentReference"/>
        </w:rPr>
        <w:commentReference w:id="104"/>
      </w:r>
      <w:r w:rsidRPr="00527F94">
        <w:rPr>
          <w:rFonts w:ascii="Times New Roman" w:hAnsi="Times New Roman"/>
        </w:rPr>
        <w:t xml:space="preserve">of rules applicable to conflicts of law), and the parties fully and irrevocably submit to the exclusive </w:t>
      </w:r>
      <w:r w:rsidRPr="00C66371">
        <w:rPr>
          <w:rFonts w:ascii="Times New Roman" w:hAnsi="Times New Roman"/>
        </w:rPr>
        <w:t xml:space="preserve">jurisdiction of the </w:t>
      </w:r>
      <w:r w:rsidRPr="00C66371">
        <w:rPr>
          <w:rFonts w:ascii="Times New Roman" w:hAnsi="Times New Roman" w:cs="Arial"/>
        </w:rPr>
        <w:t xml:space="preserve">Commercial Court </w:t>
      </w:r>
      <w:r w:rsidR="00292559" w:rsidRPr="00C66371">
        <w:rPr>
          <w:rFonts w:ascii="Times New Roman" w:hAnsi="Times New Roman" w:cs="Arial"/>
        </w:rPr>
        <w:t>of</w:t>
      </w:r>
      <w:ins w:id="105" w:author="lithium" w:date="2013-11-16T00:34:00Z">
        <w:r w:rsidR="00C66371" w:rsidRPr="00C66371">
          <w:rPr>
            <w:rFonts w:ascii="Times New Roman" w:hAnsi="Times New Roman" w:cs="Arial"/>
          </w:rPr>
          <w:t xml:space="preserve"> </w:t>
        </w:r>
      </w:ins>
      <w:r w:rsidR="00292559" w:rsidRPr="00C66371">
        <w:rPr>
          <w:rFonts w:ascii="Times New Roman" w:hAnsi="Times New Roman" w:cs="Arial"/>
        </w:rPr>
        <w:t>Quebec</w:t>
      </w:r>
      <w:r w:rsidRPr="00C66371">
        <w:rPr>
          <w:rFonts w:ascii="Times New Roman" w:hAnsi="Times New Roman" w:cs="Arial"/>
        </w:rPr>
        <w:t>, and</w:t>
      </w:r>
      <w:r w:rsidRPr="00C66371">
        <w:rPr>
          <w:rFonts w:ascii="Times New Roman" w:hAnsi="Times New Roman"/>
        </w:rPr>
        <w:t xml:space="preserve"> the </w:t>
      </w:r>
      <w:r w:rsidR="00524194" w:rsidRPr="00C66371">
        <w:rPr>
          <w:rFonts w:ascii="Times New Roman" w:hAnsi="Times New Roman" w:cs="Times New Roman"/>
        </w:rPr>
        <w:t>city</w:t>
      </w:r>
      <w:del w:id="106" w:author="Cary Walkin" w:date="2013-11-14T08:56:00Z">
        <w:r w:rsidRPr="00C66371">
          <w:rPr>
            <w:rFonts w:ascii="Times New Roman" w:hAnsi="Times New Roman" w:cs="Arial"/>
          </w:rPr>
          <w:delText>subsequent court</w:delText>
        </w:r>
      </w:del>
      <w:r w:rsidRPr="00C66371">
        <w:rPr>
          <w:rFonts w:ascii="Times New Roman" w:hAnsi="Times New Roman"/>
        </w:rPr>
        <w:t xml:space="preserve"> of </w:t>
      </w:r>
      <w:del w:id="107" w:author="lithium" w:date="2013-11-16T00:35:00Z">
        <w:r w:rsidR="00524194" w:rsidRPr="00C66371" w:rsidDel="00C66371">
          <w:rPr>
            <w:rFonts w:ascii="Times New Roman" w:hAnsi="Times New Roman" w:cs="Times New Roman"/>
          </w:rPr>
          <w:delText xml:space="preserve">Toronto </w:delText>
        </w:r>
      </w:del>
      <w:ins w:id="108" w:author="lithium" w:date="2013-11-16T00:35:00Z">
        <w:r w:rsidR="00C66371">
          <w:rPr>
            <w:rFonts w:ascii="Times New Roman" w:hAnsi="Times New Roman" w:cs="Times New Roman"/>
          </w:rPr>
          <w:t>Montreal</w:t>
        </w:r>
        <w:r w:rsidR="00C66371" w:rsidRPr="00C66371">
          <w:rPr>
            <w:rFonts w:ascii="Times New Roman" w:hAnsi="Times New Roman" w:cs="Times New Roman"/>
          </w:rPr>
          <w:t xml:space="preserve"> </w:t>
        </w:r>
      </w:ins>
      <w:r w:rsidR="00524194" w:rsidRPr="00C66371">
        <w:rPr>
          <w:rFonts w:ascii="Times New Roman" w:hAnsi="Times New Roman" w:cs="Times New Roman"/>
        </w:rPr>
        <w:t xml:space="preserve">in the province of </w:t>
      </w:r>
      <w:del w:id="109" w:author="lithium" w:date="2013-11-16T00:35:00Z">
        <w:r w:rsidR="00524194" w:rsidRPr="00C66371" w:rsidDel="00C66371">
          <w:rPr>
            <w:rFonts w:ascii="Times New Roman" w:hAnsi="Times New Roman" w:cs="Times New Roman"/>
          </w:rPr>
          <w:delText>Ont</w:delText>
        </w:r>
        <w:r w:rsidR="00524194" w:rsidRPr="004D5F8F" w:rsidDel="00C66371">
          <w:rPr>
            <w:rFonts w:ascii="Times New Roman" w:hAnsi="Times New Roman" w:cs="Times New Roman"/>
          </w:rPr>
          <w:delText xml:space="preserve">ario </w:delText>
        </w:r>
      </w:del>
      <w:ins w:id="110" w:author="lithium" w:date="2013-11-16T00:35:00Z">
        <w:r w:rsidR="00C66371">
          <w:rPr>
            <w:rFonts w:ascii="Times New Roman" w:hAnsi="Times New Roman" w:cs="Times New Roman"/>
          </w:rPr>
          <w:t>Quebec</w:t>
        </w:r>
      </w:ins>
      <w:del w:id="111" w:author="Cary Walkin" w:date="2013-11-14T08:56:00Z">
        <w:r w:rsidRPr="00FA5B87">
          <w:rPr>
            <w:rFonts w:ascii="Times" w:hAnsi="Times" w:cs="Arial"/>
            <w:sz w:val="30"/>
            <w:szCs w:val="30"/>
          </w:rPr>
          <w:delText>appeal</w:delText>
        </w:r>
      </w:del>
      <w:r w:rsidRPr="00527F94">
        <w:rPr>
          <w:rFonts w:ascii="Times New Roman" w:hAnsi="Times New Roman"/>
        </w:rPr>
        <w:t>.</w:t>
      </w:r>
    </w:p>
    <w:p w14:paraId="53437AB5" w14:textId="77777777" w:rsidR="00292559" w:rsidRPr="004D5F8F" w:rsidRDefault="00292559" w:rsidP="00292559">
      <w:pPr>
        <w:widowControl w:val="0"/>
        <w:autoSpaceDE w:val="0"/>
        <w:autoSpaceDN w:val="0"/>
        <w:adjustRightInd w:val="0"/>
        <w:spacing w:after="240"/>
        <w:rPr>
          <w:ins w:id="112" w:author="Cary Walkin" w:date="2013-11-14T08:56:00Z"/>
          <w:rFonts w:ascii="Times New Roman" w:hAnsi="Times New Roman" w:cs="Times New Roman"/>
        </w:rPr>
      </w:pPr>
    </w:p>
    <w:p w14:paraId="5EC7473F" w14:textId="77777777" w:rsidR="00292559" w:rsidRPr="004D5F8F" w:rsidRDefault="00292559" w:rsidP="00292559">
      <w:pPr>
        <w:widowControl w:val="0"/>
        <w:autoSpaceDE w:val="0"/>
        <w:autoSpaceDN w:val="0"/>
        <w:adjustRightInd w:val="0"/>
        <w:rPr>
          <w:ins w:id="113" w:author="Cary Walkin" w:date="2013-11-14T08:56:00Z"/>
          <w:rFonts w:ascii="Times New Roman" w:hAnsi="Times New Roman" w:cs="Times New Roman"/>
        </w:rPr>
      </w:pPr>
      <w:ins w:id="114" w:author="Cary Walkin" w:date="2013-11-14T08:56:00Z">
        <w:r w:rsidRPr="004D5F8F">
          <w:rPr>
            <w:rFonts w:ascii="Times New Roman" w:hAnsi="Times New Roman" w:cs="Times New Roman"/>
          </w:rPr>
          <w:t>_______________________</w:t>
        </w:r>
        <w:r w:rsidRPr="004D5F8F">
          <w:rPr>
            <w:rFonts w:ascii="Times New Roman" w:hAnsi="Times New Roman" w:cs="Times New Roman"/>
          </w:rPr>
          <w:tab/>
        </w:r>
        <w:r w:rsidRPr="004D5F8F">
          <w:rPr>
            <w:rFonts w:ascii="Times New Roman" w:hAnsi="Times New Roman" w:cs="Times New Roman"/>
          </w:rPr>
          <w:tab/>
          <w:t>________________</w:t>
        </w:r>
      </w:ins>
    </w:p>
    <w:p w14:paraId="1E051F65" w14:textId="77777777" w:rsidR="00FA5B87" w:rsidRPr="004D5F8F" w:rsidRDefault="00292559" w:rsidP="00292559">
      <w:pPr>
        <w:widowControl w:val="0"/>
        <w:autoSpaceDE w:val="0"/>
        <w:autoSpaceDN w:val="0"/>
        <w:adjustRightInd w:val="0"/>
        <w:rPr>
          <w:ins w:id="115" w:author="Cary Walkin" w:date="2013-11-14T08:56:00Z"/>
          <w:rFonts w:ascii="Times New Roman" w:hAnsi="Times New Roman" w:cs="Times New Roman"/>
        </w:rPr>
      </w:pPr>
      <w:ins w:id="116" w:author="Cary Walkin" w:date="2013-11-14T08:56:00Z">
        <w:r w:rsidRPr="004D5F8F">
          <w:rPr>
            <w:rFonts w:ascii="Times New Roman" w:hAnsi="Times New Roman" w:cs="Times New Roman"/>
          </w:rPr>
          <w:t xml:space="preserve">Cary </w:t>
        </w:r>
        <w:proofErr w:type="spellStart"/>
        <w:r w:rsidRPr="004D5F8F">
          <w:rPr>
            <w:rFonts w:ascii="Times New Roman" w:hAnsi="Times New Roman" w:cs="Times New Roman"/>
          </w:rPr>
          <w:t>Walkin</w:t>
        </w:r>
        <w:proofErr w:type="spellEnd"/>
        <w:r w:rsidRPr="004D5F8F">
          <w:rPr>
            <w:rFonts w:ascii="Times New Roman" w:hAnsi="Times New Roman" w:cs="Times New Roman"/>
          </w:rPr>
          <w:tab/>
        </w:r>
        <w:r w:rsidRPr="004D5F8F">
          <w:rPr>
            <w:rFonts w:ascii="Times New Roman" w:hAnsi="Times New Roman" w:cs="Times New Roman"/>
          </w:rPr>
          <w:tab/>
        </w:r>
        <w:r w:rsidRPr="004D5F8F">
          <w:rPr>
            <w:rFonts w:ascii="Times New Roman" w:hAnsi="Times New Roman" w:cs="Times New Roman"/>
          </w:rPr>
          <w:tab/>
        </w:r>
        <w:r w:rsidRPr="004D5F8F">
          <w:rPr>
            <w:rFonts w:ascii="Times New Roman" w:hAnsi="Times New Roman" w:cs="Times New Roman"/>
          </w:rPr>
          <w:tab/>
        </w:r>
        <w:r w:rsidR="00FA5B87" w:rsidRPr="004D5F8F">
          <w:rPr>
            <w:rFonts w:ascii="Times New Roman" w:hAnsi="Times New Roman" w:cs="Times New Roman"/>
          </w:rPr>
          <w:t>Date</w:t>
        </w:r>
      </w:ins>
    </w:p>
    <w:p w14:paraId="4592218F" w14:textId="77777777" w:rsidR="00524194" w:rsidRPr="004D5F8F" w:rsidDel="00F62FF5" w:rsidRDefault="00B856E1" w:rsidP="00524194">
      <w:pPr>
        <w:widowControl w:val="0"/>
        <w:autoSpaceDE w:val="0"/>
        <w:autoSpaceDN w:val="0"/>
        <w:adjustRightInd w:val="0"/>
        <w:spacing w:after="240"/>
        <w:rPr>
          <w:ins w:id="117" w:author="Cary Walkin" w:date="2013-11-14T08:56:00Z"/>
          <w:del w:id="118" w:author="Options" w:date="2013-11-18T12:19:00Z"/>
          <w:rFonts w:ascii="Times New Roman" w:hAnsi="Times New Roman" w:cs="Times New Roman"/>
          <w:sz w:val="16"/>
        </w:rPr>
      </w:pPr>
      <w:proofErr w:type="spellStart"/>
      <w:ins w:id="119" w:author="Cary Walkin" w:date="2013-11-14T08:56:00Z">
        <w:r w:rsidRPr="004D5F8F">
          <w:rPr>
            <w:rFonts w:ascii="Times New Roman" w:hAnsi="Times New Roman" w:cs="Times New Roman"/>
          </w:rPr>
          <w:t>Walkin</w:t>
        </w:r>
        <w:proofErr w:type="spellEnd"/>
        <w:r w:rsidRPr="004D5F8F">
          <w:rPr>
            <w:rFonts w:ascii="Times New Roman" w:hAnsi="Times New Roman" w:cs="Times New Roman"/>
          </w:rPr>
          <w:t xml:space="preserve"> Games Inc.</w:t>
        </w:r>
        <w:r w:rsidR="00524194" w:rsidRPr="004D5F8F">
          <w:rPr>
            <w:rFonts w:ascii="Times New Roman" w:hAnsi="Times New Roman" w:cs="Times New Roman"/>
          </w:rPr>
          <w:br/>
        </w:r>
        <w:r w:rsidR="00524194" w:rsidRPr="004D5F8F">
          <w:rPr>
            <w:rFonts w:ascii="Times New Roman" w:hAnsi="Times New Roman" w:cs="Times New Roman"/>
            <w:sz w:val="16"/>
          </w:rPr>
          <w:t>I have authority to bind the corporation</w:t>
        </w:r>
      </w:ins>
    </w:p>
    <w:p w14:paraId="121E49D0" w14:textId="77777777" w:rsidR="00524194" w:rsidRPr="004D5F8F" w:rsidDel="00F62FF5" w:rsidRDefault="00524194" w:rsidP="004D5F8F">
      <w:pPr>
        <w:widowControl w:val="0"/>
        <w:autoSpaceDE w:val="0"/>
        <w:autoSpaceDN w:val="0"/>
        <w:adjustRightInd w:val="0"/>
        <w:spacing w:after="240"/>
        <w:rPr>
          <w:ins w:id="120" w:author="Cary Walkin" w:date="2013-11-14T08:56:00Z"/>
          <w:del w:id="121" w:author="Options" w:date="2013-11-18T12:19:00Z"/>
          <w:rFonts w:ascii="Times New Roman" w:hAnsi="Times New Roman" w:cs="Times New Roman"/>
        </w:rPr>
      </w:pPr>
    </w:p>
    <w:p w14:paraId="2F026264" w14:textId="77777777" w:rsidR="00524194" w:rsidRPr="004D5F8F" w:rsidDel="00F62FF5" w:rsidRDefault="00524194" w:rsidP="004D5F8F">
      <w:pPr>
        <w:widowControl w:val="0"/>
        <w:autoSpaceDE w:val="0"/>
        <w:autoSpaceDN w:val="0"/>
        <w:adjustRightInd w:val="0"/>
        <w:spacing w:after="240"/>
        <w:rPr>
          <w:ins w:id="122" w:author="Cary Walkin" w:date="2013-11-14T08:56:00Z"/>
          <w:del w:id="123" w:author="Options" w:date="2013-11-18T12:19:00Z"/>
          <w:rFonts w:ascii="Times New Roman" w:hAnsi="Times New Roman" w:cs="Times New Roman"/>
        </w:rPr>
      </w:pPr>
    </w:p>
    <w:p w14:paraId="09856827" w14:textId="77777777" w:rsidR="00524194" w:rsidRPr="004D5F8F" w:rsidRDefault="00524194" w:rsidP="004D5F8F">
      <w:pPr>
        <w:widowControl w:val="0"/>
        <w:autoSpaceDE w:val="0"/>
        <w:autoSpaceDN w:val="0"/>
        <w:adjustRightInd w:val="0"/>
        <w:spacing w:after="240"/>
        <w:rPr>
          <w:ins w:id="124" w:author="Cary Walkin" w:date="2013-11-14T08:56:00Z"/>
          <w:rFonts w:ascii="Times New Roman" w:hAnsi="Times New Roman" w:cs="Times New Roman"/>
        </w:rPr>
      </w:pPr>
    </w:p>
    <w:p w14:paraId="5DF96121" w14:textId="77777777" w:rsidR="00524194" w:rsidRPr="004D5F8F" w:rsidRDefault="00524194" w:rsidP="004D5F8F">
      <w:pPr>
        <w:widowControl w:val="0"/>
        <w:autoSpaceDE w:val="0"/>
        <w:autoSpaceDN w:val="0"/>
        <w:adjustRightInd w:val="0"/>
        <w:spacing w:after="240"/>
        <w:rPr>
          <w:ins w:id="125" w:author="Cary Walkin" w:date="2013-11-14T08:56:00Z"/>
          <w:rFonts w:ascii="Times New Roman" w:hAnsi="Times New Roman" w:cs="Times New Roman"/>
        </w:rPr>
      </w:pPr>
      <w:ins w:id="126" w:author="Cary Walkin" w:date="2013-11-14T08:56:00Z">
        <w:r w:rsidRPr="004D5F8F">
          <w:rPr>
            <w:rFonts w:ascii="Times New Roman" w:hAnsi="Times New Roman" w:cs="Times New Roman"/>
          </w:rPr>
          <w:t>Please indicate your acceptance of these terms by signing below.</w:t>
        </w:r>
      </w:ins>
    </w:p>
    <w:p w14:paraId="43101B56" w14:textId="77777777" w:rsidR="00524194" w:rsidRPr="004D5F8F" w:rsidRDefault="00524194" w:rsidP="004D5F8F">
      <w:pPr>
        <w:widowControl w:val="0"/>
        <w:autoSpaceDE w:val="0"/>
        <w:autoSpaceDN w:val="0"/>
        <w:adjustRightInd w:val="0"/>
        <w:spacing w:after="240"/>
        <w:rPr>
          <w:ins w:id="127" w:author="Cary Walkin" w:date="2013-11-14T08:56:00Z"/>
          <w:rFonts w:ascii="Times New Roman" w:hAnsi="Times New Roman" w:cs="Times New Roman"/>
        </w:rPr>
      </w:pPr>
    </w:p>
    <w:p w14:paraId="5BF57EBE" w14:textId="77777777" w:rsidR="00FA5B87" w:rsidRPr="00527F94" w:rsidRDefault="00FA5B87" w:rsidP="00292559">
      <w:pPr>
        <w:widowControl w:val="0"/>
        <w:autoSpaceDE w:val="0"/>
        <w:autoSpaceDN w:val="0"/>
        <w:adjustRightInd w:val="0"/>
        <w:rPr>
          <w:rFonts w:ascii="Times New Roman" w:hAnsi="Times New Roman"/>
        </w:rPr>
      </w:pPr>
      <w:r w:rsidRPr="00527F94">
        <w:rPr>
          <w:rFonts w:ascii="Times New Roman" w:hAnsi="Times New Roman"/>
        </w:rPr>
        <w:t>______________</w:t>
      </w:r>
      <w:r w:rsidR="00292559" w:rsidRPr="00527F94">
        <w:rPr>
          <w:rFonts w:ascii="Times New Roman" w:hAnsi="Times New Roman"/>
        </w:rPr>
        <w:t>_________</w:t>
      </w:r>
      <w:r w:rsidR="00292559" w:rsidRPr="00527F94">
        <w:rPr>
          <w:rFonts w:ascii="Times New Roman" w:hAnsi="Times New Roman"/>
        </w:rPr>
        <w:tab/>
      </w:r>
      <w:r w:rsidR="00292559" w:rsidRPr="00527F94">
        <w:rPr>
          <w:rFonts w:ascii="Times New Roman" w:hAnsi="Times New Roman"/>
        </w:rPr>
        <w:tab/>
      </w:r>
      <w:r w:rsidRPr="00527F94">
        <w:rPr>
          <w:rFonts w:ascii="Times New Roman" w:hAnsi="Times New Roman"/>
        </w:rPr>
        <w:t>________________</w:t>
      </w:r>
    </w:p>
    <w:p w14:paraId="740C2A51" w14:textId="77777777" w:rsidR="00292559" w:rsidRPr="00527F94" w:rsidRDefault="00292559" w:rsidP="00292559">
      <w:pPr>
        <w:widowControl w:val="0"/>
        <w:autoSpaceDE w:val="0"/>
        <w:autoSpaceDN w:val="0"/>
        <w:adjustRightInd w:val="0"/>
        <w:rPr>
          <w:rFonts w:ascii="Times New Roman" w:hAnsi="Times New Roman"/>
        </w:rPr>
      </w:pPr>
      <w:r w:rsidRPr="00527F94">
        <w:rPr>
          <w:rFonts w:ascii="Times New Roman" w:hAnsi="Times New Roman"/>
        </w:rPr>
        <w:t xml:space="preserve">Matthew </w:t>
      </w:r>
      <w:proofErr w:type="spellStart"/>
      <w:r w:rsidRPr="00527F94">
        <w:rPr>
          <w:rFonts w:ascii="Times New Roman" w:hAnsi="Times New Roman"/>
        </w:rPr>
        <w:t>Zoern</w:t>
      </w:r>
      <w:proofErr w:type="spellEnd"/>
      <w:r w:rsidRPr="00527F94">
        <w:rPr>
          <w:rFonts w:ascii="Times New Roman" w:hAnsi="Times New Roman"/>
        </w:rPr>
        <w:tab/>
      </w:r>
      <w:r w:rsidRPr="00527F94">
        <w:rPr>
          <w:rFonts w:ascii="Times New Roman" w:hAnsi="Times New Roman"/>
        </w:rPr>
        <w:tab/>
      </w:r>
      <w:r w:rsidRPr="00527F94">
        <w:rPr>
          <w:rFonts w:ascii="Times New Roman" w:hAnsi="Times New Roman"/>
        </w:rPr>
        <w:tab/>
      </w:r>
      <w:del w:id="128" w:author="Cary Walkin" w:date="2013-11-14T08:56:00Z">
        <w:r>
          <w:rPr>
            <w:rFonts w:ascii="Times" w:hAnsi="Times" w:cs="Arial"/>
            <w:sz w:val="30"/>
            <w:szCs w:val="30"/>
          </w:rPr>
          <w:tab/>
        </w:r>
      </w:del>
      <w:r w:rsidRPr="00527F94">
        <w:rPr>
          <w:rFonts w:ascii="Times New Roman" w:hAnsi="Times New Roman"/>
        </w:rPr>
        <w:t>Date</w:t>
      </w:r>
    </w:p>
    <w:p w14:paraId="11C069D4" w14:textId="77777777" w:rsidR="00FA5B87" w:rsidRPr="00527F94" w:rsidRDefault="00292559" w:rsidP="00FA5B87">
      <w:pPr>
        <w:widowControl w:val="0"/>
        <w:autoSpaceDE w:val="0"/>
        <w:autoSpaceDN w:val="0"/>
        <w:adjustRightInd w:val="0"/>
        <w:spacing w:after="240"/>
        <w:rPr>
          <w:rFonts w:ascii="Times New Roman" w:hAnsi="Times New Roman"/>
          <w:sz w:val="16"/>
        </w:rPr>
      </w:pPr>
      <w:r w:rsidRPr="00527F94">
        <w:rPr>
          <w:rFonts w:ascii="Times New Roman" w:hAnsi="Times New Roman"/>
        </w:rPr>
        <w:t>BZR Empire</w:t>
      </w:r>
      <w:ins w:id="129" w:author="Cary Walkin" w:date="2013-11-14T08:56:00Z">
        <w:r w:rsidR="00524194" w:rsidRPr="004D5F8F">
          <w:rPr>
            <w:rFonts w:ascii="Times New Roman" w:hAnsi="Times New Roman" w:cs="Times New Roman"/>
          </w:rPr>
          <w:br/>
        </w:r>
        <w:r w:rsidR="00524194" w:rsidRPr="004D5F8F">
          <w:rPr>
            <w:rFonts w:ascii="Times New Roman" w:hAnsi="Times New Roman" w:cs="Times New Roman"/>
            <w:sz w:val="16"/>
          </w:rPr>
          <w:t>I have authority to bind the corporation</w:t>
        </w:r>
      </w:ins>
    </w:p>
    <w:p w14:paraId="1DA89BFF" w14:textId="77777777" w:rsidR="00524194" w:rsidRPr="004D5F8F" w:rsidRDefault="00524194" w:rsidP="004D5F8F">
      <w:pPr>
        <w:widowControl w:val="0"/>
        <w:autoSpaceDE w:val="0"/>
        <w:autoSpaceDN w:val="0"/>
        <w:adjustRightInd w:val="0"/>
        <w:spacing w:after="240"/>
        <w:rPr>
          <w:ins w:id="130" w:author="Cary Walkin" w:date="2013-11-14T08:56:00Z"/>
          <w:rFonts w:ascii="Times New Roman" w:hAnsi="Times New Roman" w:cs="Times New Roman"/>
        </w:rPr>
      </w:pPr>
    </w:p>
    <w:p w14:paraId="68753F08" w14:textId="77777777" w:rsidR="00524194" w:rsidRPr="004D5F8F" w:rsidRDefault="007D2174" w:rsidP="004D5F8F">
      <w:pPr>
        <w:widowControl w:val="0"/>
        <w:autoSpaceDE w:val="0"/>
        <w:autoSpaceDN w:val="0"/>
        <w:adjustRightInd w:val="0"/>
        <w:spacing w:after="240"/>
        <w:rPr>
          <w:ins w:id="131" w:author="Cary Walkin" w:date="2013-11-14T08:56:00Z"/>
          <w:rFonts w:ascii="Times New Roman" w:hAnsi="Times New Roman" w:cs="Times New Roman"/>
        </w:rPr>
      </w:pPr>
      <w:ins w:id="132" w:author="Cary Walkin" w:date="2013-11-14T08:56:00Z">
        <w:del w:id="133" w:author="Options" w:date="2013-11-18T12:20:00Z">
          <w:r w:rsidRPr="004D5F8F" w:rsidDel="00F62FF5">
            <w:rPr>
              <w:rFonts w:ascii="Times New Roman" w:hAnsi="Times New Roman" w:cs="Times New Roman"/>
            </w:rPr>
            <w:br w:type="page"/>
          </w:r>
        </w:del>
      </w:ins>
    </w:p>
    <w:p w14:paraId="74FFF4FD" w14:textId="77777777" w:rsidR="00524194" w:rsidRPr="004D5F8F" w:rsidRDefault="00524194" w:rsidP="004D5F8F">
      <w:pPr>
        <w:widowControl w:val="0"/>
        <w:autoSpaceDE w:val="0"/>
        <w:autoSpaceDN w:val="0"/>
        <w:adjustRightInd w:val="0"/>
        <w:spacing w:after="240"/>
        <w:rPr>
          <w:ins w:id="134" w:author="Cary Walkin" w:date="2013-11-14T08:56:00Z"/>
          <w:rFonts w:ascii="Times New Roman" w:hAnsi="Times New Roman" w:cs="Times New Roman"/>
        </w:rPr>
      </w:pPr>
    </w:p>
    <w:p w14:paraId="1A667B02" w14:textId="77777777" w:rsidR="00524194" w:rsidRPr="004D5F8F" w:rsidRDefault="00524194" w:rsidP="004D5F8F">
      <w:pPr>
        <w:widowControl w:val="0"/>
        <w:autoSpaceDE w:val="0"/>
        <w:autoSpaceDN w:val="0"/>
        <w:adjustRightInd w:val="0"/>
        <w:spacing w:after="240"/>
        <w:rPr>
          <w:ins w:id="135" w:author="Cary Walkin" w:date="2013-11-14T08:56:00Z"/>
          <w:rFonts w:ascii="Times New Roman" w:hAnsi="Times New Roman" w:cs="Times New Roman"/>
        </w:rPr>
      </w:pPr>
    </w:p>
    <w:p w14:paraId="6889C12F" w14:textId="77777777" w:rsidR="00524194" w:rsidRPr="004D5F8F" w:rsidRDefault="00524194" w:rsidP="004D5F8F">
      <w:pPr>
        <w:widowControl w:val="0"/>
        <w:autoSpaceDE w:val="0"/>
        <w:autoSpaceDN w:val="0"/>
        <w:adjustRightInd w:val="0"/>
        <w:spacing w:after="240"/>
        <w:rPr>
          <w:ins w:id="136" w:author="Cary Walkin" w:date="2013-11-14T08:56:00Z"/>
          <w:rFonts w:ascii="Times New Roman" w:hAnsi="Times New Roman" w:cs="Times New Roman"/>
        </w:rPr>
      </w:pPr>
    </w:p>
    <w:p w14:paraId="07C51087" w14:textId="77777777" w:rsidR="002B2D4C" w:rsidRPr="004D5F8F" w:rsidRDefault="006F6F7F" w:rsidP="004D5F8F">
      <w:pPr>
        <w:jc w:val="center"/>
        <w:rPr>
          <w:ins w:id="137" w:author="Cary Walkin" w:date="2013-11-14T08:56:00Z"/>
          <w:rFonts w:ascii="Times New Roman" w:hAnsi="Times New Roman" w:cs="Times New Roman"/>
          <w:b/>
        </w:rPr>
      </w:pPr>
      <w:ins w:id="138" w:author="Cary Walkin" w:date="2013-11-14T08:56:00Z">
        <w:r w:rsidRPr="004D5F8F">
          <w:rPr>
            <w:rFonts w:ascii="Times New Roman" w:hAnsi="Times New Roman" w:cs="Times New Roman"/>
            <w:b/>
          </w:rPr>
          <w:t>Schedule A</w:t>
        </w:r>
      </w:ins>
    </w:p>
    <w:p w14:paraId="2E17C676" w14:textId="77777777" w:rsidR="006F6F7F" w:rsidRPr="004D5F8F" w:rsidRDefault="006F6F7F" w:rsidP="006F6F7F">
      <w:pPr>
        <w:shd w:val="clear" w:color="000000" w:fill="FFFFFF"/>
        <w:tabs>
          <w:tab w:val="right" w:leader="dot" w:pos="8506"/>
        </w:tabs>
        <w:spacing w:line="240" w:lineRule="atLeast"/>
        <w:jc w:val="both"/>
        <w:rPr>
          <w:ins w:id="139" w:author="Cary Walkin" w:date="2013-11-14T08:56:00Z"/>
          <w:rFonts w:ascii="Times New Roman" w:hAnsi="Times New Roman" w:cs="Times New Roman"/>
          <w:color w:val="000000"/>
        </w:rPr>
      </w:pPr>
      <w:proofErr w:type="spellStart"/>
      <w:ins w:id="140" w:author="Cary Walkin" w:date="2013-11-14T08:56:00Z">
        <w:r w:rsidRPr="004D5F8F">
          <w:rPr>
            <w:rFonts w:ascii="Times New Roman" w:hAnsi="Times New Roman" w:cs="Times New Roman"/>
            <w:color w:val="000000"/>
          </w:rPr>
          <w:t>Walkin</w:t>
        </w:r>
        <w:proofErr w:type="spellEnd"/>
        <w:r w:rsidRPr="004D5F8F">
          <w:rPr>
            <w:rFonts w:ascii="Times New Roman" w:hAnsi="Times New Roman" w:cs="Times New Roman"/>
            <w:color w:val="000000"/>
          </w:rPr>
          <w:t xml:space="preserve"> Games Inc. (</w:t>
        </w:r>
        <w:proofErr w:type="spellStart"/>
        <w:r w:rsidRPr="004D5F8F">
          <w:rPr>
            <w:rFonts w:ascii="Times New Roman" w:hAnsi="Times New Roman" w:cs="Times New Roman"/>
            <w:color w:val="000000"/>
          </w:rPr>
          <w:t>Walkin</w:t>
        </w:r>
        <w:proofErr w:type="spellEnd"/>
        <w:r w:rsidRPr="004D5F8F">
          <w:rPr>
            <w:rFonts w:ascii="Times New Roman" w:hAnsi="Times New Roman" w:cs="Times New Roman"/>
            <w:color w:val="000000"/>
          </w:rPr>
          <w:t>) and BZR Empire Games, Montreal, Canada (BZR) have entered into the following</w:t>
        </w:r>
      </w:ins>
    </w:p>
    <w:p w14:paraId="61257847" w14:textId="77777777" w:rsidR="006F6F7F" w:rsidRPr="004D5F8F" w:rsidRDefault="006F6F7F" w:rsidP="006F6F7F">
      <w:pPr>
        <w:shd w:val="clear" w:color="000000" w:fill="FFFFFF"/>
        <w:tabs>
          <w:tab w:val="right" w:leader="dot" w:pos="8506"/>
        </w:tabs>
        <w:spacing w:line="240" w:lineRule="atLeast"/>
        <w:jc w:val="both"/>
        <w:rPr>
          <w:ins w:id="141" w:author="Cary Walkin" w:date="2013-11-14T08:56:00Z"/>
          <w:rFonts w:ascii="Times New Roman" w:hAnsi="Times New Roman" w:cs="Times New Roman"/>
          <w:color w:val="000000"/>
        </w:rPr>
      </w:pPr>
    </w:p>
    <w:p w14:paraId="75842CB5" w14:textId="77777777" w:rsidR="006F6F7F" w:rsidRPr="004D5F8F" w:rsidRDefault="006F6F7F" w:rsidP="006F6F7F">
      <w:pPr>
        <w:shd w:val="clear" w:color="000000" w:fill="FFFFFF"/>
        <w:tabs>
          <w:tab w:val="right" w:leader="dot" w:pos="8506"/>
        </w:tabs>
        <w:spacing w:line="240" w:lineRule="atLeast"/>
        <w:jc w:val="both"/>
        <w:rPr>
          <w:ins w:id="142" w:author="Cary Walkin" w:date="2013-11-14T08:56:00Z"/>
          <w:rFonts w:ascii="Times New Roman" w:hAnsi="Times New Roman" w:cs="Times New Roman"/>
          <w:color w:val="000000"/>
        </w:rPr>
      </w:pPr>
    </w:p>
    <w:p w14:paraId="6AB411B0" w14:textId="77777777" w:rsidR="006F6F7F" w:rsidRPr="004D5F8F" w:rsidRDefault="006F6F7F" w:rsidP="006F6F7F">
      <w:pPr>
        <w:shd w:val="clear" w:color="000000" w:fill="FFFFFF"/>
        <w:tabs>
          <w:tab w:val="right" w:leader="dot" w:pos="8506"/>
        </w:tabs>
        <w:spacing w:line="280" w:lineRule="atLeast"/>
        <w:jc w:val="center"/>
        <w:rPr>
          <w:ins w:id="143" w:author="Cary Walkin" w:date="2013-11-14T08:56:00Z"/>
          <w:rFonts w:ascii="Times New Roman" w:hAnsi="Times New Roman" w:cs="Times New Roman"/>
          <w:b/>
          <w:color w:val="000000"/>
        </w:rPr>
      </w:pPr>
      <w:ins w:id="144" w:author="Cary Walkin" w:date="2013-11-14T08:56:00Z">
        <w:r w:rsidRPr="004D5F8F">
          <w:rPr>
            <w:rFonts w:ascii="Times New Roman" w:hAnsi="Times New Roman" w:cs="Times New Roman"/>
            <w:b/>
            <w:color w:val="000000"/>
          </w:rPr>
          <w:t>NON-DISCLOSURE AGREEMENT</w:t>
        </w:r>
      </w:ins>
    </w:p>
    <w:p w14:paraId="1917898C" w14:textId="77777777" w:rsidR="006F6F7F" w:rsidRPr="004D5F8F" w:rsidRDefault="006F6F7F" w:rsidP="006F6F7F">
      <w:pPr>
        <w:shd w:val="clear" w:color="000000" w:fill="FFFFFF"/>
        <w:tabs>
          <w:tab w:val="right" w:leader="dot" w:pos="8506"/>
        </w:tabs>
        <w:spacing w:line="240" w:lineRule="atLeast"/>
        <w:jc w:val="both"/>
        <w:rPr>
          <w:ins w:id="145" w:author="Cary Walkin" w:date="2013-11-14T08:56:00Z"/>
          <w:rFonts w:ascii="Times New Roman" w:hAnsi="Times New Roman" w:cs="Times New Roman"/>
          <w:color w:val="000000"/>
        </w:rPr>
      </w:pPr>
    </w:p>
    <w:p w14:paraId="370475F5" w14:textId="77777777" w:rsidR="006F6F7F" w:rsidRPr="004D5F8F" w:rsidRDefault="006F6F7F" w:rsidP="006F6F7F">
      <w:pPr>
        <w:shd w:val="clear" w:color="000000" w:fill="FFFFFF"/>
        <w:tabs>
          <w:tab w:val="right" w:leader="dot" w:pos="8506"/>
        </w:tabs>
        <w:spacing w:line="240" w:lineRule="atLeast"/>
        <w:jc w:val="both"/>
        <w:rPr>
          <w:ins w:id="146" w:author="Cary Walkin" w:date="2013-11-14T08:56:00Z"/>
          <w:rFonts w:ascii="Times New Roman" w:hAnsi="Times New Roman" w:cs="Times New Roman"/>
          <w:color w:val="000000"/>
        </w:rPr>
      </w:pPr>
    </w:p>
    <w:p w14:paraId="412E1763" w14:textId="77777777" w:rsidR="006F6F7F" w:rsidRPr="004D5F8F" w:rsidRDefault="006F6F7F" w:rsidP="006F6F7F">
      <w:pPr>
        <w:shd w:val="clear" w:color="000000" w:fill="FFFFFF"/>
        <w:tabs>
          <w:tab w:val="right" w:leader="dot" w:pos="8506"/>
        </w:tabs>
        <w:spacing w:line="240" w:lineRule="atLeast"/>
        <w:jc w:val="both"/>
        <w:rPr>
          <w:ins w:id="147" w:author="Cary Walkin" w:date="2013-11-14T08:56:00Z"/>
          <w:rFonts w:ascii="Times New Roman" w:hAnsi="Times New Roman" w:cs="Times New Roman"/>
          <w:color w:val="000000"/>
        </w:rPr>
      </w:pPr>
    </w:p>
    <w:p w14:paraId="20441393" w14:textId="77777777" w:rsidR="006F6F7F" w:rsidRPr="004D5F8F" w:rsidRDefault="006F6F7F" w:rsidP="006F6F7F">
      <w:pPr>
        <w:shd w:val="clear" w:color="000000" w:fill="FFFFFF"/>
        <w:tabs>
          <w:tab w:val="right" w:leader="dot" w:pos="8506"/>
        </w:tabs>
        <w:spacing w:line="240" w:lineRule="atLeast"/>
        <w:jc w:val="both"/>
        <w:rPr>
          <w:ins w:id="148" w:author="Cary Walkin" w:date="2013-11-14T08:56:00Z"/>
          <w:rFonts w:ascii="Times New Roman" w:hAnsi="Times New Roman" w:cs="Times New Roman"/>
          <w:color w:val="000000"/>
        </w:rPr>
      </w:pPr>
    </w:p>
    <w:p w14:paraId="6EAFA360" w14:textId="77777777" w:rsidR="006F6F7F" w:rsidRPr="004D5F8F" w:rsidRDefault="006F6F7F" w:rsidP="006F6F7F">
      <w:pPr>
        <w:shd w:val="clear" w:color="000000" w:fill="FFFFFF"/>
        <w:tabs>
          <w:tab w:val="left" w:pos="566"/>
          <w:tab w:val="left" w:pos="720"/>
          <w:tab w:val="left" w:pos="1440"/>
          <w:tab w:val="left" w:pos="2160"/>
          <w:tab w:val="left" w:pos="2880"/>
          <w:tab w:val="left" w:pos="3600"/>
          <w:tab w:val="left" w:pos="4320"/>
          <w:tab w:val="left" w:pos="5040"/>
          <w:tab w:val="left" w:pos="5760"/>
          <w:tab w:val="left" w:pos="6480"/>
          <w:tab w:val="left" w:pos="7200"/>
          <w:tab w:val="left" w:pos="7920"/>
          <w:tab w:val="right" w:leader="dot" w:pos="8506"/>
        </w:tabs>
        <w:spacing w:line="240" w:lineRule="atLeast"/>
        <w:jc w:val="both"/>
        <w:rPr>
          <w:ins w:id="149" w:author="Cary Walkin" w:date="2013-11-14T08:56:00Z"/>
          <w:rFonts w:ascii="Times New Roman" w:hAnsi="Times New Roman" w:cs="Times New Roman"/>
          <w:b/>
          <w:color w:val="000000"/>
        </w:rPr>
      </w:pPr>
      <w:ins w:id="150" w:author="Cary Walkin" w:date="2013-11-14T08:56:00Z">
        <w:r w:rsidRPr="004D5F8F">
          <w:rPr>
            <w:rFonts w:ascii="Times New Roman" w:hAnsi="Times New Roman" w:cs="Times New Roman"/>
            <w:b/>
            <w:color w:val="000000"/>
          </w:rPr>
          <w:t>1.</w:t>
        </w:r>
        <w:r w:rsidRPr="004D5F8F">
          <w:rPr>
            <w:rFonts w:ascii="Times New Roman" w:hAnsi="Times New Roman" w:cs="Times New Roman"/>
            <w:b/>
            <w:color w:val="000000"/>
          </w:rPr>
          <w:tab/>
          <w:t>Background</w:t>
        </w:r>
      </w:ins>
    </w:p>
    <w:p w14:paraId="631B83D2" w14:textId="77777777" w:rsidR="006F6F7F" w:rsidRPr="004D5F8F" w:rsidRDefault="006F6F7F" w:rsidP="006F6F7F">
      <w:pPr>
        <w:shd w:val="clear" w:color="000000" w:fill="FFFFFF"/>
        <w:tabs>
          <w:tab w:val="left" w:pos="566"/>
          <w:tab w:val="left" w:pos="720"/>
          <w:tab w:val="left" w:pos="1440"/>
          <w:tab w:val="left" w:pos="2160"/>
          <w:tab w:val="left" w:pos="2880"/>
          <w:tab w:val="left" w:pos="3600"/>
          <w:tab w:val="left" w:pos="4320"/>
          <w:tab w:val="left" w:pos="5040"/>
          <w:tab w:val="left" w:pos="5760"/>
          <w:tab w:val="left" w:pos="6480"/>
          <w:tab w:val="left" w:pos="7200"/>
          <w:tab w:val="left" w:pos="7920"/>
          <w:tab w:val="right" w:leader="dot" w:pos="8506"/>
        </w:tabs>
        <w:spacing w:line="240" w:lineRule="atLeast"/>
        <w:jc w:val="both"/>
        <w:rPr>
          <w:ins w:id="151" w:author="Cary Walkin" w:date="2013-11-14T08:56:00Z"/>
          <w:rFonts w:ascii="Times New Roman" w:hAnsi="Times New Roman" w:cs="Times New Roman"/>
          <w:color w:val="000000"/>
        </w:rPr>
      </w:pPr>
    </w:p>
    <w:p w14:paraId="319D0980" w14:textId="77777777" w:rsidR="006F6F7F" w:rsidRPr="004D5F8F" w:rsidRDefault="006F6F7F" w:rsidP="006F6F7F">
      <w:pPr>
        <w:shd w:val="clear" w:color="000000" w:fill="FFFFFF"/>
        <w:tabs>
          <w:tab w:val="left" w:pos="566"/>
          <w:tab w:val="left" w:pos="720"/>
          <w:tab w:val="left" w:pos="1440"/>
          <w:tab w:val="left" w:pos="2160"/>
          <w:tab w:val="left" w:pos="2880"/>
          <w:tab w:val="left" w:pos="3600"/>
          <w:tab w:val="left" w:pos="4320"/>
          <w:tab w:val="left" w:pos="5040"/>
          <w:tab w:val="left" w:pos="5760"/>
          <w:tab w:val="left" w:pos="6480"/>
          <w:tab w:val="left" w:pos="7200"/>
          <w:tab w:val="left" w:pos="7920"/>
          <w:tab w:val="right" w:leader="dot" w:pos="8506"/>
        </w:tabs>
        <w:spacing w:line="240" w:lineRule="atLeast"/>
        <w:jc w:val="both"/>
        <w:rPr>
          <w:ins w:id="152" w:author="Cary Walkin" w:date="2013-11-14T08:56:00Z"/>
          <w:rFonts w:ascii="Times New Roman" w:hAnsi="Times New Roman" w:cs="Times New Roman"/>
          <w:color w:val="000000"/>
        </w:rPr>
      </w:pPr>
    </w:p>
    <w:p w14:paraId="708230CA" w14:textId="77777777" w:rsidR="006F6F7F" w:rsidRPr="004D5F8F" w:rsidRDefault="006F6F7F" w:rsidP="006F6F7F">
      <w:pPr>
        <w:shd w:val="clear" w:color="000000" w:fill="FFFFFF"/>
        <w:tabs>
          <w:tab w:val="right" w:leader="dot" w:pos="8506"/>
        </w:tabs>
        <w:spacing w:line="240" w:lineRule="atLeast"/>
        <w:jc w:val="both"/>
        <w:rPr>
          <w:ins w:id="153" w:author="Cary Walkin" w:date="2013-11-14T08:56:00Z"/>
          <w:rFonts w:ascii="Times New Roman" w:hAnsi="Times New Roman" w:cs="Times New Roman"/>
          <w:color w:val="000000"/>
        </w:rPr>
      </w:pPr>
      <w:proofErr w:type="spellStart"/>
      <w:ins w:id="154" w:author="Cary Walkin" w:date="2013-11-14T08:56:00Z">
        <w:r w:rsidRPr="004D5F8F">
          <w:rPr>
            <w:rFonts w:ascii="Times New Roman" w:hAnsi="Times New Roman" w:cs="Times New Roman"/>
            <w:color w:val="000000"/>
          </w:rPr>
          <w:t>Walkin</w:t>
        </w:r>
        <w:proofErr w:type="spellEnd"/>
        <w:r w:rsidRPr="004D5F8F">
          <w:rPr>
            <w:rFonts w:ascii="Times New Roman" w:hAnsi="Times New Roman" w:cs="Times New Roman"/>
            <w:color w:val="000000"/>
          </w:rPr>
          <w:t xml:space="preserve"> and BZR are currently </w:t>
        </w:r>
        <w:r w:rsidR="003B01DC">
          <w:rPr>
            <w:rFonts w:ascii="Times New Roman" w:hAnsi="Times New Roman" w:cs="Times New Roman"/>
            <w:color w:val="000000"/>
          </w:rPr>
          <w:t>discussing entering into</w:t>
        </w:r>
        <w:r w:rsidRPr="004D5F8F">
          <w:rPr>
            <w:rFonts w:ascii="Times New Roman" w:hAnsi="Times New Roman" w:cs="Times New Roman"/>
            <w:color w:val="000000"/>
          </w:rPr>
          <w:t xml:space="preserve"> a</w:t>
        </w:r>
        <w:r w:rsidR="003B01DC">
          <w:rPr>
            <w:rFonts w:ascii="Times New Roman" w:hAnsi="Times New Roman" w:cs="Times New Roman"/>
            <w:color w:val="000000"/>
          </w:rPr>
          <w:t xml:space="preserve">n </w:t>
        </w:r>
        <w:r w:rsidRPr="004D5F8F">
          <w:rPr>
            <w:rFonts w:ascii="Times New Roman" w:hAnsi="Times New Roman" w:cs="Times New Roman"/>
            <w:color w:val="000000"/>
          </w:rPr>
          <w:t>agreement</w:t>
        </w:r>
        <w:r w:rsidR="003B01DC">
          <w:rPr>
            <w:rFonts w:ascii="Times New Roman" w:hAnsi="Times New Roman" w:cs="Times New Roman"/>
            <w:color w:val="000000"/>
          </w:rPr>
          <w:t xml:space="preserve"> to develop a software based game</w:t>
        </w:r>
        <w:r w:rsidRPr="004D5F8F">
          <w:rPr>
            <w:rFonts w:ascii="Times New Roman" w:hAnsi="Times New Roman" w:cs="Times New Roman"/>
            <w:color w:val="000000"/>
          </w:rPr>
          <w:t>.</w:t>
        </w:r>
      </w:ins>
    </w:p>
    <w:p w14:paraId="4D96A58D" w14:textId="77777777" w:rsidR="006F6F7F" w:rsidRPr="004D5F8F" w:rsidRDefault="006F6F7F" w:rsidP="006F6F7F">
      <w:pPr>
        <w:shd w:val="clear" w:color="000000" w:fill="FFFFFF"/>
        <w:tabs>
          <w:tab w:val="right" w:leader="dot" w:pos="8506"/>
        </w:tabs>
        <w:spacing w:line="240" w:lineRule="atLeast"/>
        <w:jc w:val="both"/>
        <w:rPr>
          <w:ins w:id="155" w:author="Cary Walkin" w:date="2013-11-14T08:56:00Z"/>
          <w:rFonts w:ascii="Times New Roman" w:hAnsi="Times New Roman" w:cs="Times New Roman"/>
          <w:color w:val="000000"/>
        </w:rPr>
      </w:pPr>
    </w:p>
    <w:p w14:paraId="2759E8EB" w14:textId="77777777" w:rsidR="006F6F7F" w:rsidRPr="004D5F8F" w:rsidRDefault="006F6F7F" w:rsidP="006F6F7F">
      <w:pPr>
        <w:shd w:val="clear" w:color="000000" w:fill="FFFFFF"/>
        <w:tabs>
          <w:tab w:val="right" w:leader="dot" w:pos="8506"/>
        </w:tabs>
        <w:spacing w:line="240" w:lineRule="atLeast"/>
        <w:jc w:val="both"/>
        <w:rPr>
          <w:ins w:id="156" w:author="Cary Walkin" w:date="2013-11-14T08:56:00Z"/>
          <w:rFonts w:ascii="Times New Roman" w:hAnsi="Times New Roman" w:cs="Times New Roman"/>
          <w:color w:val="000000"/>
        </w:rPr>
      </w:pPr>
      <w:ins w:id="157" w:author="Cary Walkin" w:date="2013-11-14T08:56:00Z">
        <w:r w:rsidRPr="004D5F8F">
          <w:rPr>
            <w:rFonts w:ascii="Times New Roman" w:hAnsi="Times New Roman" w:cs="Times New Roman"/>
            <w:color w:val="000000"/>
          </w:rPr>
          <w:t>During the course of the above activity it will become desirable and necessary for each party to disclose to the other party Confidential Information (as hereinafter defined) about their respective businesses. The parties have agreed to provide for the conditions of disclosure of Confidential Information and the rules governing the use and the protection thereof.</w:t>
        </w:r>
      </w:ins>
    </w:p>
    <w:p w14:paraId="3F4938EB" w14:textId="77777777" w:rsidR="006F6F7F" w:rsidRPr="004D5F8F" w:rsidRDefault="006F6F7F" w:rsidP="006F6F7F">
      <w:pPr>
        <w:shd w:val="clear" w:color="000000" w:fill="FFFFFF"/>
        <w:tabs>
          <w:tab w:val="right" w:leader="dot" w:pos="8506"/>
        </w:tabs>
        <w:spacing w:line="240" w:lineRule="atLeast"/>
        <w:rPr>
          <w:ins w:id="158" w:author="Cary Walkin" w:date="2013-11-14T08:56:00Z"/>
          <w:rFonts w:ascii="Times New Roman" w:hAnsi="Times New Roman" w:cs="Times New Roman"/>
          <w:color w:val="000000"/>
        </w:rPr>
      </w:pPr>
    </w:p>
    <w:p w14:paraId="77195607" w14:textId="77777777" w:rsidR="006F6F7F" w:rsidRPr="004D5F8F" w:rsidRDefault="006F6F7F" w:rsidP="006F6F7F">
      <w:pPr>
        <w:shd w:val="clear" w:color="000000" w:fill="FFFFFF"/>
        <w:tabs>
          <w:tab w:val="right" w:leader="dot" w:pos="8506"/>
        </w:tabs>
        <w:spacing w:line="240" w:lineRule="atLeast"/>
        <w:rPr>
          <w:ins w:id="159" w:author="Cary Walkin" w:date="2013-11-14T08:56:00Z"/>
          <w:rFonts w:ascii="Times New Roman" w:hAnsi="Times New Roman" w:cs="Times New Roman"/>
          <w:color w:val="000000"/>
        </w:rPr>
      </w:pPr>
    </w:p>
    <w:p w14:paraId="22062F66" w14:textId="77777777" w:rsidR="006F6F7F" w:rsidRPr="004D5F8F" w:rsidRDefault="006F6F7F" w:rsidP="006F6F7F">
      <w:pPr>
        <w:shd w:val="clear" w:color="000000" w:fill="FFFFFF"/>
        <w:tabs>
          <w:tab w:val="left" w:pos="566"/>
          <w:tab w:val="left" w:pos="720"/>
          <w:tab w:val="left" w:pos="1440"/>
          <w:tab w:val="left" w:pos="2160"/>
          <w:tab w:val="left" w:pos="2880"/>
          <w:tab w:val="left" w:pos="3600"/>
          <w:tab w:val="left" w:pos="4320"/>
          <w:tab w:val="left" w:pos="5040"/>
          <w:tab w:val="left" w:pos="5760"/>
          <w:tab w:val="left" w:pos="6480"/>
          <w:tab w:val="left" w:pos="7200"/>
          <w:tab w:val="left" w:pos="7920"/>
          <w:tab w:val="right" w:leader="dot" w:pos="8506"/>
        </w:tabs>
        <w:spacing w:line="240" w:lineRule="atLeast"/>
        <w:jc w:val="both"/>
        <w:rPr>
          <w:ins w:id="160" w:author="Cary Walkin" w:date="2013-11-14T08:56:00Z"/>
          <w:rFonts w:ascii="Times New Roman" w:hAnsi="Times New Roman" w:cs="Times New Roman"/>
          <w:b/>
          <w:color w:val="000000"/>
        </w:rPr>
      </w:pPr>
      <w:ins w:id="161" w:author="Cary Walkin" w:date="2013-11-14T08:56:00Z">
        <w:r w:rsidRPr="004D5F8F">
          <w:rPr>
            <w:rFonts w:ascii="Times New Roman" w:hAnsi="Times New Roman" w:cs="Times New Roman"/>
            <w:b/>
            <w:color w:val="000000"/>
          </w:rPr>
          <w:t>2.</w:t>
        </w:r>
        <w:r w:rsidRPr="004D5F8F">
          <w:rPr>
            <w:rFonts w:ascii="Times New Roman" w:hAnsi="Times New Roman" w:cs="Times New Roman"/>
            <w:b/>
            <w:color w:val="000000"/>
          </w:rPr>
          <w:tab/>
          <w:t>Confidential Information</w:t>
        </w:r>
      </w:ins>
    </w:p>
    <w:p w14:paraId="62552269" w14:textId="77777777" w:rsidR="006F6F7F" w:rsidRPr="004D5F8F" w:rsidRDefault="006F6F7F" w:rsidP="006F6F7F">
      <w:pPr>
        <w:shd w:val="clear" w:color="000000" w:fill="FFFFFF"/>
        <w:tabs>
          <w:tab w:val="left" w:pos="566"/>
          <w:tab w:val="left" w:pos="720"/>
          <w:tab w:val="left" w:pos="1440"/>
          <w:tab w:val="left" w:pos="2160"/>
          <w:tab w:val="left" w:pos="2880"/>
          <w:tab w:val="left" w:pos="3600"/>
          <w:tab w:val="left" w:pos="4320"/>
          <w:tab w:val="left" w:pos="5040"/>
          <w:tab w:val="left" w:pos="5760"/>
          <w:tab w:val="left" w:pos="6480"/>
          <w:tab w:val="left" w:pos="7200"/>
          <w:tab w:val="left" w:pos="7920"/>
          <w:tab w:val="right" w:leader="dot" w:pos="8506"/>
        </w:tabs>
        <w:spacing w:line="240" w:lineRule="atLeast"/>
        <w:jc w:val="both"/>
        <w:rPr>
          <w:ins w:id="162" w:author="Cary Walkin" w:date="2013-11-14T08:56:00Z"/>
          <w:rFonts w:ascii="Times New Roman" w:hAnsi="Times New Roman" w:cs="Times New Roman"/>
          <w:color w:val="000000"/>
        </w:rPr>
      </w:pPr>
    </w:p>
    <w:p w14:paraId="7716057C" w14:textId="77777777" w:rsidR="006F6F7F" w:rsidRPr="004D5F8F" w:rsidRDefault="006F6F7F" w:rsidP="006F6F7F">
      <w:pPr>
        <w:shd w:val="clear" w:color="000000" w:fill="FFFFFF"/>
        <w:tabs>
          <w:tab w:val="left" w:pos="566"/>
          <w:tab w:val="left" w:pos="720"/>
          <w:tab w:val="left" w:pos="1440"/>
          <w:tab w:val="left" w:pos="2160"/>
          <w:tab w:val="left" w:pos="2880"/>
          <w:tab w:val="left" w:pos="3600"/>
          <w:tab w:val="left" w:pos="4320"/>
          <w:tab w:val="left" w:pos="5040"/>
          <w:tab w:val="left" w:pos="5760"/>
          <w:tab w:val="left" w:pos="6480"/>
          <w:tab w:val="left" w:pos="7200"/>
          <w:tab w:val="left" w:pos="7920"/>
          <w:tab w:val="right" w:leader="dot" w:pos="8506"/>
        </w:tabs>
        <w:spacing w:line="240" w:lineRule="atLeast"/>
        <w:jc w:val="both"/>
        <w:rPr>
          <w:ins w:id="163" w:author="Cary Walkin" w:date="2013-11-14T08:56:00Z"/>
          <w:rFonts w:ascii="Times New Roman" w:hAnsi="Times New Roman" w:cs="Times New Roman"/>
          <w:color w:val="000000"/>
        </w:rPr>
      </w:pPr>
    </w:p>
    <w:p w14:paraId="22DD631B" w14:textId="77777777" w:rsidR="006C1D7B" w:rsidRDefault="006F6F7F" w:rsidP="001F4310">
      <w:pPr>
        <w:shd w:val="clear" w:color="000000" w:fill="FFFFFF"/>
        <w:tabs>
          <w:tab w:val="right" w:leader="dot" w:pos="8506"/>
        </w:tabs>
        <w:spacing w:line="240" w:lineRule="atLeast"/>
        <w:jc w:val="both"/>
        <w:rPr>
          <w:ins w:id="164" w:author="Cary Walkin" w:date="2013-11-14T08:56:00Z"/>
          <w:rFonts w:ascii="Times New Roman" w:hAnsi="Times New Roman" w:cs="Times New Roman"/>
          <w:color w:val="000000"/>
        </w:rPr>
      </w:pPr>
      <w:ins w:id="165" w:author="Cary Walkin" w:date="2013-11-14T08:56:00Z">
        <w:r w:rsidRPr="004D5F8F">
          <w:rPr>
            <w:rFonts w:ascii="Times New Roman" w:hAnsi="Times New Roman" w:cs="Times New Roman"/>
            <w:color w:val="000000"/>
          </w:rPr>
          <w:t xml:space="preserve">The term </w:t>
        </w:r>
        <w:r w:rsidR="00CF7FB4" w:rsidRPr="004D5F8F">
          <w:rPr>
            <w:rFonts w:ascii="Times New Roman" w:hAnsi="Times New Roman" w:cs="Times New Roman"/>
            <w:color w:val="000000"/>
          </w:rPr>
          <w:fldChar w:fldCharType="begin"/>
        </w:r>
        <w:r w:rsidRPr="004D5F8F">
          <w:rPr>
            <w:rFonts w:ascii="Times New Roman" w:hAnsi="Times New Roman" w:cs="Times New Roman"/>
            <w:color w:val="000000"/>
          </w:rPr>
          <w:instrText>SYMBOL 147 \f "Normal Text"</w:instrText>
        </w:r>
        <w:r w:rsidR="00CF7FB4" w:rsidRPr="004D5F8F">
          <w:rPr>
            <w:rFonts w:ascii="Times New Roman" w:hAnsi="Times New Roman" w:cs="Times New Roman"/>
            <w:color w:val="000000"/>
          </w:rPr>
          <w:fldChar w:fldCharType="end"/>
        </w:r>
        <w:r w:rsidRPr="004D5F8F">
          <w:rPr>
            <w:rFonts w:ascii="Times New Roman" w:hAnsi="Times New Roman" w:cs="Times New Roman"/>
            <w:color w:val="000000"/>
          </w:rPr>
          <w:t>Confidential Information</w:t>
        </w:r>
        <w:r w:rsidR="00CF7FB4" w:rsidRPr="004D5F8F">
          <w:rPr>
            <w:rFonts w:ascii="Times New Roman" w:hAnsi="Times New Roman" w:cs="Times New Roman"/>
            <w:color w:val="000000"/>
          </w:rPr>
          <w:fldChar w:fldCharType="begin"/>
        </w:r>
        <w:r w:rsidRPr="004D5F8F">
          <w:rPr>
            <w:rFonts w:ascii="Times New Roman" w:hAnsi="Times New Roman" w:cs="Times New Roman"/>
            <w:color w:val="000000"/>
          </w:rPr>
          <w:instrText>SYMBOL 148 \f "Normal Text"</w:instrText>
        </w:r>
        <w:r w:rsidR="00CF7FB4" w:rsidRPr="004D5F8F">
          <w:rPr>
            <w:rFonts w:ascii="Times New Roman" w:hAnsi="Times New Roman" w:cs="Times New Roman"/>
            <w:color w:val="000000"/>
          </w:rPr>
          <w:fldChar w:fldCharType="end"/>
        </w:r>
        <w:r w:rsidRPr="004D5F8F">
          <w:rPr>
            <w:rFonts w:ascii="Times New Roman" w:hAnsi="Times New Roman" w:cs="Times New Roman"/>
            <w:color w:val="000000"/>
          </w:rPr>
          <w:t xml:space="preserve"> mean</w:t>
        </w:r>
        <w:r w:rsidR="003B01DC">
          <w:rPr>
            <w:rFonts w:ascii="Times New Roman" w:hAnsi="Times New Roman" w:cs="Times New Roman"/>
            <w:color w:val="000000"/>
          </w:rPr>
          <w:t>s, in respect of a party,</w:t>
        </w:r>
        <w:r w:rsidRPr="004D5F8F">
          <w:rPr>
            <w:rFonts w:ascii="Times New Roman" w:hAnsi="Times New Roman" w:cs="Times New Roman"/>
            <w:color w:val="000000"/>
          </w:rPr>
          <w:t xml:space="preserve"> all information and data of confidential nature relating to the party, including but not limited to financial, proprietary, development, technical, marketing, sales, know/how, business and process information.</w:t>
        </w:r>
        <w:r w:rsidR="003B01DC">
          <w:rPr>
            <w:rFonts w:ascii="Times New Roman" w:hAnsi="Times New Roman" w:cs="Times New Roman"/>
            <w:color w:val="000000"/>
          </w:rPr>
          <w:t xml:space="preserve"> </w:t>
        </w:r>
      </w:ins>
    </w:p>
    <w:p w14:paraId="222FBC6E" w14:textId="77777777" w:rsidR="006F6F7F" w:rsidRPr="004D5F8F" w:rsidRDefault="003B01DC" w:rsidP="001F4310">
      <w:pPr>
        <w:shd w:val="clear" w:color="000000" w:fill="FFFFFF"/>
        <w:tabs>
          <w:tab w:val="right" w:leader="dot" w:pos="8506"/>
        </w:tabs>
        <w:spacing w:line="240" w:lineRule="atLeast"/>
        <w:jc w:val="both"/>
        <w:rPr>
          <w:ins w:id="166" w:author="Cary Walkin" w:date="2013-11-14T08:56:00Z"/>
          <w:rFonts w:ascii="Times New Roman" w:hAnsi="Times New Roman" w:cs="Times New Roman"/>
          <w:color w:val="000000"/>
        </w:rPr>
      </w:pPr>
      <w:ins w:id="167" w:author="Cary Walkin" w:date="2013-11-14T08:56:00Z">
        <w:r>
          <w:rPr>
            <w:rFonts w:ascii="Times New Roman" w:hAnsi="Times New Roman" w:cs="Times New Roman"/>
            <w:color w:val="000000"/>
          </w:rPr>
          <w:t>Such i</w:t>
        </w:r>
        <w:r w:rsidR="006F6F7F" w:rsidRPr="004D5F8F">
          <w:rPr>
            <w:rFonts w:ascii="Times New Roman" w:hAnsi="Times New Roman" w:cs="Times New Roman"/>
            <w:color w:val="000000"/>
          </w:rPr>
          <w:t>nformation and data shall be considered Confidential Information irrespective of whether it was communicated orally, in writing or on any other record bearing media and irrespective of whether it was marked as confidential or not.</w:t>
        </w:r>
      </w:ins>
    </w:p>
    <w:p w14:paraId="1C5C9597" w14:textId="77777777" w:rsidR="006F6F7F" w:rsidRDefault="006F6F7F" w:rsidP="006F6F7F">
      <w:pPr>
        <w:numPr>
          <w:ilvl w:val="12"/>
          <w:numId w:val="0"/>
        </w:numPr>
        <w:shd w:val="clear" w:color="000000" w:fill="FFFFFF"/>
        <w:tabs>
          <w:tab w:val="left" w:pos="566"/>
          <w:tab w:val="left" w:pos="720"/>
          <w:tab w:val="right" w:leader="dot" w:pos="8506"/>
        </w:tabs>
        <w:spacing w:line="240" w:lineRule="atLeast"/>
        <w:ind w:left="566" w:hanging="566"/>
        <w:jc w:val="both"/>
        <w:rPr>
          <w:ins w:id="168" w:author="Options" w:date="2013-11-18T12:21:00Z"/>
          <w:rFonts w:ascii="Times New Roman" w:hAnsi="Times New Roman" w:cs="Times New Roman"/>
          <w:color w:val="000000"/>
        </w:rPr>
      </w:pPr>
    </w:p>
    <w:p w14:paraId="672258B8" w14:textId="77777777" w:rsidR="00F62FF5" w:rsidRPr="004D5F8F" w:rsidRDefault="00F62FF5" w:rsidP="006F6F7F">
      <w:pPr>
        <w:numPr>
          <w:ilvl w:val="12"/>
          <w:numId w:val="0"/>
        </w:numPr>
        <w:shd w:val="clear" w:color="000000" w:fill="FFFFFF"/>
        <w:tabs>
          <w:tab w:val="left" w:pos="566"/>
          <w:tab w:val="left" w:pos="720"/>
          <w:tab w:val="right" w:leader="dot" w:pos="8506"/>
        </w:tabs>
        <w:spacing w:line="240" w:lineRule="atLeast"/>
        <w:ind w:left="566" w:hanging="566"/>
        <w:jc w:val="both"/>
        <w:rPr>
          <w:ins w:id="169" w:author="Cary Walkin" w:date="2013-11-14T08:56:00Z"/>
          <w:rFonts w:ascii="Times New Roman" w:hAnsi="Times New Roman" w:cs="Times New Roman"/>
          <w:color w:val="000000"/>
        </w:rPr>
      </w:pPr>
    </w:p>
    <w:p w14:paraId="26E37C3A" w14:textId="77777777" w:rsidR="006F6F7F" w:rsidRPr="004D5F8F" w:rsidRDefault="006F6F7F" w:rsidP="006F6F7F">
      <w:pPr>
        <w:shd w:val="clear" w:color="000000" w:fill="FFFFFF"/>
        <w:tabs>
          <w:tab w:val="left" w:pos="566"/>
          <w:tab w:val="left" w:pos="720"/>
          <w:tab w:val="left" w:pos="1440"/>
          <w:tab w:val="left" w:pos="2160"/>
          <w:tab w:val="left" w:pos="2880"/>
          <w:tab w:val="left" w:pos="3600"/>
          <w:tab w:val="left" w:pos="4320"/>
          <w:tab w:val="left" w:pos="5040"/>
          <w:tab w:val="left" w:pos="5760"/>
          <w:tab w:val="left" w:pos="6480"/>
          <w:tab w:val="left" w:pos="7200"/>
          <w:tab w:val="left" w:pos="7920"/>
          <w:tab w:val="right" w:leader="dot" w:pos="8506"/>
        </w:tabs>
        <w:spacing w:line="240" w:lineRule="atLeast"/>
        <w:jc w:val="both"/>
        <w:rPr>
          <w:ins w:id="170" w:author="Cary Walkin" w:date="2013-11-14T08:56:00Z"/>
          <w:rFonts w:ascii="Times New Roman" w:hAnsi="Times New Roman" w:cs="Times New Roman"/>
          <w:b/>
          <w:color w:val="000000"/>
        </w:rPr>
      </w:pPr>
      <w:ins w:id="171" w:author="Cary Walkin" w:date="2013-11-14T08:56:00Z">
        <w:r w:rsidRPr="004D5F8F">
          <w:rPr>
            <w:rFonts w:ascii="Times New Roman" w:hAnsi="Times New Roman" w:cs="Times New Roman"/>
            <w:color w:val="000000"/>
          </w:rPr>
          <w:lastRenderedPageBreak/>
          <w:cr/>
        </w:r>
        <w:r w:rsidRPr="004D5F8F">
          <w:rPr>
            <w:rFonts w:ascii="Times New Roman" w:hAnsi="Times New Roman" w:cs="Times New Roman"/>
            <w:b/>
            <w:color w:val="000000"/>
          </w:rPr>
          <w:t>3.</w:t>
        </w:r>
        <w:r w:rsidRPr="004D5F8F">
          <w:rPr>
            <w:rFonts w:ascii="Times New Roman" w:hAnsi="Times New Roman" w:cs="Times New Roman"/>
            <w:b/>
            <w:color w:val="000000"/>
          </w:rPr>
          <w:tab/>
          <w:t>Non-disclosure</w:t>
        </w:r>
      </w:ins>
    </w:p>
    <w:p w14:paraId="002183A8" w14:textId="77777777" w:rsidR="006F6F7F" w:rsidRPr="004D5F8F" w:rsidRDefault="006F6F7F" w:rsidP="006F6F7F">
      <w:pPr>
        <w:numPr>
          <w:ilvl w:val="12"/>
          <w:numId w:val="0"/>
        </w:numPr>
        <w:shd w:val="clear" w:color="000000" w:fill="FFFFFF"/>
        <w:tabs>
          <w:tab w:val="left" w:pos="720"/>
          <w:tab w:val="right" w:leader="dot" w:pos="8506"/>
        </w:tabs>
        <w:spacing w:line="240" w:lineRule="atLeast"/>
        <w:jc w:val="both"/>
        <w:rPr>
          <w:ins w:id="172" w:author="Cary Walkin" w:date="2013-11-14T08:56:00Z"/>
          <w:rFonts w:ascii="Times New Roman" w:hAnsi="Times New Roman" w:cs="Times New Roman"/>
          <w:color w:val="000000"/>
        </w:rPr>
      </w:pPr>
    </w:p>
    <w:p w14:paraId="20C47B8E" w14:textId="77777777" w:rsidR="006F6F7F" w:rsidRPr="004D5F8F" w:rsidRDefault="006F6F7F" w:rsidP="006F6F7F">
      <w:pPr>
        <w:numPr>
          <w:ilvl w:val="12"/>
          <w:numId w:val="0"/>
        </w:numPr>
        <w:shd w:val="clear" w:color="000000" w:fill="FFFFFF"/>
        <w:tabs>
          <w:tab w:val="left" w:pos="720"/>
          <w:tab w:val="right" w:leader="dot" w:pos="8506"/>
        </w:tabs>
        <w:spacing w:line="240" w:lineRule="atLeast"/>
        <w:jc w:val="both"/>
        <w:rPr>
          <w:ins w:id="173" w:author="Cary Walkin" w:date="2013-11-14T08:56:00Z"/>
          <w:rFonts w:ascii="Times New Roman" w:hAnsi="Times New Roman" w:cs="Times New Roman"/>
          <w:color w:val="000000"/>
        </w:rPr>
      </w:pPr>
    </w:p>
    <w:p w14:paraId="2CC4C0EB" w14:textId="77777777" w:rsidR="006F6F7F" w:rsidRPr="004D5F8F" w:rsidRDefault="006F6F7F" w:rsidP="004D5F8F">
      <w:pPr>
        <w:numPr>
          <w:ilvl w:val="0"/>
          <w:numId w:val="1"/>
        </w:numPr>
        <w:shd w:val="clear" w:color="000000" w:fill="FFFFFF"/>
        <w:spacing w:line="240" w:lineRule="atLeast"/>
        <w:jc w:val="both"/>
        <w:rPr>
          <w:ins w:id="174" w:author="Cary Walkin" w:date="2013-11-14T08:56:00Z"/>
          <w:rFonts w:ascii="Times New Roman" w:hAnsi="Times New Roman" w:cs="Times New Roman"/>
          <w:color w:val="000000"/>
        </w:rPr>
      </w:pPr>
      <w:ins w:id="175" w:author="Cary Walkin" w:date="2013-11-14T08:56:00Z">
        <w:r w:rsidRPr="004D5F8F">
          <w:rPr>
            <w:rFonts w:ascii="Times New Roman" w:hAnsi="Times New Roman" w:cs="Times New Roman"/>
            <w:color w:val="000000"/>
          </w:rPr>
          <w:t>Each party shall hold Confidential Information received from the other party pursuant to this Agreement confidential and not disclose it to anyone, other than to (</w:t>
        </w:r>
        <w:proofErr w:type="spellStart"/>
        <w:r w:rsidRPr="004D5F8F">
          <w:rPr>
            <w:rFonts w:ascii="Times New Roman" w:hAnsi="Times New Roman" w:cs="Times New Roman"/>
            <w:color w:val="000000"/>
          </w:rPr>
          <w:t>i</w:t>
        </w:r>
        <w:proofErr w:type="spellEnd"/>
        <w:r w:rsidRPr="004D5F8F">
          <w:rPr>
            <w:rFonts w:ascii="Times New Roman" w:hAnsi="Times New Roman" w:cs="Times New Roman"/>
            <w:color w:val="000000"/>
          </w:rPr>
          <w:t xml:space="preserve">) its legal counsel and its accountant(s) and (ii) those other employees and consultants who require it. </w:t>
        </w:r>
      </w:ins>
    </w:p>
    <w:p w14:paraId="1329C06E" w14:textId="77777777" w:rsidR="006F6F7F" w:rsidRPr="004D5F8F" w:rsidRDefault="006F6F7F" w:rsidP="004D5F8F">
      <w:pPr>
        <w:numPr>
          <w:ilvl w:val="0"/>
          <w:numId w:val="1"/>
        </w:numPr>
        <w:shd w:val="clear" w:color="000000" w:fill="FFFFFF"/>
        <w:spacing w:line="240" w:lineRule="atLeast"/>
        <w:jc w:val="both"/>
        <w:rPr>
          <w:ins w:id="176" w:author="Cary Walkin" w:date="2013-11-14T08:56:00Z"/>
          <w:rFonts w:ascii="Times New Roman" w:hAnsi="Times New Roman" w:cs="Times New Roman"/>
          <w:color w:val="000000"/>
        </w:rPr>
      </w:pPr>
      <w:ins w:id="177" w:author="Cary Walkin" w:date="2013-11-14T08:56:00Z">
        <w:r w:rsidRPr="004D5F8F">
          <w:rPr>
            <w:rFonts w:ascii="Times New Roman" w:hAnsi="Times New Roman" w:cs="Times New Roman"/>
            <w:color w:val="000000"/>
          </w:rPr>
          <w:t>Both parties shall ensure that the persons who will be given access to Confidential Information shall have been made aware of this Agreement and undertaken to maintain sufficient protection of such Confidential Information.</w:t>
        </w:r>
      </w:ins>
    </w:p>
    <w:p w14:paraId="43C7F342" w14:textId="77777777" w:rsidR="006F6F7F" w:rsidRPr="004D5F8F" w:rsidRDefault="006F6F7F" w:rsidP="004D5F8F">
      <w:pPr>
        <w:numPr>
          <w:ilvl w:val="0"/>
          <w:numId w:val="1"/>
        </w:numPr>
        <w:shd w:val="clear" w:color="000000" w:fill="FFFFFF"/>
        <w:spacing w:line="240" w:lineRule="atLeast"/>
        <w:jc w:val="both"/>
        <w:rPr>
          <w:ins w:id="178" w:author="Cary Walkin" w:date="2013-11-14T08:56:00Z"/>
          <w:rFonts w:ascii="Times New Roman" w:hAnsi="Times New Roman" w:cs="Times New Roman"/>
          <w:color w:val="000000"/>
        </w:rPr>
      </w:pPr>
      <w:ins w:id="179" w:author="Cary Walkin" w:date="2013-11-14T08:56:00Z">
        <w:r w:rsidRPr="004D5F8F">
          <w:rPr>
            <w:rFonts w:ascii="Times New Roman" w:hAnsi="Times New Roman" w:cs="Times New Roman"/>
            <w:color w:val="000000"/>
          </w:rPr>
          <w:t xml:space="preserve">Each party shall not use Confidential Information of the other party for any other purpose than </w:t>
        </w:r>
        <w:r w:rsidR="003B01DC">
          <w:rPr>
            <w:rFonts w:ascii="Times New Roman" w:hAnsi="Times New Roman" w:cs="Times New Roman"/>
            <w:color w:val="000000"/>
          </w:rPr>
          <w:t>stated in section 1 hereof</w:t>
        </w:r>
        <w:r w:rsidRPr="004D5F8F">
          <w:rPr>
            <w:rFonts w:ascii="Times New Roman" w:hAnsi="Times New Roman" w:cs="Times New Roman"/>
            <w:color w:val="000000"/>
          </w:rPr>
          <w:t>.</w:t>
        </w:r>
      </w:ins>
    </w:p>
    <w:p w14:paraId="68CC06C3" w14:textId="77777777" w:rsidR="006F6F7F" w:rsidRPr="004D5F8F" w:rsidRDefault="006F6F7F" w:rsidP="004D5F8F">
      <w:pPr>
        <w:numPr>
          <w:ilvl w:val="0"/>
          <w:numId w:val="1"/>
        </w:numPr>
        <w:shd w:val="clear" w:color="000000" w:fill="FFFFFF"/>
        <w:spacing w:line="240" w:lineRule="atLeast"/>
        <w:jc w:val="both"/>
        <w:rPr>
          <w:ins w:id="180" w:author="Cary Walkin" w:date="2013-11-14T08:56:00Z"/>
          <w:rFonts w:ascii="Times New Roman" w:hAnsi="Times New Roman" w:cs="Times New Roman"/>
          <w:color w:val="000000"/>
        </w:rPr>
      </w:pPr>
      <w:ins w:id="181" w:author="Cary Walkin" w:date="2013-11-14T08:56:00Z">
        <w:r w:rsidRPr="004D5F8F">
          <w:rPr>
            <w:rFonts w:ascii="Times New Roman" w:hAnsi="Times New Roman" w:cs="Times New Roman"/>
            <w:color w:val="000000"/>
          </w:rPr>
          <w:t>Nothing in this Agreement shall be construed as imposing an obligation on either party to disclose Confidential Information to the other party.</w:t>
        </w:r>
      </w:ins>
    </w:p>
    <w:p w14:paraId="762C543B" w14:textId="77777777" w:rsidR="006F6F7F" w:rsidRPr="004D5F8F" w:rsidRDefault="006F6F7F" w:rsidP="004D5F8F">
      <w:pPr>
        <w:numPr>
          <w:ilvl w:val="0"/>
          <w:numId w:val="1"/>
        </w:numPr>
        <w:shd w:val="clear" w:color="000000" w:fill="FFFFFF"/>
        <w:spacing w:line="240" w:lineRule="atLeast"/>
        <w:jc w:val="both"/>
        <w:rPr>
          <w:ins w:id="182" w:author="Cary Walkin" w:date="2013-11-14T08:56:00Z"/>
          <w:rFonts w:ascii="Times New Roman" w:hAnsi="Times New Roman" w:cs="Times New Roman"/>
          <w:color w:val="000000"/>
        </w:rPr>
      </w:pPr>
      <w:ins w:id="183" w:author="Cary Walkin" w:date="2013-11-14T08:56:00Z">
        <w:r w:rsidRPr="004D5F8F">
          <w:rPr>
            <w:rFonts w:ascii="Times New Roman" w:hAnsi="Times New Roman" w:cs="Times New Roman"/>
            <w:color w:val="000000"/>
          </w:rPr>
          <w:t>Disclosed information remains the property of the disclosing party. Disclosure under this Agreement shall not be construed as granting the other party any right</w:t>
        </w:r>
        <w:r w:rsidR="003B01DC">
          <w:rPr>
            <w:rFonts w:ascii="Times New Roman" w:hAnsi="Times New Roman" w:cs="Times New Roman"/>
            <w:color w:val="000000"/>
          </w:rPr>
          <w:t>,</w:t>
        </w:r>
        <w:r w:rsidRPr="004D5F8F">
          <w:rPr>
            <w:rFonts w:ascii="Times New Roman" w:hAnsi="Times New Roman" w:cs="Times New Roman"/>
            <w:color w:val="000000"/>
          </w:rPr>
          <w:t xml:space="preserve"> license</w:t>
        </w:r>
        <w:r w:rsidR="003B01DC">
          <w:rPr>
            <w:rFonts w:ascii="Times New Roman" w:hAnsi="Times New Roman" w:cs="Times New Roman"/>
            <w:color w:val="000000"/>
          </w:rPr>
          <w:t>, title or any other interest in or</w:t>
        </w:r>
        <w:r w:rsidRPr="004D5F8F">
          <w:rPr>
            <w:rFonts w:ascii="Times New Roman" w:hAnsi="Times New Roman" w:cs="Times New Roman"/>
            <w:color w:val="000000"/>
          </w:rPr>
          <w:t xml:space="preserve"> to any Confidential Information.</w:t>
        </w:r>
      </w:ins>
    </w:p>
    <w:p w14:paraId="1DA86322" w14:textId="77777777" w:rsidR="006F6F7F" w:rsidRPr="004D5F8F" w:rsidRDefault="006F6F7F" w:rsidP="004D5F8F">
      <w:pPr>
        <w:numPr>
          <w:ilvl w:val="0"/>
          <w:numId w:val="1"/>
        </w:numPr>
        <w:shd w:val="clear" w:color="000000" w:fill="FFFFFF"/>
        <w:spacing w:line="240" w:lineRule="atLeast"/>
        <w:jc w:val="both"/>
        <w:rPr>
          <w:ins w:id="184" w:author="Cary Walkin" w:date="2013-11-14T08:56:00Z"/>
          <w:rFonts w:ascii="Times New Roman" w:hAnsi="Times New Roman" w:cs="Times New Roman"/>
          <w:color w:val="000000"/>
        </w:rPr>
      </w:pPr>
      <w:ins w:id="185" w:author="Cary Walkin" w:date="2013-11-14T08:56:00Z">
        <w:r w:rsidRPr="004D5F8F">
          <w:rPr>
            <w:rFonts w:ascii="Times New Roman" w:hAnsi="Times New Roman" w:cs="Times New Roman"/>
            <w:color w:val="000000"/>
          </w:rPr>
          <w:t>The disclosure of Confidential Information under this Agreement shall not be construed as a representation or warranty as to the accuracy or completeness of such information.</w:t>
        </w:r>
      </w:ins>
    </w:p>
    <w:p w14:paraId="5FEFC107" w14:textId="77777777" w:rsidR="006F6F7F" w:rsidRPr="004D5F8F" w:rsidRDefault="006F6F7F" w:rsidP="006F6F7F">
      <w:pPr>
        <w:numPr>
          <w:ilvl w:val="12"/>
          <w:numId w:val="0"/>
        </w:numPr>
        <w:shd w:val="clear" w:color="000000" w:fill="FFFFFF"/>
        <w:tabs>
          <w:tab w:val="left" w:pos="566"/>
          <w:tab w:val="left" w:pos="720"/>
          <w:tab w:val="right" w:leader="dot" w:pos="8506"/>
        </w:tabs>
        <w:spacing w:line="240" w:lineRule="atLeast"/>
        <w:ind w:left="566" w:hanging="566"/>
        <w:jc w:val="both"/>
        <w:rPr>
          <w:ins w:id="186" w:author="Cary Walkin" w:date="2013-11-14T08:56:00Z"/>
          <w:rFonts w:ascii="Times New Roman" w:hAnsi="Times New Roman" w:cs="Times New Roman"/>
          <w:color w:val="000000"/>
        </w:rPr>
      </w:pPr>
    </w:p>
    <w:p w14:paraId="0BCD13CB" w14:textId="77777777" w:rsidR="006F6F7F" w:rsidRPr="004D5F8F" w:rsidRDefault="006F6F7F" w:rsidP="006F6F7F">
      <w:pPr>
        <w:numPr>
          <w:ilvl w:val="12"/>
          <w:numId w:val="0"/>
        </w:numPr>
        <w:shd w:val="clear" w:color="000000" w:fill="FFFFFF"/>
        <w:tabs>
          <w:tab w:val="left" w:pos="566"/>
          <w:tab w:val="left" w:pos="720"/>
          <w:tab w:val="right" w:leader="dot" w:pos="8506"/>
        </w:tabs>
        <w:spacing w:line="240" w:lineRule="atLeast"/>
        <w:ind w:left="566" w:hanging="566"/>
        <w:jc w:val="both"/>
        <w:rPr>
          <w:ins w:id="187" w:author="Cary Walkin" w:date="2013-11-14T08:56:00Z"/>
          <w:rFonts w:ascii="Times New Roman" w:hAnsi="Times New Roman" w:cs="Times New Roman"/>
          <w:color w:val="000000"/>
        </w:rPr>
      </w:pPr>
    </w:p>
    <w:p w14:paraId="557D1BF3" w14:textId="77777777" w:rsidR="006F6F7F" w:rsidRPr="004D5F8F" w:rsidRDefault="006F6F7F" w:rsidP="006F6F7F">
      <w:pPr>
        <w:numPr>
          <w:ilvl w:val="12"/>
          <w:numId w:val="0"/>
        </w:numPr>
        <w:shd w:val="clear" w:color="000000" w:fill="FFFFFF"/>
        <w:tabs>
          <w:tab w:val="left" w:pos="566"/>
          <w:tab w:val="left" w:pos="720"/>
          <w:tab w:val="left" w:pos="1440"/>
          <w:tab w:val="left" w:pos="2160"/>
          <w:tab w:val="left" w:pos="2880"/>
          <w:tab w:val="left" w:pos="3600"/>
          <w:tab w:val="left" w:pos="4320"/>
          <w:tab w:val="left" w:pos="5040"/>
          <w:tab w:val="left" w:pos="5760"/>
          <w:tab w:val="left" w:pos="6480"/>
          <w:tab w:val="left" w:pos="7200"/>
          <w:tab w:val="left" w:pos="7920"/>
          <w:tab w:val="right" w:leader="dot" w:pos="8506"/>
        </w:tabs>
        <w:spacing w:line="240" w:lineRule="atLeast"/>
        <w:jc w:val="both"/>
        <w:rPr>
          <w:ins w:id="188" w:author="Cary Walkin" w:date="2013-11-14T08:56:00Z"/>
          <w:rFonts w:ascii="Times New Roman" w:hAnsi="Times New Roman" w:cs="Times New Roman"/>
          <w:b/>
          <w:color w:val="000000"/>
        </w:rPr>
      </w:pPr>
      <w:ins w:id="189" w:author="Cary Walkin" w:date="2013-11-14T08:56:00Z">
        <w:r w:rsidRPr="004D5F8F">
          <w:rPr>
            <w:rFonts w:ascii="Times New Roman" w:hAnsi="Times New Roman" w:cs="Times New Roman"/>
            <w:b/>
            <w:color w:val="000000"/>
          </w:rPr>
          <w:t>4.</w:t>
        </w:r>
        <w:r w:rsidRPr="004D5F8F">
          <w:rPr>
            <w:rFonts w:ascii="Times New Roman" w:hAnsi="Times New Roman" w:cs="Times New Roman"/>
            <w:b/>
            <w:color w:val="000000"/>
          </w:rPr>
          <w:tab/>
          <w:t>Exceptions</w:t>
        </w:r>
      </w:ins>
    </w:p>
    <w:p w14:paraId="3BA624E0" w14:textId="77777777" w:rsidR="006F6F7F" w:rsidRPr="004D5F8F" w:rsidRDefault="006F6F7F" w:rsidP="006F6F7F">
      <w:pPr>
        <w:numPr>
          <w:ilvl w:val="12"/>
          <w:numId w:val="0"/>
        </w:numPr>
        <w:shd w:val="clear" w:color="000000" w:fill="FFFFFF"/>
        <w:tabs>
          <w:tab w:val="left" w:pos="566"/>
          <w:tab w:val="left" w:pos="720"/>
          <w:tab w:val="left" w:pos="1440"/>
          <w:tab w:val="left" w:pos="2160"/>
          <w:tab w:val="left" w:pos="2880"/>
          <w:tab w:val="left" w:pos="3600"/>
          <w:tab w:val="left" w:pos="4320"/>
          <w:tab w:val="left" w:pos="5040"/>
          <w:tab w:val="left" w:pos="5760"/>
          <w:tab w:val="left" w:pos="6480"/>
          <w:tab w:val="left" w:pos="7200"/>
          <w:tab w:val="left" w:pos="7920"/>
          <w:tab w:val="right" w:leader="dot" w:pos="8506"/>
        </w:tabs>
        <w:spacing w:line="240" w:lineRule="atLeast"/>
        <w:jc w:val="both"/>
        <w:rPr>
          <w:ins w:id="190" w:author="Cary Walkin" w:date="2013-11-14T08:56:00Z"/>
          <w:rFonts w:ascii="Times New Roman" w:hAnsi="Times New Roman" w:cs="Times New Roman"/>
          <w:color w:val="000000"/>
        </w:rPr>
      </w:pPr>
    </w:p>
    <w:p w14:paraId="6FE178EB" w14:textId="77777777" w:rsidR="006F6F7F" w:rsidRPr="004D5F8F" w:rsidRDefault="006F6F7F" w:rsidP="006F6F7F">
      <w:pPr>
        <w:numPr>
          <w:ilvl w:val="12"/>
          <w:numId w:val="0"/>
        </w:numPr>
        <w:shd w:val="clear" w:color="000000" w:fill="FFFFFF"/>
        <w:tabs>
          <w:tab w:val="left" w:pos="566"/>
          <w:tab w:val="left" w:pos="720"/>
          <w:tab w:val="left" w:pos="1440"/>
          <w:tab w:val="left" w:pos="2160"/>
          <w:tab w:val="left" w:pos="2880"/>
          <w:tab w:val="left" w:pos="3600"/>
          <w:tab w:val="left" w:pos="4320"/>
          <w:tab w:val="left" w:pos="5040"/>
          <w:tab w:val="left" w:pos="5760"/>
          <w:tab w:val="left" w:pos="6480"/>
          <w:tab w:val="left" w:pos="7200"/>
          <w:tab w:val="left" w:pos="7920"/>
          <w:tab w:val="right" w:leader="dot" w:pos="8506"/>
        </w:tabs>
        <w:spacing w:line="240" w:lineRule="atLeast"/>
        <w:jc w:val="both"/>
        <w:rPr>
          <w:ins w:id="191" w:author="Cary Walkin" w:date="2013-11-14T08:56:00Z"/>
          <w:rFonts w:ascii="Times New Roman" w:hAnsi="Times New Roman" w:cs="Times New Roman"/>
          <w:color w:val="000000"/>
        </w:rPr>
      </w:pPr>
    </w:p>
    <w:p w14:paraId="37E8BD84" w14:textId="77777777" w:rsidR="006F6F7F" w:rsidRPr="004D5F8F" w:rsidRDefault="006F6F7F" w:rsidP="006F6F7F">
      <w:pPr>
        <w:numPr>
          <w:ilvl w:val="12"/>
          <w:numId w:val="0"/>
        </w:numPr>
        <w:shd w:val="clear" w:color="000000" w:fill="FFFFFF"/>
        <w:tabs>
          <w:tab w:val="left" w:pos="566"/>
          <w:tab w:val="right" w:leader="dot" w:pos="8506"/>
        </w:tabs>
        <w:spacing w:line="240" w:lineRule="atLeast"/>
        <w:jc w:val="both"/>
        <w:rPr>
          <w:ins w:id="192" w:author="Cary Walkin" w:date="2013-11-14T08:56:00Z"/>
          <w:rFonts w:ascii="Times New Roman" w:hAnsi="Times New Roman" w:cs="Times New Roman"/>
          <w:color w:val="000000"/>
        </w:rPr>
      </w:pPr>
      <w:ins w:id="193" w:author="Cary Walkin" w:date="2013-11-14T08:56:00Z">
        <w:r w:rsidRPr="004D5F8F">
          <w:rPr>
            <w:rFonts w:ascii="Times New Roman" w:hAnsi="Times New Roman" w:cs="Times New Roman"/>
            <w:color w:val="000000"/>
          </w:rPr>
          <w:t>The obligations imposed by section 3 above shall not apply, or shall cease to apply, to any Confidential Information if or when, and to the extent that such Confidential Information.</w:t>
        </w:r>
      </w:ins>
    </w:p>
    <w:p w14:paraId="76BB4B63" w14:textId="77777777" w:rsidR="006F6F7F" w:rsidRPr="004D5F8F" w:rsidRDefault="006F6F7F" w:rsidP="006F6F7F">
      <w:pPr>
        <w:numPr>
          <w:ilvl w:val="12"/>
          <w:numId w:val="0"/>
        </w:numPr>
        <w:shd w:val="clear" w:color="000000" w:fill="FFFFFF"/>
        <w:tabs>
          <w:tab w:val="left" w:pos="566"/>
          <w:tab w:val="right" w:leader="dot" w:pos="8506"/>
        </w:tabs>
        <w:spacing w:line="240" w:lineRule="atLeast"/>
        <w:jc w:val="both"/>
        <w:rPr>
          <w:ins w:id="194" w:author="Cary Walkin" w:date="2013-11-14T08:56:00Z"/>
          <w:rFonts w:ascii="Times New Roman" w:hAnsi="Times New Roman" w:cs="Times New Roman"/>
          <w:color w:val="000000"/>
        </w:rPr>
      </w:pPr>
    </w:p>
    <w:p w14:paraId="0A481E63" w14:textId="77777777" w:rsidR="006F6F7F" w:rsidRPr="004D5F8F" w:rsidRDefault="006F6F7F" w:rsidP="004D5F8F">
      <w:pPr>
        <w:numPr>
          <w:ilvl w:val="0"/>
          <w:numId w:val="3"/>
        </w:numPr>
        <w:shd w:val="clear" w:color="000000" w:fill="FFFFFF"/>
        <w:spacing w:line="240" w:lineRule="atLeast"/>
        <w:jc w:val="both"/>
        <w:rPr>
          <w:ins w:id="195" w:author="Cary Walkin" w:date="2013-11-14T08:56:00Z"/>
          <w:rFonts w:ascii="Times New Roman" w:hAnsi="Times New Roman" w:cs="Times New Roman"/>
          <w:color w:val="000000"/>
        </w:rPr>
      </w:pPr>
      <w:ins w:id="196" w:author="Cary Walkin" w:date="2013-11-14T08:56:00Z">
        <w:r w:rsidRPr="004D5F8F">
          <w:rPr>
            <w:rFonts w:ascii="Times New Roman" w:hAnsi="Times New Roman" w:cs="Times New Roman"/>
            <w:color w:val="000000"/>
          </w:rPr>
          <w:t>was  or becomes through no breach of the recipient's obligations hereunder, public knowledge,</w:t>
        </w:r>
      </w:ins>
    </w:p>
    <w:p w14:paraId="0BC2748A" w14:textId="77777777" w:rsidR="006F6F7F" w:rsidRPr="004D5F8F" w:rsidRDefault="006F6F7F" w:rsidP="004D5F8F">
      <w:pPr>
        <w:numPr>
          <w:ilvl w:val="0"/>
          <w:numId w:val="3"/>
        </w:numPr>
        <w:shd w:val="clear" w:color="000000" w:fill="FFFFFF"/>
        <w:spacing w:line="240" w:lineRule="atLeast"/>
        <w:jc w:val="both"/>
        <w:rPr>
          <w:ins w:id="197" w:author="Cary Walkin" w:date="2013-11-14T08:56:00Z"/>
          <w:rFonts w:ascii="Times New Roman" w:hAnsi="Times New Roman" w:cs="Times New Roman"/>
          <w:color w:val="000000"/>
        </w:rPr>
      </w:pPr>
      <w:ins w:id="198" w:author="Cary Walkin" w:date="2013-11-14T08:56:00Z">
        <w:r w:rsidRPr="004D5F8F">
          <w:rPr>
            <w:rFonts w:ascii="Times New Roman" w:hAnsi="Times New Roman" w:cs="Times New Roman"/>
            <w:color w:val="000000"/>
          </w:rPr>
          <w:t>was or becomes known to the recipient from sources other than the disclosing party</w:t>
        </w:r>
        <w:r w:rsidR="003B01DC">
          <w:rPr>
            <w:rFonts w:ascii="Times New Roman" w:hAnsi="Times New Roman" w:cs="Times New Roman"/>
            <w:color w:val="000000"/>
          </w:rPr>
          <w:t>,</w:t>
        </w:r>
      </w:ins>
    </w:p>
    <w:p w14:paraId="3DFD8AEE" w14:textId="77777777" w:rsidR="006F6F7F" w:rsidRPr="004D5F8F" w:rsidRDefault="003B01DC" w:rsidP="004D5F8F">
      <w:pPr>
        <w:numPr>
          <w:ilvl w:val="0"/>
          <w:numId w:val="3"/>
        </w:numPr>
        <w:shd w:val="clear" w:color="000000" w:fill="FFFFFF"/>
        <w:spacing w:line="240" w:lineRule="atLeast"/>
        <w:jc w:val="both"/>
        <w:rPr>
          <w:ins w:id="199" w:author="Cary Walkin" w:date="2013-11-14T08:56:00Z"/>
          <w:rFonts w:ascii="Times New Roman" w:hAnsi="Times New Roman" w:cs="Times New Roman"/>
          <w:color w:val="000000"/>
        </w:rPr>
      </w:pPr>
      <w:ins w:id="200" w:author="Cary Walkin" w:date="2013-11-14T08:56:00Z">
        <w:r>
          <w:rPr>
            <w:rFonts w:ascii="Times New Roman" w:hAnsi="Times New Roman" w:cs="Times New Roman"/>
            <w:color w:val="000000"/>
          </w:rPr>
          <w:t>i</w:t>
        </w:r>
        <w:r w:rsidR="006F6F7F" w:rsidRPr="004D5F8F">
          <w:rPr>
            <w:rFonts w:ascii="Times New Roman" w:hAnsi="Times New Roman" w:cs="Times New Roman"/>
            <w:color w:val="000000"/>
          </w:rPr>
          <w:t>s disclosed or used with the prior written consent of the other party</w:t>
        </w:r>
        <w:r>
          <w:rPr>
            <w:rFonts w:ascii="Times New Roman" w:hAnsi="Times New Roman" w:cs="Times New Roman"/>
            <w:color w:val="000000"/>
          </w:rPr>
          <w:t>,</w:t>
        </w:r>
      </w:ins>
    </w:p>
    <w:p w14:paraId="42C79A29" w14:textId="77777777" w:rsidR="006F6F7F" w:rsidRPr="004D5F8F" w:rsidRDefault="006F6F7F" w:rsidP="004D5F8F">
      <w:pPr>
        <w:numPr>
          <w:ilvl w:val="0"/>
          <w:numId w:val="3"/>
        </w:numPr>
        <w:shd w:val="clear" w:color="000000" w:fill="FFFFFF"/>
        <w:spacing w:line="240" w:lineRule="atLeast"/>
        <w:jc w:val="both"/>
        <w:rPr>
          <w:ins w:id="201" w:author="Cary Walkin" w:date="2013-11-14T08:56:00Z"/>
          <w:rFonts w:ascii="Times New Roman" w:hAnsi="Times New Roman" w:cs="Times New Roman"/>
          <w:color w:val="000000"/>
        </w:rPr>
      </w:pPr>
      <w:ins w:id="202" w:author="Cary Walkin" w:date="2013-11-14T08:56:00Z">
        <w:r w:rsidRPr="004D5F8F">
          <w:rPr>
            <w:rFonts w:ascii="Times New Roman" w:hAnsi="Times New Roman" w:cs="Times New Roman"/>
            <w:color w:val="000000"/>
          </w:rPr>
          <w:t xml:space="preserve">was in recipient’s possession before receipt from </w:t>
        </w:r>
        <w:r w:rsidR="003B01DC">
          <w:rPr>
            <w:rFonts w:ascii="Times New Roman" w:hAnsi="Times New Roman" w:cs="Times New Roman"/>
            <w:color w:val="000000"/>
          </w:rPr>
          <w:t xml:space="preserve">the </w:t>
        </w:r>
        <w:r w:rsidRPr="004D5F8F">
          <w:rPr>
            <w:rFonts w:ascii="Times New Roman" w:hAnsi="Times New Roman" w:cs="Times New Roman"/>
            <w:color w:val="000000"/>
          </w:rPr>
          <w:t>disclos</w:t>
        </w:r>
        <w:r w:rsidR="003B01DC">
          <w:rPr>
            <w:rFonts w:ascii="Times New Roman" w:hAnsi="Times New Roman" w:cs="Times New Roman"/>
            <w:color w:val="000000"/>
          </w:rPr>
          <w:t xml:space="preserve">ing party, proof of which is placed upon </w:t>
        </w:r>
        <w:r w:rsidR="001F4310">
          <w:rPr>
            <w:rFonts w:ascii="Times New Roman" w:hAnsi="Times New Roman" w:cs="Times New Roman"/>
            <w:color w:val="000000"/>
          </w:rPr>
          <w:t>recipient</w:t>
        </w:r>
        <w:r w:rsidR="003B01DC">
          <w:rPr>
            <w:rFonts w:ascii="Times New Roman" w:hAnsi="Times New Roman" w:cs="Times New Roman"/>
            <w:color w:val="000000"/>
          </w:rPr>
          <w:t>,</w:t>
        </w:r>
      </w:ins>
    </w:p>
    <w:p w14:paraId="7E71FE98" w14:textId="77777777" w:rsidR="006F6F7F" w:rsidRPr="004D5F8F" w:rsidRDefault="006F6F7F" w:rsidP="004D5F8F">
      <w:pPr>
        <w:numPr>
          <w:ilvl w:val="0"/>
          <w:numId w:val="3"/>
        </w:numPr>
        <w:shd w:val="clear" w:color="000000" w:fill="FFFFFF"/>
        <w:spacing w:line="240" w:lineRule="atLeast"/>
        <w:jc w:val="both"/>
        <w:rPr>
          <w:ins w:id="203" w:author="Cary Walkin" w:date="2013-11-14T08:56:00Z"/>
          <w:rFonts w:ascii="Times New Roman" w:hAnsi="Times New Roman" w:cs="Times New Roman"/>
          <w:color w:val="000000"/>
        </w:rPr>
      </w:pPr>
      <w:proofErr w:type="gramStart"/>
      <w:ins w:id="204" w:author="Cary Walkin" w:date="2013-11-14T08:56:00Z">
        <w:r w:rsidRPr="004D5F8F">
          <w:rPr>
            <w:rFonts w:ascii="Times New Roman" w:hAnsi="Times New Roman" w:cs="Times New Roman"/>
            <w:color w:val="000000"/>
          </w:rPr>
          <w:t>is</w:t>
        </w:r>
        <w:proofErr w:type="gramEnd"/>
        <w:r w:rsidRPr="004D5F8F">
          <w:rPr>
            <w:rFonts w:ascii="Times New Roman" w:hAnsi="Times New Roman" w:cs="Times New Roman"/>
            <w:color w:val="000000"/>
          </w:rPr>
          <w:t xml:space="preserve"> required to </w:t>
        </w:r>
        <w:r w:rsidR="004B6E41">
          <w:rPr>
            <w:rFonts w:ascii="Times New Roman" w:hAnsi="Times New Roman" w:cs="Times New Roman"/>
            <w:color w:val="000000"/>
          </w:rPr>
          <w:t xml:space="preserve">be </w:t>
        </w:r>
        <w:r w:rsidRPr="004D5F8F">
          <w:rPr>
            <w:rFonts w:ascii="Times New Roman" w:hAnsi="Times New Roman" w:cs="Times New Roman"/>
            <w:color w:val="000000"/>
          </w:rPr>
          <w:t>disclose</w:t>
        </w:r>
        <w:r w:rsidR="004B6E41">
          <w:rPr>
            <w:rFonts w:ascii="Times New Roman" w:hAnsi="Times New Roman" w:cs="Times New Roman"/>
            <w:color w:val="000000"/>
          </w:rPr>
          <w:t>d</w:t>
        </w:r>
        <w:r w:rsidRPr="004D5F8F">
          <w:rPr>
            <w:rFonts w:ascii="Times New Roman" w:hAnsi="Times New Roman" w:cs="Times New Roman"/>
            <w:color w:val="000000"/>
          </w:rPr>
          <w:t xml:space="preserve"> pursuant to any legal or regulatory requirement</w:t>
        </w:r>
        <w:r w:rsidR="004B6E41" w:rsidRPr="004B6E41">
          <w:rPr>
            <w:rFonts w:ascii="Times New Roman" w:hAnsi="Times New Roman" w:cs="Times New Roman"/>
            <w:color w:val="000000"/>
          </w:rPr>
          <w:t xml:space="preserve">, </w:t>
        </w:r>
        <w:r w:rsidR="004B6E41">
          <w:rPr>
            <w:rFonts w:ascii="Times New Roman" w:hAnsi="Times New Roman" w:cs="Times New Roman"/>
            <w:color w:val="000000"/>
          </w:rPr>
          <w:t xml:space="preserve">provided that </w:t>
        </w:r>
        <w:r w:rsidR="004B6E41" w:rsidRPr="004B6E41">
          <w:rPr>
            <w:rFonts w:ascii="Times New Roman" w:hAnsi="Times New Roman" w:cs="Times New Roman"/>
            <w:color w:val="000000"/>
          </w:rPr>
          <w:t xml:space="preserve">the </w:t>
        </w:r>
        <w:r w:rsidR="004B6E41">
          <w:rPr>
            <w:rFonts w:ascii="Times New Roman" w:hAnsi="Times New Roman" w:cs="Times New Roman"/>
            <w:color w:val="000000"/>
          </w:rPr>
          <w:t>recipient promptly notifies</w:t>
        </w:r>
        <w:r w:rsidR="004B6E41" w:rsidRPr="004B6E41">
          <w:rPr>
            <w:rFonts w:ascii="Times New Roman" w:hAnsi="Times New Roman" w:cs="Times New Roman"/>
            <w:color w:val="000000"/>
          </w:rPr>
          <w:t xml:space="preserve"> the </w:t>
        </w:r>
        <w:r w:rsidR="004B6E41">
          <w:rPr>
            <w:rFonts w:ascii="Times New Roman" w:hAnsi="Times New Roman" w:cs="Times New Roman"/>
            <w:color w:val="000000"/>
          </w:rPr>
          <w:t>disclosing party</w:t>
        </w:r>
        <w:r w:rsidR="004B6E41" w:rsidRPr="004B6E41">
          <w:rPr>
            <w:rFonts w:ascii="Times New Roman" w:hAnsi="Times New Roman" w:cs="Times New Roman"/>
            <w:color w:val="000000"/>
          </w:rPr>
          <w:t xml:space="preserve"> in writing of the existence, terms and circumstances surrounding such required disclosure so that the disclosing party may seek a protective order or other appropriate remedy from the proper authority.</w:t>
        </w:r>
      </w:ins>
    </w:p>
    <w:p w14:paraId="7640F60A" w14:textId="77777777" w:rsidR="006F6F7F" w:rsidRPr="004D5F8F" w:rsidDel="001147EA" w:rsidRDefault="006F6F7F" w:rsidP="006F6F7F">
      <w:pPr>
        <w:shd w:val="clear" w:color="000000" w:fill="FFFFFF"/>
        <w:tabs>
          <w:tab w:val="left" w:pos="566"/>
          <w:tab w:val="left" w:pos="964"/>
          <w:tab w:val="left" w:pos="1440"/>
          <w:tab w:val="right" w:leader="dot" w:pos="8506"/>
        </w:tabs>
        <w:spacing w:line="240" w:lineRule="atLeast"/>
        <w:jc w:val="both"/>
        <w:rPr>
          <w:ins w:id="205" w:author="Cary Walkin" w:date="2013-11-14T08:56:00Z"/>
          <w:del w:id="206" w:author="lithium" w:date="2013-11-14T21:43:00Z"/>
          <w:rFonts w:ascii="Times New Roman" w:hAnsi="Times New Roman" w:cs="Times New Roman"/>
          <w:color w:val="000000"/>
        </w:rPr>
      </w:pPr>
      <w:commentRangeStart w:id="207"/>
    </w:p>
    <w:p w14:paraId="352BE255" w14:textId="77777777" w:rsidR="006F6F7F" w:rsidRPr="004D5F8F" w:rsidDel="001147EA" w:rsidRDefault="006F6F7F" w:rsidP="006F6F7F">
      <w:pPr>
        <w:numPr>
          <w:ilvl w:val="12"/>
          <w:numId w:val="0"/>
        </w:numPr>
        <w:shd w:val="clear" w:color="000000" w:fill="FFFFFF"/>
        <w:tabs>
          <w:tab w:val="left" w:pos="566"/>
          <w:tab w:val="left" w:pos="964"/>
          <w:tab w:val="left" w:pos="1440"/>
          <w:tab w:val="right" w:leader="dot" w:pos="8506"/>
        </w:tabs>
        <w:spacing w:line="240" w:lineRule="atLeast"/>
        <w:ind w:left="566" w:hanging="566"/>
        <w:jc w:val="both"/>
        <w:rPr>
          <w:ins w:id="208" w:author="Cary Walkin" w:date="2013-11-14T08:56:00Z"/>
          <w:del w:id="209" w:author="lithium" w:date="2013-11-14T21:43:00Z"/>
          <w:rFonts w:ascii="Times New Roman" w:hAnsi="Times New Roman" w:cs="Times New Roman"/>
          <w:color w:val="000000"/>
        </w:rPr>
      </w:pPr>
      <w:ins w:id="210" w:author="Cary Walkin" w:date="2013-11-14T08:56:00Z">
        <w:del w:id="211" w:author="lithium" w:date="2013-11-14T21:43:00Z">
          <w:r w:rsidRPr="004D5F8F" w:rsidDel="001147EA">
            <w:rPr>
              <w:rFonts w:ascii="Times New Roman" w:hAnsi="Times New Roman" w:cs="Times New Roman"/>
              <w:b/>
              <w:color w:val="000000"/>
            </w:rPr>
            <w:delText>5.</w:delText>
          </w:r>
          <w:r w:rsidRPr="004D5F8F" w:rsidDel="001147EA">
            <w:rPr>
              <w:rFonts w:ascii="Times New Roman" w:hAnsi="Times New Roman" w:cs="Times New Roman"/>
              <w:b/>
              <w:color w:val="000000"/>
            </w:rPr>
            <w:tab/>
            <w:delText>Non poaching clause</w:delText>
          </w:r>
        </w:del>
      </w:ins>
    </w:p>
    <w:p w14:paraId="6F96A4BA" w14:textId="77777777" w:rsidR="006F6F7F" w:rsidRPr="004D5F8F" w:rsidDel="001147EA" w:rsidRDefault="006F6F7F" w:rsidP="006F6F7F">
      <w:pPr>
        <w:numPr>
          <w:ilvl w:val="12"/>
          <w:numId w:val="0"/>
        </w:numPr>
        <w:shd w:val="clear" w:color="000000" w:fill="FFFFFF"/>
        <w:tabs>
          <w:tab w:val="left" w:pos="566"/>
          <w:tab w:val="left" w:pos="964"/>
          <w:tab w:val="left" w:pos="1440"/>
          <w:tab w:val="right" w:leader="dot" w:pos="8506"/>
        </w:tabs>
        <w:spacing w:line="240" w:lineRule="atLeast"/>
        <w:ind w:left="566" w:hanging="566"/>
        <w:jc w:val="both"/>
        <w:rPr>
          <w:ins w:id="212" w:author="Cary Walkin" w:date="2013-11-14T08:56:00Z"/>
          <w:del w:id="213" w:author="lithium" w:date="2013-11-14T21:43:00Z"/>
          <w:rFonts w:ascii="Times New Roman" w:hAnsi="Times New Roman" w:cs="Times New Roman"/>
          <w:color w:val="000000"/>
        </w:rPr>
      </w:pPr>
    </w:p>
    <w:p w14:paraId="013A6936" w14:textId="77777777" w:rsidR="006F6F7F" w:rsidRPr="004D5F8F" w:rsidDel="001147EA" w:rsidRDefault="006F6F7F" w:rsidP="006F6F7F">
      <w:pPr>
        <w:numPr>
          <w:ilvl w:val="12"/>
          <w:numId w:val="0"/>
        </w:numPr>
        <w:shd w:val="clear" w:color="000000" w:fill="FFFFFF"/>
        <w:tabs>
          <w:tab w:val="left" w:pos="0"/>
          <w:tab w:val="left" w:pos="964"/>
          <w:tab w:val="left" w:pos="1440"/>
          <w:tab w:val="right" w:leader="dot" w:pos="8506"/>
        </w:tabs>
        <w:spacing w:line="240" w:lineRule="atLeast"/>
        <w:jc w:val="both"/>
        <w:rPr>
          <w:ins w:id="214" w:author="Cary Walkin" w:date="2013-11-14T08:56:00Z"/>
          <w:del w:id="215" w:author="lithium" w:date="2013-11-14T21:43:00Z"/>
          <w:rFonts w:ascii="Times New Roman" w:hAnsi="Times New Roman" w:cs="Times New Roman"/>
          <w:color w:val="000000"/>
        </w:rPr>
      </w:pPr>
      <w:ins w:id="216" w:author="Cary Walkin" w:date="2013-11-14T08:56:00Z">
        <w:del w:id="217" w:author="lithium" w:date="2013-11-14T21:43:00Z">
          <w:r w:rsidRPr="004D5F8F" w:rsidDel="001147EA">
            <w:rPr>
              <w:rFonts w:ascii="Times New Roman" w:hAnsi="Times New Roman" w:cs="Times New Roman"/>
              <w:color w:val="000000"/>
            </w:rPr>
            <w:delText xml:space="preserve">The parties have agreed not to pursue any attempts, directly or indirectly, to hire or engage any employee of either party for a period of 24 months after the signing of this NDA. </w:delText>
          </w:r>
          <w:r w:rsidR="004B6E41" w:rsidDel="001147EA">
            <w:rPr>
              <w:rFonts w:ascii="Times New Roman" w:hAnsi="Times New Roman" w:cs="Times New Roman"/>
              <w:color w:val="000000"/>
            </w:rPr>
            <w:delText>The parties reserve the right to make a claim against the other party for any v</w:delText>
          </w:r>
          <w:r w:rsidRPr="004D5F8F" w:rsidDel="001147EA">
            <w:rPr>
              <w:rFonts w:ascii="Times New Roman" w:hAnsi="Times New Roman" w:cs="Times New Roman"/>
              <w:color w:val="000000"/>
            </w:rPr>
            <w:delText>iolations of this agreement.</w:delText>
          </w:r>
        </w:del>
      </w:ins>
    </w:p>
    <w:commentRangeEnd w:id="207"/>
    <w:p w14:paraId="38E2F6FD" w14:textId="77777777" w:rsidR="006F6F7F" w:rsidRPr="004D5F8F" w:rsidRDefault="001147EA" w:rsidP="006F6F7F">
      <w:pPr>
        <w:numPr>
          <w:ilvl w:val="12"/>
          <w:numId w:val="0"/>
        </w:numPr>
        <w:shd w:val="clear" w:color="000000" w:fill="FFFFFF"/>
        <w:tabs>
          <w:tab w:val="left" w:pos="0"/>
          <w:tab w:val="left" w:pos="964"/>
          <w:tab w:val="left" w:pos="1440"/>
          <w:tab w:val="right" w:leader="dot" w:pos="8506"/>
        </w:tabs>
        <w:spacing w:line="240" w:lineRule="atLeast"/>
        <w:jc w:val="both"/>
        <w:rPr>
          <w:ins w:id="218" w:author="Cary Walkin" w:date="2013-11-14T08:56:00Z"/>
          <w:rFonts w:ascii="Times New Roman" w:hAnsi="Times New Roman" w:cs="Times New Roman"/>
          <w:color w:val="000000"/>
        </w:rPr>
      </w:pPr>
      <w:r>
        <w:rPr>
          <w:rStyle w:val="CommentReference"/>
        </w:rPr>
        <w:commentReference w:id="207"/>
      </w:r>
    </w:p>
    <w:p w14:paraId="762A0E7E" w14:textId="77777777" w:rsidR="006F6F7F" w:rsidRPr="004D5F8F" w:rsidRDefault="006F6F7F" w:rsidP="006F6F7F">
      <w:pPr>
        <w:numPr>
          <w:ilvl w:val="12"/>
          <w:numId w:val="0"/>
        </w:numPr>
        <w:shd w:val="clear" w:color="000000" w:fill="FFFFFF"/>
        <w:tabs>
          <w:tab w:val="left" w:pos="566"/>
          <w:tab w:val="right" w:leader="dot" w:pos="8506"/>
        </w:tabs>
        <w:spacing w:line="240" w:lineRule="atLeast"/>
        <w:jc w:val="both"/>
        <w:rPr>
          <w:ins w:id="219" w:author="Cary Walkin" w:date="2013-11-14T08:56:00Z"/>
          <w:rFonts w:ascii="Times New Roman" w:hAnsi="Times New Roman" w:cs="Times New Roman"/>
          <w:b/>
          <w:color w:val="000000"/>
        </w:rPr>
      </w:pPr>
      <w:ins w:id="220" w:author="Cary Walkin" w:date="2013-11-14T08:56:00Z">
        <w:r w:rsidRPr="004D5F8F">
          <w:rPr>
            <w:rFonts w:ascii="Times New Roman" w:hAnsi="Times New Roman" w:cs="Times New Roman"/>
            <w:b/>
            <w:color w:val="000000"/>
          </w:rPr>
          <w:t>6.</w:t>
        </w:r>
        <w:r w:rsidRPr="004D5F8F">
          <w:rPr>
            <w:rFonts w:ascii="Times New Roman" w:hAnsi="Times New Roman" w:cs="Times New Roman"/>
            <w:b/>
            <w:color w:val="000000"/>
          </w:rPr>
          <w:tab/>
          <w:t>Term of Agreement</w:t>
        </w:r>
      </w:ins>
    </w:p>
    <w:p w14:paraId="467AE11F" w14:textId="77777777" w:rsidR="006F6F7F" w:rsidRPr="004D5F8F" w:rsidRDefault="006F6F7F" w:rsidP="006F6F7F">
      <w:pPr>
        <w:numPr>
          <w:ilvl w:val="12"/>
          <w:numId w:val="0"/>
        </w:numPr>
        <w:shd w:val="clear" w:color="000000" w:fill="FFFFFF"/>
        <w:tabs>
          <w:tab w:val="left" w:pos="566"/>
          <w:tab w:val="right" w:leader="dot" w:pos="8506"/>
        </w:tabs>
        <w:spacing w:line="240" w:lineRule="atLeast"/>
        <w:jc w:val="both"/>
        <w:rPr>
          <w:ins w:id="221" w:author="Cary Walkin" w:date="2013-11-14T08:56:00Z"/>
          <w:rFonts w:ascii="Times New Roman" w:hAnsi="Times New Roman" w:cs="Times New Roman"/>
          <w:color w:val="000000"/>
        </w:rPr>
      </w:pPr>
    </w:p>
    <w:p w14:paraId="731B4B15" w14:textId="77777777" w:rsidR="006F6F7F" w:rsidRPr="004D5F8F" w:rsidRDefault="006F6F7F" w:rsidP="006F6F7F">
      <w:pPr>
        <w:numPr>
          <w:ilvl w:val="12"/>
          <w:numId w:val="0"/>
        </w:numPr>
        <w:shd w:val="clear" w:color="000000" w:fill="FFFFFF"/>
        <w:tabs>
          <w:tab w:val="left" w:pos="566"/>
          <w:tab w:val="right" w:leader="dot" w:pos="8506"/>
        </w:tabs>
        <w:spacing w:line="240" w:lineRule="atLeast"/>
        <w:jc w:val="both"/>
        <w:rPr>
          <w:ins w:id="222" w:author="Cary Walkin" w:date="2013-11-14T08:56:00Z"/>
          <w:rFonts w:ascii="Times New Roman" w:hAnsi="Times New Roman" w:cs="Times New Roman"/>
          <w:color w:val="000000"/>
        </w:rPr>
      </w:pPr>
    </w:p>
    <w:p w14:paraId="791C6940" w14:textId="77777777" w:rsidR="006F6F7F" w:rsidRPr="004D5F8F" w:rsidRDefault="006F6F7F" w:rsidP="006F6F7F">
      <w:pPr>
        <w:numPr>
          <w:ilvl w:val="12"/>
          <w:numId w:val="0"/>
        </w:numPr>
        <w:shd w:val="clear" w:color="000000" w:fill="FFFFFF"/>
        <w:tabs>
          <w:tab w:val="left" w:pos="566"/>
          <w:tab w:val="right" w:leader="dot" w:pos="8506"/>
        </w:tabs>
        <w:spacing w:line="240" w:lineRule="atLeast"/>
        <w:jc w:val="both"/>
        <w:rPr>
          <w:ins w:id="223" w:author="Cary Walkin" w:date="2013-11-14T08:56:00Z"/>
          <w:rFonts w:ascii="Times New Roman" w:hAnsi="Times New Roman" w:cs="Times New Roman"/>
          <w:color w:val="000000"/>
        </w:rPr>
      </w:pPr>
      <w:ins w:id="224" w:author="Cary Walkin" w:date="2013-11-14T08:56:00Z">
        <w:r w:rsidRPr="004D5F8F">
          <w:rPr>
            <w:rFonts w:ascii="Times New Roman" w:hAnsi="Times New Roman" w:cs="Times New Roman"/>
            <w:color w:val="000000"/>
          </w:rPr>
          <w:t>This Agreement shall remain in full force and effect until 24 months after the signing of this NDA.</w:t>
        </w:r>
      </w:ins>
    </w:p>
    <w:p w14:paraId="51FEA992" w14:textId="77777777" w:rsidR="006F6F7F" w:rsidRPr="004D5F8F" w:rsidRDefault="006F6F7F" w:rsidP="006F6F7F">
      <w:pPr>
        <w:numPr>
          <w:ilvl w:val="12"/>
          <w:numId w:val="0"/>
        </w:numPr>
        <w:shd w:val="clear" w:color="000000" w:fill="FFFFFF"/>
        <w:tabs>
          <w:tab w:val="left" w:pos="566"/>
          <w:tab w:val="right" w:leader="dot" w:pos="8506"/>
        </w:tabs>
        <w:spacing w:line="240" w:lineRule="atLeast"/>
        <w:jc w:val="both"/>
        <w:rPr>
          <w:ins w:id="225" w:author="Cary Walkin" w:date="2013-11-14T08:56:00Z"/>
          <w:rFonts w:ascii="Times New Roman" w:hAnsi="Times New Roman" w:cs="Times New Roman"/>
          <w:b/>
          <w:color w:val="000000"/>
        </w:rPr>
      </w:pPr>
    </w:p>
    <w:p w14:paraId="31BC207B" w14:textId="77777777" w:rsidR="006F6F7F" w:rsidRPr="004D5F8F" w:rsidRDefault="006F6F7F" w:rsidP="006F6F7F">
      <w:pPr>
        <w:numPr>
          <w:ilvl w:val="12"/>
          <w:numId w:val="0"/>
        </w:numPr>
        <w:shd w:val="clear" w:color="000000" w:fill="FFFFFF"/>
        <w:tabs>
          <w:tab w:val="left" w:pos="566"/>
          <w:tab w:val="right" w:leader="dot" w:pos="8506"/>
        </w:tabs>
        <w:spacing w:line="240" w:lineRule="atLeast"/>
        <w:jc w:val="both"/>
        <w:rPr>
          <w:ins w:id="226" w:author="Cary Walkin" w:date="2013-11-14T08:56:00Z"/>
          <w:rFonts w:ascii="Times New Roman" w:hAnsi="Times New Roman" w:cs="Times New Roman"/>
          <w:b/>
          <w:color w:val="000000"/>
        </w:rPr>
      </w:pPr>
      <w:ins w:id="227" w:author="Cary Walkin" w:date="2013-11-14T08:56:00Z">
        <w:r w:rsidRPr="004D5F8F">
          <w:rPr>
            <w:rFonts w:ascii="Times New Roman" w:hAnsi="Times New Roman" w:cs="Times New Roman"/>
            <w:b/>
            <w:color w:val="000000"/>
          </w:rPr>
          <w:br/>
          <w:t>7.</w:t>
        </w:r>
        <w:r w:rsidRPr="004D5F8F">
          <w:rPr>
            <w:rFonts w:ascii="Times New Roman" w:hAnsi="Times New Roman" w:cs="Times New Roman"/>
            <w:b/>
            <w:color w:val="000000"/>
          </w:rPr>
          <w:tab/>
          <w:t>Governing law</w:t>
        </w:r>
      </w:ins>
    </w:p>
    <w:p w14:paraId="1936CB61" w14:textId="77777777" w:rsidR="006F6F7F" w:rsidRPr="004D5F8F" w:rsidRDefault="006F6F7F" w:rsidP="006F6F7F">
      <w:pPr>
        <w:numPr>
          <w:ilvl w:val="12"/>
          <w:numId w:val="0"/>
        </w:numPr>
        <w:shd w:val="clear" w:color="000000" w:fill="FFFFFF"/>
        <w:tabs>
          <w:tab w:val="left" w:pos="566"/>
          <w:tab w:val="right" w:leader="dot" w:pos="8506"/>
        </w:tabs>
        <w:spacing w:line="240" w:lineRule="atLeast"/>
        <w:jc w:val="both"/>
        <w:rPr>
          <w:ins w:id="228" w:author="Cary Walkin" w:date="2013-11-14T08:56:00Z"/>
          <w:rFonts w:ascii="Times New Roman" w:hAnsi="Times New Roman" w:cs="Times New Roman"/>
          <w:color w:val="000000"/>
        </w:rPr>
      </w:pPr>
    </w:p>
    <w:p w14:paraId="662500A8" w14:textId="58039D03" w:rsidR="003B01DC" w:rsidRPr="00B80C55" w:rsidRDefault="006F6F7F" w:rsidP="003B01DC">
      <w:pPr>
        <w:widowControl w:val="0"/>
        <w:autoSpaceDE w:val="0"/>
        <w:autoSpaceDN w:val="0"/>
        <w:adjustRightInd w:val="0"/>
        <w:spacing w:after="240"/>
        <w:rPr>
          <w:ins w:id="229" w:author="Cary Walkin" w:date="2013-11-14T08:56:00Z"/>
          <w:rFonts w:ascii="Times New Roman" w:hAnsi="Times New Roman" w:cs="Times New Roman"/>
        </w:rPr>
      </w:pPr>
      <w:commentRangeStart w:id="230"/>
      <w:ins w:id="231" w:author="Cary Walkin" w:date="2013-11-14T08:56:00Z">
        <w:r w:rsidRPr="004D5F8F">
          <w:rPr>
            <w:rFonts w:ascii="Times New Roman" w:hAnsi="Times New Roman" w:cs="Times New Roman"/>
            <w:color w:val="000000"/>
          </w:rPr>
          <w:t xml:space="preserve">This agreement shall be governed by and construed in accordance with the </w:t>
        </w:r>
        <w:r w:rsidR="003B01DC" w:rsidRPr="00B80C55">
          <w:rPr>
            <w:rFonts w:ascii="Times New Roman" w:hAnsi="Times New Roman" w:cs="Times New Roman"/>
          </w:rPr>
          <w:t xml:space="preserve">laws of the province of </w:t>
        </w:r>
        <w:del w:id="232" w:author="Cary" w:date="2013-11-18T12:58:00Z">
          <w:r w:rsidR="003B01DC" w:rsidRPr="00B80C55" w:rsidDel="000970C6">
            <w:rPr>
              <w:rFonts w:ascii="Times New Roman" w:hAnsi="Times New Roman" w:cs="Times New Roman"/>
            </w:rPr>
            <w:delText>Ontario</w:delText>
          </w:r>
        </w:del>
      </w:ins>
      <w:ins w:id="233" w:author="Cary" w:date="2013-11-18T12:58:00Z">
        <w:r w:rsidR="000970C6">
          <w:rPr>
            <w:rFonts w:ascii="Times New Roman" w:hAnsi="Times New Roman" w:cs="Times New Roman"/>
          </w:rPr>
          <w:t>Quebec</w:t>
        </w:r>
      </w:ins>
      <w:ins w:id="234" w:author="Cary Walkin" w:date="2013-11-14T08:56:00Z">
        <w:r w:rsidR="003B01DC" w:rsidRPr="00B80C55">
          <w:rPr>
            <w:rFonts w:ascii="Times New Roman" w:hAnsi="Times New Roman" w:cs="Times New Roman"/>
          </w:rPr>
          <w:t xml:space="preserve"> and the laws of Canada applicable therein (regardless of rules applicable to conflicts of law), and the parties fully and irrevocably submit to the exclusive jurisdiction of the courts situated in the city of </w:t>
        </w:r>
        <w:del w:id="235" w:author="Options" w:date="2013-11-18T12:20:00Z">
          <w:r w:rsidR="003B01DC" w:rsidRPr="00B80C55" w:rsidDel="00F62FF5">
            <w:rPr>
              <w:rFonts w:ascii="Times New Roman" w:hAnsi="Times New Roman" w:cs="Times New Roman"/>
            </w:rPr>
            <w:delText>Toronto</w:delText>
          </w:r>
        </w:del>
      </w:ins>
      <w:ins w:id="236" w:author="Options" w:date="2013-11-18T12:20:00Z">
        <w:r w:rsidR="00F62FF5">
          <w:rPr>
            <w:rFonts w:ascii="Times New Roman" w:hAnsi="Times New Roman" w:cs="Times New Roman"/>
          </w:rPr>
          <w:t>M</w:t>
        </w:r>
        <w:bookmarkStart w:id="237" w:name="_GoBack"/>
        <w:bookmarkEnd w:id="237"/>
        <w:r w:rsidR="00F62FF5">
          <w:rPr>
            <w:rFonts w:ascii="Times New Roman" w:hAnsi="Times New Roman" w:cs="Times New Roman"/>
          </w:rPr>
          <w:t>ontreal</w:t>
        </w:r>
      </w:ins>
      <w:ins w:id="238" w:author="Cary Walkin" w:date="2013-11-14T08:56:00Z">
        <w:r w:rsidR="003B01DC" w:rsidRPr="00B80C55">
          <w:rPr>
            <w:rFonts w:ascii="Times New Roman" w:hAnsi="Times New Roman" w:cs="Times New Roman"/>
          </w:rPr>
          <w:t xml:space="preserve"> in the province of </w:t>
        </w:r>
      </w:ins>
      <w:ins w:id="239" w:author="Options" w:date="2013-11-18T12:20:00Z">
        <w:r w:rsidR="00F62FF5">
          <w:rPr>
            <w:rFonts w:ascii="Times New Roman" w:hAnsi="Times New Roman" w:cs="Times New Roman"/>
          </w:rPr>
          <w:t>Quebec</w:t>
        </w:r>
      </w:ins>
      <w:ins w:id="240" w:author="Cary Walkin" w:date="2013-11-14T08:56:00Z">
        <w:del w:id="241" w:author="Options" w:date="2013-11-18T12:20:00Z">
          <w:r w:rsidR="003B01DC" w:rsidRPr="00B80C55" w:rsidDel="00F62FF5">
            <w:rPr>
              <w:rFonts w:ascii="Times New Roman" w:hAnsi="Times New Roman" w:cs="Times New Roman"/>
            </w:rPr>
            <w:delText xml:space="preserve">Ontario </w:delText>
          </w:r>
        </w:del>
        <w:r w:rsidR="003B01DC" w:rsidRPr="00B80C55">
          <w:rPr>
            <w:rFonts w:ascii="Times New Roman" w:hAnsi="Times New Roman" w:cs="Times New Roman"/>
          </w:rPr>
          <w:t>.</w:t>
        </w:r>
      </w:ins>
      <w:commentRangeEnd w:id="230"/>
      <w:r w:rsidR="0002621D">
        <w:rPr>
          <w:rStyle w:val="CommentReference"/>
        </w:rPr>
        <w:commentReference w:id="230"/>
      </w:r>
    </w:p>
    <w:p w14:paraId="3497249E" w14:textId="77777777" w:rsidR="006F6F7F" w:rsidRDefault="006F6F7F" w:rsidP="006F6F7F">
      <w:pPr>
        <w:rPr>
          <w:ins w:id="242" w:author="Cary Walkin" w:date="2013-11-14T08:56:00Z"/>
          <w:rFonts w:ascii="Times New Roman" w:hAnsi="Times New Roman" w:cs="Times New Roman"/>
          <w:color w:val="000000"/>
        </w:rPr>
      </w:pPr>
    </w:p>
    <w:p w14:paraId="25649758" w14:textId="77777777" w:rsidR="004B6E41" w:rsidRDefault="004B6E41" w:rsidP="006F6F7F">
      <w:pPr>
        <w:rPr>
          <w:ins w:id="243" w:author="Cary Walkin" w:date="2013-11-14T08:56:00Z"/>
          <w:rFonts w:ascii="Times New Roman" w:hAnsi="Times New Roman" w:cs="Times New Roman"/>
          <w:color w:val="000000"/>
        </w:rPr>
      </w:pPr>
    </w:p>
    <w:p w14:paraId="1F0ECB8F" w14:textId="77777777" w:rsidR="004B6E41" w:rsidRDefault="004B6E41" w:rsidP="006F6F7F">
      <w:pPr>
        <w:rPr>
          <w:ins w:id="244" w:author="Cary Walkin" w:date="2013-11-14T08:56:00Z"/>
          <w:rFonts w:ascii="Times New Roman" w:hAnsi="Times New Roman" w:cs="Times New Roman"/>
          <w:color w:val="000000"/>
        </w:rPr>
      </w:pPr>
    </w:p>
    <w:p w14:paraId="15A3F675" w14:textId="77777777" w:rsidR="00292559" w:rsidRPr="00527F94" w:rsidRDefault="00292559" w:rsidP="00527F94">
      <w:pPr>
        <w:rPr>
          <w:rFonts w:ascii="Times New Roman" w:hAnsi="Times New Roman"/>
          <w:color w:val="000000"/>
        </w:rPr>
      </w:pPr>
    </w:p>
    <w:p w14:paraId="4E32A13F" w14:textId="77777777" w:rsidR="00292559" w:rsidRPr="00527F94" w:rsidRDefault="00292559" w:rsidP="00292559">
      <w:pPr>
        <w:widowControl w:val="0"/>
        <w:autoSpaceDE w:val="0"/>
        <w:autoSpaceDN w:val="0"/>
        <w:adjustRightInd w:val="0"/>
        <w:rPr>
          <w:rFonts w:ascii="Times New Roman" w:hAnsi="Times New Roman"/>
        </w:rPr>
      </w:pPr>
      <w:r w:rsidRPr="00527F94">
        <w:rPr>
          <w:rFonts w:ascii="Times New Roman" w:hAnsi="Times New Roman"/>
        </w:rPr>
        <w:t>_______________________</w:t>
      </w:r>
      <w:r w:rsidRPr="00527F94">
        <w:rPr>
          <w:rFonts w:ascii="Times New Roman" w:hAnsi="Times New Roman"/>
        </w:rPr>
        <w:tab/>
      </w:r>
      <w:r w:rsidRPr="00527F94">
        <w:rPr>
          <w:rFonts w:ascii="Times New Roman" w:hAnsi="Times New Roman"/>
        </w:rPr>
        <w:tab/>
        <w:t>________________</w:t>
      </w:r>
    </w:p>
    <w:p w14:paraId="0760D751" w14:textId="77777777" w:rsidR="00FA5B87" w:rsidRPr="00527F94" w:rsidRDefault="00292559" w:rsidP="00292559">
      <w:pPr>
        <w:widowControl w:val="0"/>
        <w:autoSpaceDE w:val="0"/>
        <w:autoSpaceDN w:val="0"/>
        <w:adjustRightInd w:val="0"/>
        <w:rPr>
          <w:rFonts w:ascii="Times New Roman" w:hAnsi="Times New Roman"/>
        </w:rPr>
      </w:pPr>
      <w:r w:rsidRPr="00527F94">
        <w:rPr>
          <w:rFonts w:ascii="Times New Roman" w:hAnsi="Times New Roman"/>
        </w:rPr>
        <w:t xml:space="preserve">Cary </w:t>
      </w:r>
      <w:proofErr w:type="spellStart"/>
      <w:r w:rsidRPr="00527F94">
        <w:rPr>
          <w:rFonts w:ascii="Times New Roman" w:hAnsi="Times New Roman"/>
        </w:rPr>
        <w:t>Walkin</w:t>
      </w:r>
      <w:proofErr w:type="spellEnd"/>
      <w:r w:rsidRPr="00527F94">
        <w:rPr>
          <w:rFonts w:ascii="Times New Roman" w:hAnsi="Times New Roman"/>
        </w:rPr>
        <w:tab/>
      </w:r>
      <w:r w:rsidRPr="00527F94">
        <w:rPr>
          <w:rFonts w:ascii="Times New Roman" w:hAnsi="Times New Roman"/>
        </w:rPr>
        <w:tab/>
      </w:r>
      <w:r w:rsidRPr="00527F94">
        <w:rPr>
          <w:rFonts w:ascii="Times New Roman" w:hAnsi="Times New Roman"/>
        </w:rPr>
        <w:tab/>
      </w:r>
      <w:r w:rsidRPr="00527F94">
        <w:rPr>
          <w:rFonts w:ascii="Times New Roman" w:hAnsi="Times New Roman"/>
        </w:rPr>
        <w:tab/>
      </w:r>
      <w:r w:rsidR="00FA5B87" w:rsidRPr="00527F94">
        <w:rPr>
          <w:rFonts w:ascii="Times New Roman" w:hAnsi="Times New Roman"/>
        </w:rPr>
        <w:t>Date</w:t>
      </w:r>
    </w:p>
    <w:p w14:paraId="2930E158" w14:textId="77777777" w:rsidR="004B6E41" w:rsidRPr="00B80C55" w:rsidRDefault="004B6E41" w:rsidP="004B6E41">
      <w:pPr>
        <w:widowControl w:val="0"/>
        <w:autoSpaceDE w:val="0"/>
        <w:autoSpaceDN w:val="0"/>
        <w:adjustRightInd w:val="0"/>
        <w:spacing w:after="240"/>
        <w:rPr>
          <w:ins w:id="245" w:author="Cary Walkin" w:date="2013-11-14T08:56:00Z"/>
          <w:rFonts w:ascii="Times New Roman" w:hAnsi="Times New Roman" w:cs="Times New Roman"/>
          <w:sz w:val="16"/>
        </w:rPr>
      </w:pPr>
      <w:proofErr w:type="spellStart"/>
      <w:ins w:id="246" w:author="Cary Walkin" w:date="2013-11-14T08:56:00Z">
        <w:r w:rsidRPr="00B80C55">
          <w:rPr>
            <w:rFonts w:ascii="Times New Roman" w:hAnsi="Times New Roman" w:cs="Times New Roman"/>
          </w:rPr>
          <w:t>Walkin</w:t>
        </w:r>
        <w:proofErr w:type="spellEnd"/>
        <w:r w:rsidRPr="00B80C55">
          <w:rPr>
            <w:rFonts w:ascii="Times New Roman" w:hAnsi="Times New Roman" w:cs="Times New Roman"/>
          </w:rPr>
          <w:t xml:space="preserve"> Games Inc.</w:t>
        </w:r>
        <w:r w:rsidRPr="00B80C55">
          <w:rPr>
            <w:rFonts w:ascii="Times New Roman" w:hAnsi="Times New Roman" w:cs="Times New Roman"/>
          </w:rPr>
          <w:br/>
        </w:r>
        <w:r w:rsidRPr="00B80C55">
          <w:rPr>
            <w:rFonts w:ascii="Times New Roman" w:hAnsi="Times New Roman" w:cs="Times New Roman"/>
            <w:sz w:val="16"/>
          </w:rPr>
          <w:t>I have authority to bind the corporation</w:t>
        </w:r>
      </w:ins>
    </w:p>
    <w:p w14:paraId="5341B92C" w14:textId="77777777" w:rsidR="004B6E41" w:rsidRPr="00B80C55" w:rsidRDefault="004B6E41" w:rsidP="004B6E41">
      <w:pPr>
        <w:widowControl w:val="0"/>
        <w:autoSpaceDE w:val="0"/>
        <w:autoSpaceDN w:val="0"/>
        <w:adjustRightInd w:val="0"/>
        <w:spacing w:after="240"/>
        <w:rPr>
          <w:ins w:id="247" w:author="Cary Walkin" w:date="2013-11-14T08:56:00Z"/>
          <w:rFonts w:ascii="Times New Roman" w:hAnsi="Times New Roman" w:cs="Times New Roman"/>
        </w:rPr>
      </w:pPr>
    </w:p>
    <w:p w14:paraId="1B699C69" w14:textId="77777777" w:rsidR="004B6E41" w:rsidRPr="00B80C55" w:rsidRDefault="004B6E41" w:rsidP="004B6E41">
      <w:pPr>
        <w:widowControl w:val="0"/>
        <w:autoSpaceDE w:val="0"/>
        <w:autoSpaceDN w:val="0"/>
        <w:adjustRightInd w:val="0"/>
        <w:rPr>
          <w:ins w:id="248" w:author="Cary Walkin" w:date="2013-11-14T08:56:00Z"/>
          <w:rFonts w:ascii="Times New Roman" w:hAnsi="Times New Roman" w:cs="Times New Roman"/>
        </w:rPr>
      </w:pPr>
      <w:ins w:id="249" w:author="Cary Walkin" w:date="2013-11-14T08:56:00Z">
        <w:r w:rsidRPr="00B80C55">
          <w:rPr>
            <w:rFonts w:ascii="Times New Roman" w:hAnsi="Times New Roman" w:cs="Times New Roman"/>
          </w:rPr>
          <w:t>_______________________</w:t>
        </w:r>
        <w:r w:rsidRPr="00B80C55">
          <w:rPr>
            <w:rFonts w:ascii="Times New Roman" w:hAnsi="Times New Roman" w:cs="Times New Roman"/>
          </w:rPr>
          <w:tab/>
        </w:r>
        <w:r w:rsidRPr="00B80C55">
          <w:rPr>
            <w:rFonts w:ascii="Times New Roman" w:hAnsi="Times New Roman" w:cs="Times New Roman"/>
          </w:rPr>
          <w:tab/>
          <w:t>________________</w:t>
        </w:r>
      </w:ins>
    </w:p>
    <w:p w14:paraId="3DA2304D" w14:textId="77777777" w:rsidR="004B6E41" w:rsidRPr="00B80C55" w:rsidRDefault="004B6E41" w:rsidP="004B6E41">
      <w:pPr>
        <w:widowControl w:val="0"/>
        <w:autoSpaceDE w:val="0"/>
        <w:autoSpaceDN w:val="0"/>
        <w:adjustRightInd w:val="0"/>
        <w:rPr>
          <w:ins w:id="250" w:author="Cary Walkin" w:date="2013-11-14T08:56:00Z"/>
          <w:rFonts w:ascii="Times New Roman" w:hAnsi="Times New Roman" w:cs="Times New Roman"/>
        </w:rPr>
      </w:pPr>
      <w:ins w:id="251" w:author="Cary Walkin" w:date="2013-11-14T08:56:00Z">
        <w:r w:rsidRPr="00B80C55">
          <w:rPr>
            <w:rFonts w:ascii="Times New Roman" w:hAnsi="Times New Roman" w:cs="Times New Roman"/>
          </w:rPr>
          <w:t xml:space="preserve">Matthew </w:t>
        </w:r>
        <w:proofErr w:type="spellStart"/>
        <w:r w:rsidRPr="00B80C55">
          <w:rPr>
            <w:rFonts w:ascii="Times New Roman" w:hAnsi="Times New Roman" w:cs="Times New Roman"/>
          </w:rPr>
          <w:t>Zoern</w:t>
        </w:r>
        <w:proofErr w:type="spellEnd"/>
        <w:r w:rsidRPr="00B80C55">
          <w:rPr>
            <w:rFonts w:ascii="Times New Roman" w:hAnsi="Times New Roman" w:cs="Times New Roman"/>
          </w:rPr>
          <w:tab/>
        </w:r>
        <w:r w:rsidRPr="00B80C55">
          <w:rPr>
            <w:rFonts w:ascii="Times New Roman" w:hAnsi="Times New Roman" w:cs="Times New Roman"/>
          </w:rPr>
          <w:tab/>
        </w:r>
        <w:r w:rsidRPr="00B80C55">
          <w:rPr>
            <w:rFonts w:ascii="Times New Roman" w:hAnsi="Times New Roman" w:cs="Times New Roman"/>
          </w:rPr>
          <w:tab/>
          <w:t>Date</w:t>
        </w:r>
      </w:ins>
    </w:p>
    <w:p w14:paraId="1223D0BE" w14:textId="77777777" w:rsidR="004B6E41" w:rsidRPr="00B80C55" w:rsidRDefault="004B6E41" w:rsidP="004B6E41">
      <w:pPr>
        <w:widowControl w:val="0"/>
        <w:autoSpaceDE w:val="0"/>
        <w:autoSpaceDN w:val="0"/>
        <w:adjustRightInd w:val="0"/>
        <w:spacing w:after="240"/>
        <w:rPr>
          <w:ins w:id="252" w:author="Cary Walkin" w:date="2013-11-14T08:56:00Z"/>
          <w:rFonts w:ascii="Times New Roman" w:hAnsi="Times New Roman" w:cs="Times New Roman"/>
          <w:sz w:val="16"/>
        </w:rPr>
      </w:pPr>
      <w:ins w:id="253" w:author="Cary Walkin" w:date="2013-11-14T08:56:00Z">
        <w:r w:rsidRPr="00B80C55">
          <w:rPr>
            <w:rFonts w:ascii="Times New Roman" w:hAnsi="Times New Roman" w:cs="Times New Roman"/>
          </w:rPr>
          <w:t>BZR Empire</w:t>
        </w:r>
        <w:r w:rsidRPr="00B80C55">
          <w:rPr>
            <w:rFonts w:ascii="Times New Roman" w:hAnsi="Times New Roman" w:cs="Times New Roman"/>
          </w:rPr>
          <w:br/>
        </w:r>
        <w:r w:rsidRPr="00B80C55">
          <w:rPr>
            <w:rFonts w:ascii="Times New Roman" w:hAnsi="Times New Roman" w:cs="Times New Roman"/>
            <w:sz w:val="16"/>
          </w:rPr>
          <w:t>I have authority to bind the corporation</w:t>
        </w:r>
      </w:ins>
    </w:p>
    <w:p w14:paraId="030BC98A" w14:textId="77777777" w:rsidR="002B2D4C" w:rsidRPr="00527F94" w:rsidRDefault="002B2D4C">
      <w:pPr>
        <w:rPr>
          <w:rFonts w:ascii="Times New Roman" w:hAnsi="Times New Roman"/>
          <w:b/>
        </w:rPr>
      </w:pPr>
    </w:p>
    <w:sectPr w:rsidR="002B2D4C" w:rsidRPr="00527F94" w:rsidSect="000412DA">
      <w:headerReference w:type="default" r:id="rId11"/>
      <w:footerReference w:type="default" r:id="rId12"/>
      <w:pgSz w:w="12240" w:h="15840"/>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4" w:author="lithium" w:date="2013-11-14T21:38:00Z" w:initials="l">
    <w:p w14:paraId="763F75AB" w14:textId="77777777" w:rsidR="001147EA" w:rsidRDefault="001147EA">
      <w:pPr>
        <w:pStyle w:val="CommentText"/>
      </w:pPr>
      <w:r>
        <w:rPr>
          <w:rStyle w:val="CommentReference"/>
        </w:rPr>
        <w:annotationRef/>
      </w:r>
      <w:r>
        <w:t>Since BZR Empire is a Quebec Based company the governing body will need to remain in Quebec.</w:t>
      </w:r>
    </w:p>
  </w:comment>
  <w:comment w:id="207" w:author="lithium" w:date="2013-11-14T21:44:00Z" w:initials="l">
    <w:p w14:paraId="7B920659" w14:textId="77777777" w:rsidR="001147EA" w:rsidRDefault="001147EA">
      <w:pPr>
        <w:pStyle w:val="CommentText"/>
      </w:pPr>
      <w:r>
        <w:rPr>
          <w:rStyle w:val="CommentReference"/>
        </w:rPr>
        <w:annotationRef/>
      </w:r>
      <w:r w:rsidR="0002621D">
        <w:t>Section 5 is unnecessary based on the nature of the publishing deal we are looking to enter into together.</w:t>
      </w:r>
    </w:p>
  </w:comment>
  <w:comment w:id="230" w:author="lithium" w:date="2013-11-14T21:46:00Z" w:initials="l">
    <w:p w14:paraId="2C0A8463" w14:textId="77777777" w:rsidR="0002621D" w:rsidRDefault="0002621D">
      <w:pPr>
        <w:pStyle w:val="CommentText"/>
      </w:pPr>
      <w:r>
        <w:rPr>
          <w:rStyle w:val="CommentReference"/>
        </w:rPr>
        <w:annotationRef/>
      </w:r>
      <w:r>
        <w:t>Governing law will need to be Quebec because we are a Quebec based company.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56DFE" w14:textId="77777777" w:rsidR="006E0488" w:rsidRDefault="006E0488" w:rsidP="00FA5B87">
      <w:r>
        <w:separator/>
      </w:r>
    </w:p>
  </w:endnote>
  <w:endnote w:type="continuationSeparator" w:id="0">
    <w:p w14:paraId="1F7FC9DC" w14:textId="77777777" w:rsidR="006E0488" w:rsidRDefault="006E0488" w:rsidP="00FA5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D5993" w14:textId="77777777" w:rsidR="001147EA" w:rsidRPr="00117A53" w:rsidRDefault="001147EA" w:rsidP="00117A53">
    <w:pPr>
      <w:pStyle w:val="Footer"/>
      <w:jc w:val="center"/>
      <w:rPr>
        <w:del w:id="263" w:author="Cary Walkin" w:date="2013-11-14T08:56:00Z"/>
        <w:b/>
        <w:sz w:val="20"/>
        <w:szCs w:val="20"/>
      </w:rPr>
    </w:pPr>
    <w:del w:id="264" w:author="Cary Walkin" w:date="2013-11-14T08:56:00Z">
      <w:r w:rsidRPr="00117A53">
        <w:rPr>
          <w:b/>
          <w:sz w:val="20"/>
          <w:szCs w:val="20"/>
        </w:rPr>
        <w:delText>BZR Empire</w:delText>
      </w:r>
    </w:del>
  </w:p>
  <w:p w14:paraId="076258A3" w14:textId="77777777" w:rsidR="001147EA" w:rsidRPr="00117A53" w:rsidRDefault="001147EA" w:rsidP="00117A53">
    <w:pPr>
      <w:pStyle w:val="Footer"/>
      <w:jc w:val="center"/>
      <w:rPr>
        <w:del w:id="265" w:author="Cary Walkin" w:date="2013-11-14T08:56:00Z"/>
        <w:sz w:val="20"/>
        <w:szCs w:val="20"/>
      </w:rPr>
    </w:pPr>
    <w:del w:id="266" w:author="Cary Walkin" w:date="2013-11-14T08:56:00Z">
      <w:r w:rsidRPr="00117A53">
        <w:rPr>
          <w:sz w:val="20"/>
          <w:szCs w:val="20"/>
        </w:rPr>
        <w:delText>Montreal, Quebec, Canada</w:delText>
      </w:r>
    </w:del>
  </w:p>
  <w:p w14:paraId="62EF1EFC" w14:textId="77777777" w:rsidR="001147EA" w:rsidRDefault="001147EA" w:rsidP="00117A53">
    <w:pPr>
      <w:pStyle w:val="Footer"/>
      <w:jc w:val="center"/>
    </w:pPr>
    <w:r w:rsidRPr="00117A53">
      <w:rPr>
        <w:sz w:val="20"/>
        <w:szCs w:val="20"/>
      </w:rPr>
      <w:t xml:space="preserve">Page </w:t>
    </w:r>
    <w:r w:rsidRPr="00117A53">
      <w:rPr>
        <w:sz w:val="20"/>
        <w:szCs w:val="20"/>
      </w:rPr>
      <w:fldChar w:fldCharType="begin"/>
    </w:r>
    <w:r w:rsidRPr="00117A53">
      <w:rPr>
        <w:sz w:val="20"/>
        <w:szCs w:val="20"/>
      </w:rPr>
      <w:instrText xml:space="preserve"> PAGE </w:instrText>
    </w:r>
    <w:r w:rsidRPr="00117A53">
      <w:rPr>
        <w:sz w:val="20"/>
        <w:szCs w:val="20"/>
      </w:rPr>
      <w:fldChar w:fldCharType="separate"/>
    </w:r>
    <w:r w:rsidR="000970C6">
      <w:rPr>
        <w:noProof/>
        <w:sz w:val="20"/>
        <w:szCs w:val="20"/>
      </w:rPr>
      <w:t>4</w:t>
    </w:r>
    <w:r w:rsidRPr="00117A53">
      <w:rPr>
        <w:sz w:val="20"/>
        <w:szCs w:val="20"/>
      </w:rPr>
      <w:fldChar w:fldCharType="end"/>
    </w:r>
    <w:r w:rsidRPr="00117A53">
      <w:rPr>
        <w:sz w:val="20"/>
        <w:szCs w:val="20"/>
      </w:rPr>
      <w:t xml:space="preserve"> of </w:t>
    </w:r>
    <w:r w:rsidRPr="00117A53">
      <w:rPr>
        <w:sz w:val="20"/>
        <w:szCs w:val="20"/>
      </w:rPr>
      <w:fldChar w:fldCharType="begin"/>
    </w:r>
    <w:r w:rsidRPr="00117A53">
      <w:rPr>
        <w:sz w:val="20"/>
        <w:szCs w:val="20"/>
      </w:rPr>
      <w:instrText xml:space="preserve"> NUMPAGES </w:instrText>
    </w:r>
    <w:r w:rsidRPr="00117A53">
      <w:rPr>
        <w:sz w:val="20"/>
        <w:szCs w:val="20"/>
      </w:rPr>
      <w:fldChar w:fldCharType="separate"/>
    </w:r>
    <w:r w:rsidR="000970C6">
      <w:rPr>
        <w:noProof/>
        <w:sz w:val="20"/>
        <w:szCs w:val="20"/>
      </w:rPr>
      <w:t>5</w:t>
    </w:r>
    <w:r w:rsidRPr="00117A5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21AFB" w14:textId="77777777" w:rsidR="006E0488" w:rsidRDefault="006E0488" w:rsidP="00FA5B87">
      <w:r>
        <w:separator/>
      </w:r>
    </w:p>
  </w:footnote>
  <w:footnote w:type="continuationSeparator" w:id="0">
    <w:p w14:paraId="6DAC34B5" w14:textId="77777777" w:rsidR="006E0488" w:rsidRDefault="006E0488" w:rsidP="00FA5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C29AC" w14:textId="77777777" w:rsidR="001147EA" w:rsidRPr="00B80C55" w:rsidRDefault="001147EA" w:rsidP="007250D0">
    <w:pPr>
      <w:widowControl w:val="0"/>
      <w:autoSpaceDE w:val="0"/>
      <w:autoSpaceDN w:val="0"/>
      <w:adjustRightInd w:val="0"/>
      <w:rPr>
        <w:ins w:id="254" w:author="Cary Walkin" w:date="2013-11-14T08:56:00Z"/>
        <w:rFonts w:ascii="Times" w:hAnsi="Times" w:cs="Arial"/>
        <w:b/>
        <w:sz w:val="30"/>
        <w:szCs w:val="30"/>
      </w:rPr>
    </w:pPr>
    <w:proofErr w:type="spellStart"/>
    <w:ins w:id="255" w:author="Cary Walkin" w:date="2013-11-14T08:56:00Z">
      <w:r w:rsidRPr="00B80C55">
        <w:rPr>
          <w:rFonts w:ascii="Times" w:hAnsi="Times" w:cs="Arial"/>
          <w:b/>
          <w:sz w:val="30"/>
          <w:szCs w:val="30"/>
        </w:rPr>
        <w:t>Walkin</w:t>
      </w:r>
      <w:proofErr w:type="spellEnd"/>
      <w:r w:rsidRPr="00B80C55">
        <w:rPr>
          <w:rFonts w:ascii="Times" w:hAnsi="Times" w:cs="Arial"/>
          <w:b/>
          <w:sz w:val="30"/>
          <w:szCs w:val="30"/>
        </w:rPr>
        <w:t xml:space="preserve"> Games Inc.</w:t>
      </w:r>
    </w:ins>
  </w:p>
  <w:p w14:paraId="65D78FBD" w14:textId="77777777" w:rsidR="001147EA" w:rsidRPr="00B80C55" w:rsidRDefault="001147EA" w:rsidP="007250D0">
    <w:pPr>
      <w:widowControl w:val="0"/>
      <w:autoSpaceDE w:val="0"/>
      <w:autoSpaceDN w:val="0"/>
      <w:adjustRightInd w:val="0"/>
      <w:rPr>
        <w:ins w:id="256" w:author="Cary Walkin" w:date="2013-11-14T08:56:00Z"/>
        <w:rFonts w:ascii="Times" w:hAnsi="Times" w:cs="Arial"/>
      </w:rPr>
    </w:pPr>
    <w:ins w:id="257" w:author="Cary Walkin" w:date="2013-11-14T08:56:00Z">
      <w:r w:rsidRPr="00B80C55">
        <w:rPr>
          <w:rFonts w:ascii="Times" w:hAnsi="Times" w:cs="Arial"/>
        </w:rPr>
        <w:t>1105-28 Elizabeth Street North</w:t>
      </w:r>
    </w:ins>
  </w:p>
  <w:p w14:paraId="19B22100" w14:textId="77777777" w:rsidR="001147EA" w:rsidRPr="00B80C55" w:rsidRDefault="001147EA" w:rsidP="007250D0">
    <w:pPr>
      <w:widowControl w:val="0"/>
      <w:autoSpaceDE w:val="0"/>
      <w:autoSpaceDN w:val="0"/>
      <w:adjustRightInd w:val="0"/>
      <w:rPr>
        <w:ins w:id="258" w:author="Cary Walkin" w:date="2013-11-14T08:56:00Z"/>
        <w:rFonts w:ascii="Times" w:hAnsi="Times" w:cs="Arial"/>
      </w:rPr>
    </w:pPr>
    <w:ins w:id="259" w:author="Cary Walkin" w:date="2013-11-14T08:56:00Z">
      <w:r w:rsidRPr="00B80C55">
        <w:rPr>
          <w:rFonts w:ascii="Times" w:hAnsi="Times" w:cs="Arial"/>
        </w:rPr>
        <w:t>Mississauga, Ontario, Canada</w:t>
      </w:r>
    </w:ins>
  </w:p>
  <w:p w14:paraId="61A8C095" w14:textId="77777777" w:rsidR="001147EA" w:rsidRDefault="001147EA" w:rsidP="007250D0">
    <w:pPr>
      <w:widowControl w:val="0"/>
      <w:autoSpaceDE w:val="0"/>
      <w:autoSpaceDN w:val="0"/>
      <w:adjustRightInd w:val="0"/>
      <w:rPr>
        <w:ins w:id="260" w:author="Cary Walkin" w:date="2013-11-14T08:56:00Z"/>
        <w:rFonts w:ascii="Times" w:hAnsi="Times" w:cs="Arial"/>
      </w:rPr>
    </w:pPr>
    <w:ins w:id="261" w:author="Cary Walkin" w:date="2013-11-14T08:56:00Z">
      <w:r>
        <w:rPr>
          <w:rFonts w:ascii="Times" w:hAnsi="Times" w:cs="Arial"/>
        </w:rPr>
        <w:t>L5G 2Z6</w:t>
      </w:r>
    </w:ins>
  </w:p>
  <w:p w14:paraId="21F10E30" w14:textId="77777777" w:rsidR="001147EA" w:rsidRDefault="001147EA" w:rsidP="00FA5B87">
    <w:pPr>
      <w:pStyle w:val="Header"/>
      <w:jc w:val="center"/>
    </w:pPr>
    <w:del w:id="262" w:author="Cary Walkin" w:date="2013-11-14T08:56:00Z">
      <w:r>
        <w:rPr>
          <w:noProof/>
          <w:lang w:val="en-CA" w:eastAsia="en-CA"/>
        </w:rPr>
        <w:drawing>
          <wp:inline distT="0" distB="0" distL="0" distR="0" wp14:anchorId="4B105017" wp14:editId="4BDD5932">
            <wp:extent cx="952053" cy="1212215"/>
            <wp:effectExtent l="0" t="0" r="0" b="0"/>
            <wp:docPr id="1" name="Picture 1" descr="Macintosh HD:Users:lithium:Jobs In Progress:BZR Empire:Logo:BZ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thium:Jobs In Progress:BZR Empire:Logo:BZR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67" cy="1212870"/>
                    </a:xfrm>
                    <a:prstGeom prst="rect">
                      <a:avLst/>
                    </a:prstGeom>
                    <a:noFill/>
                    <a:ln>
                      <a:noFill/>
                    </a:ln>
                  </pic:spPr>
                </pic:pic>
              </a:graphicData>
            </a:graphic>
          </wp:inline>
        </w:drawing>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95ED4"/>
    <w:multiLevelType w:val="multilevel"/>
    <w:tmpl w:val="60308916"/>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
    <w:nsid w:val="3A3A7F55"/>
    <w:multiLevelType w:val="hybridMultilevel"/>
    <w:tmpl w:val="FE6C3BF2"/>
    <w:lvl w:ilvl="0" w:tplc="BE86D340">
      <w:start w:val="1"/>
      <w:numFmt w:val="lowerLetter"/>
      <w:lvlText w:val="(%1)"/>
      <w:lvlJc w:val="left"/>
      <w:pPr>
        <w:ind w:left="1125" w:hanging="405"/>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41675AE0"/>
    <w:multiLevelType w:val="multilevel"/>
    <w:tmpl w:val="60308916"/>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87"/>
    <w:rsid w:val="0002621D"/>
    <w:rsid w:val="000412DA"/>
    <w:rsid w:val="00060FE7"/>
    <w:rsid w:val="000970C6"/>
    <w:rsid w:val="001147EA"/>
    <w:rsid w:val="00117A53"/>
    <w:rsid w:val="001223FE"/>
    <w:rsid w:val="00170345"/>
    <w:rsid w:val="001808A7"/>
    <w:rsid w:val="001F4310"/>
    <w:rsid w:val="002059C3"/>
    <w:rsid w:val="00206C5A"/>
    <w:rsid w:val="002555DA"/>
    <w:rsid w:val="00292559"/>
    <w:rsid w:val="002B2D4C"/>
    <w:rsid w:val="002E7351"/>
    <w:rsid w:val="002F1928"/>
    <w:rsid w:val="00323330"/>
    <w:rsid w:val="003B01DC"/>
    <w:rsid w:val="004A6A63"/>
    <w:rsid w:val="004B6E41"/>
    <w:rsid w:val="004D5F8F"/>
    <w:rsid w:val="00516619"/>
    <w:rsid w:val="00524194"/>
    <w:rsid w:val="00527F94"/>
    <w:rsid w:val="00533DFE"/>
    <w:rsid w:val="00584A13"/>
    <w:rsid w:val="005D05FF"/>
    <w:rsid w:val="005F2841"/>
    <w:rsid w:val="006337B9"/>
    <w:rsid w:val="00674A4E"/>
    <w:rsid w:val="006C1D7B"/>
    <w:rsid w:val="006C4D0F"/>
    <w:rsid w:val="006E0488"/>
    <w:rsid w:val="006F6F7F"/>
    <w:rsid w:val="00706DE0"/>
    <w:rsid w:val="007250D0"/>
    <w:rsid w:val="00753F5B"/>
    <w:rsid w:val="007D2174"/>
    <w:rsid w:val="007E54C2"/>
    <w:rsid w:val="00890C90"/>
    <w:rsid w:val="008A287F"/>
    <w:rsid w:val="008E0D4F"/>
    <w:rsid w:val="009D1874"/>
    <w:rsid w:val="009E5EB6"/>
    <w:rsid w:val="00A72F93"/>
    <w:rsid w:val="00AC58CC"/>
    <w:rsid w:val="00AF2CAE"/>
    <w:rsid w:val="00AF5CF9"/>
    <w:rsid w:val="00B805EC"/>
    <w:rsid w:val="00B856E1"/>
    <w:rsid w:val="00C216EE"/>
    <w:rsid w:val="00C25AD5"/>
    <w:rsid w:val="00C66371"/>
    <w:rsid w:val="00CA3CFF"/>
    <w:rsid w:val="00CB0D05"/>
    <w:rsid w:val="00CD3A3D"/>
    <w:rsid w:val="00CE2220"/>
    <w:rsid w:val="00CF6BFC"/>
    <w:rsid w:val="00CF7FB4"/>
    <w:rsid w:val="00D60E5A"/>
    <w:rsid w:val="00D86481"/>
    <w:rsid w:val="00DC07E7"/>
    <w:rsid w:val="00DF67DE"/>
    <w:rsid w:val="00E03EE8"/>
    <w:rsid w:val="00EF4079"/>
    <w:rsid w:val="00F353DE"/>
    <w:rsid w:val="00F35C02"/>
    <w:rsid w:val="00F62FF5"/>
    <w:rsid w:val="00FA5B87"/>
    <w:rsid w:val="00FD44CC"/>
    <w:rsid w:val="00FF4D06"/>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00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B87"/>
    <w:pPr>
      <w:tabs>
        <w:tab w:val="center" w:pos="4320"/>
        <w:tab w:val="right" w:pos="8640"/>
      </w:tabs>
    </w:pPr>
  </w:style>
  <w:style w:type="character" w:customStyle="1" w:styleId="HeaderChar">
    <w:name w:val="Header Char"/>
    <w:basedOn w:val="DefaultParagraphFont"/>
    <w:link w:val="Header"/>
    <w:uiPriority w:val="99"/>
    <w:rsid w:val="00FA5B87"/>
  </w:style>
  <w:style w:type="paragraph" w:styleId="Footer">
    <w:name w:val="footer"/>
    <w:basedOn w:val="Normal"/>
    <w:link w:val="FooterChar"/>
    <w:uiPriority w:val="99"/>
    <w:unhideWhenUsed/>
    <w:rsid w:val="00FA5B87"/>
    <w:pPr>
      <w:tabs>
        <w:tab w:val="center" w:pos="4320"/>
        <w:tab w:val="right" w:pos="8640"/>
      </w:tabs>
    </w:pPr>
  </w:style>
  <w:style w:type="character" w:customStyle="1" w:styleId="FooterChar">
    <w:name w:val="Footer Char"/>
    <w:basedOn w:val="DefaultParagraphFont"/>
    <w:link w:val="Footer"/>
    <w:uiPriority w:val="99"/>
    <w:rsid w:val="00FA5B87"/>
  </w:style>
  <w:style w:type="paragraph" w:styleId="BalloonText">
    <w:name w:val="Balloon Text"/>
    <w:basedOn w:val="Normal"/>
    <w:link w:val="BalloonTextChar"/>
    <w:uiPriority w:val="99"/>
    <w:semiHidden/>
    <w:unhideWhenUsed/>
    <w:rsid w:val="00FA5B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B87"/>
    <w:rPr>
      <w:rFonts w:ascii="Lucida Grande" w:hAnsi="Lucida Grande" w:cs="Lucida Grande"/>
      <w:sz w:val="18"/>
      <w:szCs w:val="18"/>
    </w:rPr>
  </w:style>
  <w:style w:type="character" w:styleId="CommentReference">
    <w:name w:val="annotation reference"/>
    <w:basedOn w:val="DefaultParagraphFont"/>
    <w:uiPriority w:val="99"/>
    <w:semiHidden/>
    <w:unhideWhenUsed/>
    <w:rsid w:val="00C216EE"/>
    <w:rPr>
      <w:sz w:val="16"/>
      <w:szCs w:val="16"/>
    </w:rPr>
  </w:style>
  <w:style w:type="paragraph" w:styleId="CommentText">
    <w:name w:val="annotation text"/>
    <w:basedOn w:val="Normal"/>
    <w:link w:val="CommentTextChar"/>
    <w:uiPriority w:val="99"/>
    <w:semiHidden/>
    <w:unhideWhenUsed/>
    <w:rsid w:val="00C216EE"/>
    <w:rPr>
      <w:sz w:val="20"/>
      <w:szCs w:val="20"/>
    </w:rPr>
  </w:style>
  <w:style w:type="character" w:customStyle="1" w:styleId="CommentTextChar">
    <w:name w:val="Comment Text Char"/>
    <w:basedOn w:val="DefaultParagraphFont"/>
    <w:link w:val="CommentText"/>
    <w:uiPriority w:val="99"/>
    <w:semiHidden/>
    <w:rsid w:val="00C216EE"/>
    <w:rPr>
      <w:sz w:val="20"/>
      <w:szCs w:val="20"/>
    </w:rPr>
  </w:style>
  <w:style w:type="paragraph" w:styleId="CommentSubject">
    <w:name w:val="annotation subject"/>
    <w:basedOn w:val="CommentText"/>
    <w:next w:val="CommentText"/>
    <w:link w:val="CommentSubjectChar"/>
    <w:uiPriority w:val="99"/>
    <w:semiHidden/>
    <w:unhideWhenUsed/>
    <w:rsid w:val="00C216EE"/>
    <w:rPr>
      <w:b/>
      <w:bCs/>
    </w:rPr>
  </w:style>
  <w:style w:type="character" w:customStyle="1" w:styleId="CommentSubjectChar">
    <w:name w:val="Comment Subject Char"/>
    <w:basedOn w:val="CommentTextChar"/>
    <w:link w:val="CommentSubject"/>
    <w:uiPriority w:val="99"/>
    <w:semiHidden/>
    <w:rsid w:val="00C216EE"/>
    <w:rPr>
      <w:b/>
      <w:bCs/>
      <w:sz w:val="20"/>
      <w:szCs w:val="20"/>
    </w:rPr>
  </w:style>
  <w:style w:type="paragraph" w:styleId="ListParagraph">
    <w:name w:val="List Paragraph"/>
    <w:basedOn w:val="Normal"/>
    <w:uiPriority w:val="34"/>
    <w:qFormat/>
    <w:rsid w:val="00C216EE"/>
    <w:pPr>
      <w:ind w:left="720"/>
      <w:contextualSpacing/>
    </w:pPr>
  </w:style>
  <w:style w:type="paragraph" w:styleId="Revision">
    <w:name w:val="Revision"/>
    <w:hidden/>
    <w:uiPriority w:val="99"/>
    <w:semiHidden/>
    <w:rsid w:val="00C216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B87"/>
    <w:pPr>
      <w:tabs>
        <w:tab w:val="center" w:pos="4320"/>
        <w:tab w:val="right" w:pos="8640"/>
      </w:tabs>
    </w:pPr>
  </w:style>
  <w:style w:type="character" w:customStyle="1" w:styleId="HeaderChar">
    <w:name w:val="Header Char"/>
    <w:basedOn w:val="DefaultParagraphFont"/>
    <w:link w:val="Header"/>
    <w:uiPriority w:val="99"/>
    <w:rsid w:val="00FA5B87"/>
  </w:style>
  <w:style w:type="paragraph" w:styleId="Footer">
    <w:name w:val="footer"/>
    <w:basedOn w:val="Normal"/>
    <w:link w:val="FooterChar"/>
    <w:uiPriority w:val="99"/>
    <w:unhideWhenUsed/>
    <w:rsid w:val="00FA5B87"/>
    <w:pPr>
      <w:tabs>
        <w:tab w:val="center" w:pos="4320"/>
        <w:tab w:val="right" w:pos="8640"/>
      </w:tabs>
    </w:pPr>
  </w:style>
  <w:style w:type="character" w:customStyle="1" w:styleId="FooterChar">
    <w:name w:val="Footer Char"/>
    <w:basedOn w:val="DefaultParagraphFont"/>
    <w:link w:val="Footer"/>
    <w:uiPriority w:val="99"/>
    <w:rsid w:val="00FA5B87"/>
  </w:style>
  <w:style w:type="paragraph" w:styleId="BalloonText">
    <w:name w:val="Balloon Text"/>
    <w:basedOn w:val="Normal"/>
    <w:link w:val="BalloonTextChar"/>
    <w:uiPriority w:val="99"/>
    <w:semiHidden/>
    <w:unhideWhenUsed/>
    <w:rsid w:val="00FA5B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B87"/>
    <w:rPr>
      <w:rFonts w:ascii="Lucida Grande" w:hAnsi="Lucida Grande" w:cs="Lucida Grande"/>
      <w:sz w:val="18"/>
      <w:szCs w:val="18"/>
    </w:rPr>
  </w:style>
  <w:style w:type="character" w:styleId="CommentReference">
    <w:name w:val="annotation reference"/>
    <w:basedOn w:val="DefaultParagraphFont"/>
    <w:uiPriority w:val="99"/>
    <w:semiHidden/>
    <w:unhideWhenUsed/>
    <w:rsid w:val="00C216EE"/>
    <w:rPr>
      <w:sz w:val="16"/>
      <w:szCs w:val="16"/>
    </w:rPr>
  </w:style>
  <w:style w:type="paragraph" w:styleId="CommentText">
    <w:name w:val="annotation text"/>
    <w:basedOn w:val="Normal"/>
    <w:link w:val="CommentTextChar"/>
    <w:uiPriority w:val="99"/>
    <w:semiHidden/>
    <w:unhideWhenUsed/>
    <w:rsid w:val="00C216EE"/>
    <w:rPr>
      <w:sz w:val="20"/>
      <w:szCs w:val="20"/>
    </w:rPr>
  </w:style>
  <w:style w:type="character" w:customStyle="1" w:styleId="CommentTextChar">
    <w:name w:val="Comment Text Char"/>
    <w:basedOn w:val="DefaultParagraphFont"/>
    <w:link w:val="CommentText"/>
    <w:uiPriority w:val="99"/>
    <w:semiHidden/>
    <w:rsid w:val="00C216EE"/>
    <w:rPr>
      <w:sz w:val="20"/>
      <w:szCs w:val="20"/>
    </w:rPr>
  </w:style>
  <w:style w:type="paragraph" w:styleId="CommentSubject">
    <w:name w:val="annotation subject"/>
    <w:basedOn w:val="CommentText"/>
    <w:next w:val="CommentText"/>
    <w:link w:val="CommentSubjectChar"/>
    <w:uiPriority w:val="99"/>
    <w:semiHidden/>
    <w:unhideWhenUsed/>
    <w:rsid w:val="00C216EE"/>
    <w:rPr>
      <w:b/>
      <w:bCs/>
    </w:rPr>
  </w:style>
  <w:style w:type="character" w:customStyle="1" w:styleId="CommentSubjectChar">
    <w:name w:val="Comment Subject Char"/>
    <w:basedOn w:val="CommentTextChar"/>
    <w:link w:val="CommentSubject"/>
    <w:uiPriority w:val="99"/>
    <w:semiHidden/>
    <w:rsid w:val="00C216EE"/>
    <w:rPr>
      <w:b/>
      <w:bCs/>
      <w:sz w:val="20"/>
      <w:szCs w:val="20"/>
    </w:rPr>
  </w:style>
  <w:style w:type="paragraph" w:styleId="ListParagraph">
    <w:name w:val="List Paragraph"/>
    <w:basedOn w:val="Normal"/>
    <w:uiPriority w:val="34"/>
    <w:qFormat/>
    <w:rsid w:val="00C216EE"/>
    <w:pPr>
      <w:ind w:left="720"/>
      <w:contextualSpacing/>
    </w:pPr>
  </w:style>
  <w:style w:type="paragraph" w:styleId="Revision">
    <w:name w:val="Revision"/>
    <w:hidden/>
    <w:uiPriority w:val="99"/>
    <w:semiHidden/>
    <w:rsid w:val="00C21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2AF51-E4B6-4D53-881D-08A820F2031B}">
  <ds:schemaRefs>
    <ds:schemaRef ds:uri="http://schemas.openxmlformats.org/officeDocument/2006/bibliography"/>
  </ds:schemaRefs>
</ds:datastoreItem>
</file>

<file path=customXml/itemProps2.xml><?xml version="1.0" encoding="utf-8"?>
<ds:datastoreItem xmlns:ds="http://schemas.openxmlformats.org/officeDocument/2006/customXml" ds:itemID="{87B1C43E-2FA6-4A37-90E2-03630699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Funcom</Company>
  <LinksUpToDate>false</LinksUpToDate>
  <CharactersWithSpaces>10551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Zoern</dc:creator>
  <cp:lastModifiedBy>Cary</cp:lastModifiedBy>
  <cp:revision>4</cp:revision>
  <cp:lastPrinted>2013-11-18T17:22:00Z</cp:lastPrinted>
  <dcterms:created xsi:type="dcterms:W3CDTF">2013-11-18T17:21:00Z</dcterms:created>
  <dcterms:modified xsi:type="dcterms:W3CDTF">2013-11-18T17:58:00Z</dcterms:modified>
</cp:coreProperties>
</file>